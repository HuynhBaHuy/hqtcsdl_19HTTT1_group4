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38FA" w14:textId="7BE9225E" w:rsidR="0010019E" w:rsidRDefault="00CE668A">
      <w:pPr>
        <w:pStyle w:val="NoSpacing"/>
      </w:pPr>
      <w:r>
        <w:rPr>
          <w:noProof/>
        </w:rPr>
        <mc:AlternateContent>
          <mc:Choice Requires="wpg">
            <w:drawing>
              <wp:anchor distT="0" distB="0" distL="114300" distR="114300" simplePos="0" relativeHeight="251651072" behindDoc="1" locked="0" layoutInCell="1" allowOverlap="1" wp14:anchorId="13004893" wp14:editId="54FB4DB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771"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3004893" id="Nhóm 2" o:spid="_x0000_s1026" style="position:absolute;left:0;text-align:left;margin-left:0;margin-top:0;width:151.7pt;height:718.55pt;z-index:-25166540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tag w:val=""/>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0C38255D" w14:textId="552F2D78" w:rsidR="00BE111C" w:rsidRDefault="00BE111C">
                            <w:pPr>
                              <w:pStyle w:val="NoSpacing"/>
                              <w:jc w:val="right"/>
                              <w:rPr>
                                <w:color w:val="FFFFFF" w:themeColor="background1"/>
                                <w:sz w:val="28"/>
                                <w:szCs w:val="28"/>
                              </w:rPr>
                            </w:pPr>
                            <w:r w:rsidRPr="00CE668A">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76A15" w:rsidRPr="009A781B">
        <w:rPr>
          <w:noProof/>
          <w:color w:val="4F81BD" w:themeColor="accent1"/>
        </w:rPr>
        <mc:AlternateContent>
          <mc:Choice Requires="wps">
            <w:drawing>
              <wp:anchor distT="45720" distB="45720" distL="114300" distR="114300" simplePos="0" relativeHeight="251655168" behindDoc="1" locked="0" layoutInCell="1" allowOverlap="1" wp14:anchorId="56A75C59" wp14:editId="57527903">
                <wp:simplePos x="0" y="0"/>
                <wp:positionH relativeFrom="margin">
                  <wp:posOffset>1219600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headEnd/>
                          <a:tailEnd/>
                        </a:ln>
                      </wps:spPr>
                      <wps:txbx>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A75C59" id="_x0000_t202" coordsize="21600,21600" o:spt="202" path="m,l,21600r21600,l21600,xe">
                <v:stroke joinstyle="miter"/>
                <v:path gradientshapeok="t" o:connecttype="rect"/>
              </v:shapetype>
              <v:shape id="Hộp Văn bản 2" o:spid="_x0000_s1055" type="#_x0000_t202" style="position:absolute;left:0;text-align:left;margin-left:96.05pt;margin-top:-15.6pt;width:326.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" strokecolor="white [3212]">
                <v:textbox style="mso-fit-shape-to-text:t">
                  <w:txbxContent>
                    <w:p w14:paraId="6451A775"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KHOA CÔNG NGHỆ THÔNG TIN</w:t>
                      </w:r>
                    </w:p>
                    <w:p w14:paraId="2B921E5A" w14:textId="77777777" w:rsidR="00BE111C" w:rsidRPr="00176FA7" w:rsidRDefault="00BE111C" w:rsidP="0010019E">
                      <w:pPr>
                        <w:jc w:val="center"/>
                        <w:rPr>
                          <w:rFonts w:cs="Times New Roman"/>
                          <w:b/>
                          <w:bCs/>
                          <w:color w:val="365F91" w:themeColor="accent1" w:themeShade="BF"/>
                          <w:sz w:val="28"/>
                          <w:szCs w:val="28"/>
                        </w:rPr>
                      </w:pPr>
                      <w:r w:rsidRPr="00176FA7">
                        <w:rPr>
                          <w:rFonts w:cs="Times New Roman"/>
                          <w:b/>
                          <w:bCs/>
                          <w:color w:val="365F91" w:themeColor="accent1" w:themeShade="BF"/>
                          <w:sz w:val="28"/>
                          <w:szCs w:val="28"/>
                        </w:rPr>
                        <w:t>TRƯỜNG ĐẠI HỌC KHOA HỌC TỰ NHIÊN</w:t>
                      </w:r>
                    </w:p>
                  </w:txbxContent>
                </v:textbox>
                <w10:wrap anchorx="margin"/>
              </v:shape>
            </w:pict>
          </mc:Fallback>
        </mc:AlternateContent>
      </w:r>
      <w:r w:rsidR="00E76A15">
        <w:rPr>
          <w:noProof/>
        </w:rPr>
        <w:drawing>
          <wp:anchor distT="0" distB="0" distL="114300" distR="114300" simplePos="0" relativeHeight="251659264" behindDoc="1" locked="0" layoutInCell="1" allowOverlap="1" wp14:anchorId="1C3D45CE" wp14:editId="4D6A214E">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s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862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08A">
        <w:rPr>
          <w:noProof/>
        </w:rPr>
        <w:drawing>
          <wp:anchor distT="0" distB="0" distL="114300" distR="114300" simplePos="0" relativeHeight="251657216" behindDoc="0" locked="0" layoutInCell="1" allowOverlap="1" wp14:anchorId="3E852696" wp14:editId="39D8645D">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fit hmcus logo&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r="60000"/>
                    <a:stretch/>
                  </pic:blipFill>
                  <pic:spPr bwMode="auto">
                    <a:xfrm>
                      <a:off x="0" y="0"/>
                      <a:ext cx="147383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sdt>
      <w:sdtPr>
        <w:rPr>
          <w:rFonts w:eastAsia="Arial" w:cs="Arial"/>
          <w:i w:val="0"/>
          <w:sz w:val="26"/>
          <w:lang w:val="en"/>
        </w:rPr>
        <w:id w:val="-204561922"/>
        <w:docPartObj>
          <w:docPartGallery w:val="Cover Pages"/>
          <w:docPartUnique/>
        </w:docPartObj>
      </w:sdtPr>
      <w:sdtEndPr/>
      <w:sdtContent>
        <w:p w14:paraId="7405865B" w14:textId="073B451B" w:rsidR="00A8270E" w:rsidRDefault="00A8270E">
          <w:pPr>
            <w:pStyle w:val="NoSpacing"/>
          </w:pPr>
        </w:p>
        <w:p w14:paraId="20FF0C18" w14:textId="711BBEBE" w:rsidR="00A8270E" w:rsidRDefault="00D043AB">
          <w:r>
            <w:rPr>
              <w:noProof/>
            </w:rPr>
            <mc:AlternateContent>
              <mc:Choice Requires="wps">
                <w:drawing>
                  <wp:anchor distT="45720" distB="45720" distL="114300" distR="114300" simplePos="0" relativeHeight="251665408" behindDoc="0" locked="0" layoutInCell="1" allowOverlap="1" wp14:anchorId="3A04C545" wp14:editId="6E020405">
                    <wp:simplePos x="0" y="0"/>
                    <wp:positionH relativeFrom="margin">
                      <wp:posOffset>2055495</wp:posOffset>
                    </wp:positionH>
                    <wp:positionV relativeFrom="margin">
                      <wp:posOffset>3725988</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headEnd/>
                              <a:tailEnd/>
                            </a:ln>
                          </wps:spPr>
                          <wps:txbx>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4C545" id="_x0000_s1056" type="#_x0000_t202" style="position:absolute;margin-left:161.85pt;margin-top:293.4pt;width:250.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" stroked="f">
                    <v:textbox style="mso-fit-shape-to-text:t">
                      <w:txbxContent>
                        <w:p w14:paraId="5403D3BB" w14:textId="5B29FFA5" w:rsidR="00BE111C" w:rsidRPr="00D043AB" w:rsidRDefault="00BE111C" w:rsidP="00FF662B">
                          <w:pPr>
                            <w:jc w:val="center"/>
                            <w:rPr>
                              <w:sz w:val="32"/>
                              <w:szCs w:val="32"/>
                              <w:lang w:val="en-US"/>
                            </w:rPr>
                          </w:pPr>
                          <w:r w:rsidRPr="00D043AB">
                            <w:rPr>
                              <w:sz w:val="32"/>
                              <w:szCs w:val="32"/>
                              <w:lang w:val="en-US"/>
                            </w:rPr>
                            <w:t>Môn học: Hệ quản trị cơ sở dữ liệu</w:t>
                          </w:r>
                        </w:p>
                        <w:p w14:paraId="75415473" w14:textId="22DC6404" w:rsidR="00BE111C" w:rsidRPr="00D043AB" w:rsidRDefault="00BE111C" w:rsidP="00F11600">
                          <w:pPr>
                            <w:jc w:val="center"/>
                            <w:rPr>
                              <w:sz w:val="32"/>
                              <w:szCs w:val="32"/>
                              <w:lang w:val="en-US"/>
                            </w:rPr>
                          </w:pPr>
                          <w:r w:rsidRPr="00D043AB">
                            <w:rPr>
                              <w:sz w:val="32"/>
                              <w:szCs w:val="32"/>
                              <w:lang w:val="en-US"/>
                            </w:rPr>
                            <w:t>Giáo viên: Phạm Thị Bạch Huệ</w:t>
                          </w:r>
                        </w:p>
                        <w:p w14:paraId="093CF86F" w14:textId="0DCAD63A" w:rsidR="00BE111C" w:rsidRPr="00D043AB" w:rsidRDefault="00BE111C" w:rsidP="00F11600">
                          <w:pPr>
                            <w:jc w:val="center"/>
                            <w:rPr>
                              <w:sz w:val="32"/>
                              <w:szCs w:val="32"/>
                              <w:lang w:val="en-US"/>
                            </w:rPr>
                          </w:pPr>
                          <w:r w:rsidRPr="00D043AB">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8E9E38E" wp14:editId="4E316FEA">
                    <wp:simplePos x="0" y="0"/>
                    <wp:positionH relativeFrom="margin">
                      <wp:posOffset>1481818</wp:posOffset>
                    </wp:positionH>
                    <wp:positionV relativeFrom="margin">
                      <wp:posOffset>8424986</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9E38E" id="Hộp Văn bản 52" o:spid="_x0000_s1057" type="#_x0000_t202" style="position:absolute;margin-left:116.7pt;margin-top:663.4pt;width:265.15pt;height:24.5pt;z-index:2516633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" fillcolor="white [3201]" stroked="f" strokeweight=".5pt">
                    <v:textbox>
                      <w:txbxContent>
                        <w:p w14:paraId="48FF2826" w14:textId="07FE7E90" w:rsidR="00BE111C" w:rsidRPr="00C62EB8" w:rsidRDefault="00BE111C" w:rsidP="00CE668A">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sidR="000A3D53">
            <w:rPr>
              <w:noProof/>
            </w:rPr>
            <mc:AlternateContent>
              <mc:Choice Requires="wps">
                <w:drawing>
                  <wp:anchor distT="0" distB="0" distL="114300" distR="114300" simplePos="0" relativeHeight="251661312" behindDoc="0" locked="0" layoutInCell="1" allowOverlap="1" wp14:anchorId="66C8CCA8" wp14:editId="01C5C83F">
                    <wp:simplePos x="0" y="0"/>
                    <wp:positionH relativeFrom="column">
                      <wp:posOffset>3223260</wp:posOffset>
                    </wp:positionH>
                    <wp:positionV relativeFrom="paragraph">
                      <wp:posOffset>6192966</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CCA8" id="Hộp Văn bản 51" o:spid="_x0000_s1058" type="#_x0000_t202" style="position:absolute;margin-left:253.8pt;margin-top:487.65pt;width:248.9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" fillcolor="white [3212]" stroked="f" strokeweight=".5pt">
                    <v:textbox>
                      <w:txbxContent>
                        <w:p w14:paraId="44169946" w14:textId="77777777" w:rsidR="00BE111C" w:rsidRPr="00CE668A" w:rsidRDefault="00BE111C" w:rsidP="00302BEA">
                          <w:pPr>
                            <w:jc w:val="right"/>
                            <w:rPr>
                              <w:sz w:val="32"/>
                              <w:szCs w:val="32"/>
                              <w:lang w:val="vi-VN"/>
                            </w:rPr>
                          </w:pPr>
                          <w:r w:rsidRPr="00CE668A">
                            <w:rPr>
                              <w:sz w:val="32"/>
                              <w:szCs w:val="32"/>
                              <w:lang w:val="vi-VN"/>
                            </w:rPr>
                            <w:t>Người thực hiện</w:t>
                          </w:r>
                        </w:p>
                        <w:p w14:paraId="3202DE2F" w14:textId="77777777" w:rsidR="00BE111C" w:rsidRPr="00CE668A" w:rsidRDefault="00BE111C" w:rsidP="00302BEA">
                          <w:pPr>
                            <w:jc w:val="right"/>
                            <w:rPr>
                              <w:sz w:val="32"/>
                              <w:szCs w:val="32"/>
                              <w:lang w:val="vi-VN"/>
                            </w:rPr>
                          </w:pPr>
                          <w:r w:rsidRPr="00CE668A">
                            <w:rPr>
                              <w:sz w:val="32"/>
                              <w:szCs w:val="32"/>
                              <w:lang w:val="vi-VN"/>
                            </w:rPr>
                            <w:t>Huỳnh Bá Huy – 19127420</w:t>
                          </w:r>
                        </w:p>
                        <w:p w14:paraId="33127D0D" w14:textId="0AE32CEC" w:rsidR="00BE111C" w:rsidRPr="00CE668A" w:rsidRDefault="00BE111C" w:rsidP="00302BEA">
                          <w:pPr>
                            <w:jc w:val="right"/>
                            <w:rPr>
                              <w:sz w:val="32"/>
                              <w:szCs w:val="32"/>
                              <w:lang w:val="en-US"/>
                            </w:rPr>
                          </w:pPr>
                          <w:r w:rsidRPr="00CE668A">
                            <w:rPr>
                              <w:sz w:val="32"/>
                              <w:szCs w:val="32"/>
                              <w:lang w:val="en-US"/>
                            </w:rPr>
                            <w:t>Dương Lê Xuân Khang – 19127432</w:t>
                          </w:r>
                        </w:p>
                        <w:p w14:paraId="0CCDF87A" w14:textId="053DBD4F" w:rsidR="00BE111C" w:rsidRPr="00CE668A" w:rsidRDefault="00BE111C" w:rsidP="00CE668A">
                          <w:pPr>
                            <w:jc w:val="right"/>
                            <w:rPr>
                              <w:sz w:val="32"/>
                              <w:szCs w:val="32"/>
                              <w:lang w:val="en-US"/>
                            </w:rPr>
                          </w:pPr>
                          <w:r w:rsidRPr="00CE668A">
                            <w:rPr>
                              <w:sz w:val="32"/>
                              <w:szCs w:val="32"/>
                              <w:lang w:val="en-US"/>
                            </w:rPr>
                            <w:t>Huỳnh Thu Thảo – 19127551</w:t>
                          </w:r>
                        </w:p>
                      </w:txbxContent>
                    </v:textbox>
                    <w10:wrap type="square"/>
                  </v:shape>
                </w:pict>
              </mc:Fallback>
            </mc:AlternateContent>
          </w:r>
          <w:r w:rsidR="000A3D53">
            <w:rPr>
              <w:noProof/>
            </w:rPr>
            <mc:AlternateContent>
              <mc:Choice Requires="wps">
                <w:drawing>
                  <wp:anchor distT="0" distB="0" distL="114300" distR="114300" simplePos="0" relativeHeight="251653120" behindDoc="0" locked="0" layoutInCell="1" allowOverlap="1" wp14:anchorId="589354DF" wp14:editId="22778402">
                    <wp:simplePos x="0" y="0"/>
                    <wp:positionH relativeFrom="page">
                      <wp:posOffset>2057400</wp:posOffset>
                    </wp:positionH>
                    <wp:positionV relativeFrom="page">
                      <wp:posOffset>2111828</wp:posOffset>
                    </wp:positionV>
                    <wp:extent cx="5006340" cy="1240971"/>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BA507" w14:textId="6EE58E85" w:rsidR="00BE111C" w:rsidRPr="000A3D53" w:rsidRDefault="005B112E"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5B112E"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9354DF" id="Hộp Văn bản 1" o:spid="_x0000_s1059" type="#_x0000_t202" style="position:absolute;margin-left:162pt;margin-top:166.3pt;width:394.2pt;height:9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" filled="f" stroked="f" strokeweight=".5pt">
                    <v:textbox inset="0,0,0,0">
                      <w:txbxContent>
                        <w:p w14:paraId="1DABA507" w14:textId="6EE58E85" w:rsidR="00BE111C" w:rsidRPr="000A3D53" w:rsidRDefault="005B112E" w:rsidP="000A3D53">
                          <w:pPr>
                            <w:pStyle w:val="NoSpacing"/>
                            <w:rPr>
                              <w:rFonts w:cs="Times New Roman"/>
                              <w:b/>
                              <w:bCs/>
                              <w:i w:val="0"/>
                              <w:iCs/>
                              <w:sz w:val="72"/>
                              <w:szCs w:val="72"/>
                            </w:rPr>
                          </w:pPr>
                          <w:sdt>
                            <w:sdtPr>
                              <w:rPr>
                                <w:rFonts w:cs="Times New Roman"/>
                                <w:b/>
                                <w:bCs/>
                                <w:i w:val="0"/>
                                <w:iCs/>
                                <w:sz w:val="72"/>
                                <w:szCs w:val="72"/>
                              </w:rPr>
                              <w:alias w:val="Tiêu đề"/>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11C" w:rsidRPr="000A3D53">
                                <w:rPr>
                                  <w:rFonts w:cs="Times New Roman"/>
                                  <w:b/>
                                  <w:bCs/>
                                  <w:i w:val="0"/>
                                  <w:iCs/>
                                  <w:sz w:val="72"/>
                                  <w:szCs w:val="72"/>
                                </w:rPr>
                                <w:t>Xây dựng hệ thống đặt và chuyển hàng online</w:t>
                              </w:r>
                            </w:sdtContent>
                          </w:sdt>
                        </w:p>
                        <w:p w14:paraId="5CE6C89F" w14:textId="321D7459" w:rsidR="00BE111C" w:rsidRPr="00CE668A" w:rsidRDefault="005B112E" w:rsidP="00F6440A">
                          <w:pPr>
                            <w:spacing w:before="120"/>
                            <w:jc w:val="center"/>
                            <w:rPr>
                              <w:color w:val="404040" w:themeColor="text1" w:themeTint="BF"/>
                              <w:sz w:val="30"/>
                              <w:szCs w:val="30"/>
                            </w:rPr>
                          </w:pPr>
                          <w:sdt>
                            <w:sdtPr>
                              <w:rPr>
                                <w:color w:val="404040" w:themeColor="text1" w:themeTint="BF"/>
                                <w:sz w:val="30"/>
                                <w:szCs w:val="30"/>
                              </w:rPr>
                              <w:alias w:val="Tiêu đề phụ"/>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E111C">
                                <w:rPr>
                                  <w:color w:val="404040" w:themeColor="text1" w:themeTint="BF"/>
                                  <w:sz w:val="30"/>
                                  <w:szCs w:val="30"/>
                                </w:rPr>
                                <w:t xml:space="preserve">     </w:t>
                              </w:r>
                            </w:sdtContent>
                          </w:sdt>
                        </w:p>
                      </w:txbxContent>
                    </v:textbox>
                    <w10:wrap anchorx="page" anchory="page"/>
                  </v:shape>
                </w:pict>
              </mc:Fallback>
            </mc:AlternateContent>
          </w:r>
          <w:r w:rsidR="00A8270E">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4F8DE294" w14:textId="29A958BA" w:rsidR="00DC4C8A" w:rsidRPr="00FF4C8E" w:rsidRDefault="00DC4C8A" w:rsidP="00FF4C8E">
          <w:pPr>
            <w:pStyle w:val="TOCHeading"/>
            <w:jc w:val="center"/>
            <w:rPr>
              <w:rFonts w:ascii="Times New Roman" w:hAnsi="Times New Roman" w:cs="Times New Roman"/>
            </w:rPr>
          </w:pPr>
          <w:r w:rsidRPr="00FF4C8E">
            <w:rPr>
              <w:rFonts w:ascii="Times New Roman" w:hAnsi="Times New Roman" w:cs="Times New Roman"/>
            </w:rPr>
            <w:t>Mục lục</w:t>
          </w:r>
        </w:p>
        <w:p w14:paraId="3A50B4D4" w14:textId="2C28B3E7" w:rsidR="00E70B0C" w:rsidRDefault="00DC4C8A">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281284" w:history="1">
            <w:r w:rsidR="00E70B0C" w:rsidRPr="00E31621">
              <w:rPr>
                <w:rStyle w:val="Hyperlink"/>
                <w:noProof/>
              </w:rPr>
              <w:t>Thông tin nhóm và đồ án thực hiện</w:t>
            </w:r>
            <w:r w:rsidR="00E70B0C">
              <w:rPr>
                <w:noProof/>
                <w:webHidden/>
              </w:rPr>
              <w:tab/>
            </w:r>
            <w:r w:rsidR="00E70B0C">
              <w:rPr>
                <w:noProof/>
                <w:webHidden/>
              </w:rPr>
              <w:fldChar w:fldCharType="begin"/>
            </w:r>
            <w:r w:rsidR="00E70B0C">
              <w:rPr>
                <w:noProof/>
                <w:webHidden/>
              </w:rPr>
              <w:instrText xml:space="preserve"> PAGEREF _Toc90281284 \h </w:instrText>
            </w:r>
            <w:r w:rsidR="00E70B0C">
              <w:rPr>
                <w:noProof/>
                <w:webHidden/>
              </w:rPr>
            </w:r>
            <w:r w:rsidR="00E70B0C">
              <w:rPr>
                <w:noProof/>
                <w:webHidden/>
              </w:rPr>
              <w:fldChar w:fldCharType="separate"/>
            </w:r>
            <w:r w:rsidR="00E70B0C">
              <w:rPr>
                <w:noProof/>
                <w:webHidden/>
              </w:rPr>
              <w:t>3</w:t>
            </w:r>
            <w:r w:rsidR="00E70B0C">
              <w:rPr>
                <w:noProof/>
                <w:webHidden/>
              </w:rPr>
              <w:fldChar w:fldCharType="end"/>
            </w:r>
          </w:hyperlink>
        </w:p>
        <w:p w14:paraId="45360EC5" w14:textId="4210D8E9"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85" w:history="1">
            <w:r w:rsidR="00E70B0C" w:rsidRPr="00E31621">
              <w:rPr>
                <w:rStyle w:val="Hyperlink"/>
                <w:noProof/>
              </w:rPr>
              <w:t>Bảng đánh giá mức độ tham gia đồ án của từng thành viên (100%/nhóm)</w:t>
            </w:r>
            <w:r w:rsidR="00E70B0C">
              <w:rPr>
                <w:noProof/>
                <w:webHidden/>
              </w:rPr>
              <w:tab/>
            </w:r>
            <w:r w:rsidR="00E70B0C">
              <w:rPr>
                <w:noProof/>
                <w:webHidden/>
              </w:rPr>
              <w:fldChar w:fldCharType="begin"/>
            </w:r>
            <w:r w:rsidR="00E70B0C">
              <w:rPr>
                <w:noProof/>
                <w:webHidden/>
              </w:rPr>
              <w:instrText xml:space="preserve"> PAGEREF _Toc90281285 \h </w:instrText>
            </w:r>
            <w:r w:rsidR="00E70B0C">
              <w:rPr>
                <w:noProof/>
                <w:webHidden/>
              </w:rPr>
            </w:r>
            <w:r w:rsidR="00E70B0C">
              <w:rPr>
                <w:noProof/>
                <w:webHidden/>
              </w:rPr>
              <w:fldChar w:fldCharType="separate"/>
            </w:r>
            <w:r w:rsidR="00E70B0C">
              <w:rPr>
                <w:noProof/>
                <w:webHidden/>
              </w:rPr>
              <w:t>4</w:t>
            </w:r>
            <w:r w:rsidR="00E70B0C">
              <w:rPr>
                <w:noProof/>
                <w:webHidden/>
              </w:rPr>
              <w:fldChar w:fldCharType="end"/>
            </w:r>
          </w:hyperlink>
        </w:p>
        <w:p w14:paraId="45E168AB" w14:textId="48265A5C"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86" w:history="1">
            <w:r w:rsidR="00E70B0C" w:rsidRPr="00E31621">
              <w:rPr>
                <w:rStyle w:val="Hyperlink"/>
                <w:noProof/>
              </w:rPr>
              <w:t>Bảng đánh giá phần trăm hoàn tất công việc được giao của từng thành viên (100%/thành viên)</w:t>
            </w:r>
            <w:r w:rsidR="00E70B0C">
              <w:rPr>
                <w:noProof/>
                <w:webHidden/>
              </w:rPr>
              <w:tab/>
            </w:r>
            <w:r w:rsidR="00E70B0C">
              <w:rPr>
                <w:noProof/>
                <w:webHidden/>
              </w:rPr>
              <w:fldChar w:fldCharType="begin"/>
            </w:r>
            <w:r w:rsidR="00E70B0C">
              <w:rPr>
                <w:noProof/>
                <w:webHidden/>
              </w:rPr>
              <w:instrText xml:space="preserve"> PAGEREF _Toc90281286 \h </w:instrText>
            </w:r>
            <w:r w:rsidR="00E70B0C">
              <w:rPr>
                <w:noProof/>
                <w:webHidden/>
              </w:rPr>
            </w:r>
            <w:r w:rsidR="00E70B0C">
              <w:rPr>
                <w:noProof/>
                <w:webHidden/>
              </w:rPr>
              <w:fldChar w:fldCharType="separate"/>
            </w:r>
            <w:r w:rsidR="00E70B0C">
              <w:rPr>
                <w:noProof/>
                <w:webHidden/>
              </w:rPr>
              <w:t>5</w:t>
            </w:r>
            <w:r w:rsidR="00E70B0C">
              <w:rPr>
                <w:noProof/>
                <w:webHidden/>
              </w:rPr>
              <w:fldChar w:fldCharType="end"/>
            </w:r>
          </w:hyperlink>
        </w:p>
        <w:p w14:paraId="73793E70" w14:textId="11910065"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87" w:history="1">
            <w:r w:rsidR="00E70B0C" w:rsidRPr="00E31621">
              <w:rPr>
                <w:rStyle w:val="Hyperlink"/>
                <w:noProof/>
              </w:rPr>
              <w:t>Bảng phân công công việc theo tuần</w:t>
            </w:r>
            <w:r w:rsidR="00E70B0C">
              <w:rPr>
                <w:noProof/>
                <w:webHidden/>
              </w:rPr>
              <w:tab/>
            </w:r>
            <w:r w:rsidR="00E70B0C">
              <w:rPr>
                <w:noProof/>
                <w:webHidden/>
              </w:rPr>
              <w:fldChar w:fldCharType="begin"/>
            </w:r>
            <w:r w:rsidR="00E70B0C">
              <w:rPr>
                <w:noProof/>
                <w:webHidden/>
              </w:rPr>
              <w:instrText xml:space="preserve"> PAGEREF _Toc90281287 \h </w:instrText>
            </w:r>
            <w:r w:rsidR="00E70B0C">
              <w:rPr>
                <w:noProof/>
                <w:webHidden/>
              </w:rPr>
            </w:r>
            <w:r w:rsidR="00E70B0C">
              <w:rPr>
                <w:noProof/>
                <w:webHidden/>
              </w:rPr>
              <w:fldChar w:fldCharType="separate"/>
            </w:r>
            <w:r w:rsidR="00E70B0C">
              <w:rPr>
                <w:noProof/>
                <w:webHidden/>
              </w:rPr>
              <w:t>6</w:t>
            </w:r>
            <w:r w:rsidR="00E70B0C">
              <w:rPr>
                <w:noProof/>
                <w:webHidden/>
              </w:rPr>
              <w:fldChar w:fldCharType="end"/>
            </w:r>
          </w:hyperlink>
        </w:p>
        <w:p w14:paraId="0D5D321F" w14:textId="766926F3"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88" w:history="1">
            <w:r w:rsidR="00E70B0C" w:rsidRPr="00E31621">
              <w:rPr>
                <w:rStyle w:val="Hyperlink"/>
                <w:noProof/>
              </w:rPr>
              <w:t>Bảng đánh giá mức độ hoàn thành từng công việc (100%/công việc)</w:t>
            </w:r>
            <w:r w:rsidR="00E70B0C">
              <w:rPr>
                <w:noProof/>
                <w:webHidden/>
              </w:rPr>
              <w:tab/>
            </w:r>
            <w:r w:rsidR="00E70B0C">
              <w:rPr>
                <w:noProof/>
                <w:webHidden/>
              </w:rPr>
              <w:fldChar w:fldCharType="begin"/>
            </w:r>
            <w:r w:rsidR="00E70B0C">
              <w:rPr>
                <w:noProof/>
                <w:webHidden/>
              </w:rPr>
              <w:instrText xml:space="preserve"> PAGEREF _Toc90281288 \h </w:instrText>
            </w:r>
            <w:r w:rsidR="00E70B0C">
              <w:rPr>
                <w:noProof/>
                <w:webHidden/>
              </w:rPr>
            </w:r>
            <w:r w:rsidR="00E70B0C">
              <w:rPr>
                <w:noProof/>
                <w:webHidden/>
              </w:rPr>
              <w:fldChar w:fldCharType="separate"/>
            </w:r>
            <w:r w:rsidR="00E70B0C">
              <w:rPr>
                <w:noProof/>
                <w:webHidden/>
              </w:rPr>
              <w:t>8</w:t>
            </w:r>
            <w:r w:rsidR="00E70B0C">
              <w:rPr>
                <w:noProof/>
                <w:webHidden/>
              </w:rPr>
              <w:fldChar w:fldCharType="end"/>
            </w:r>
          </w:hyperlink>
        </w:p>
        <w:p w14:paraId="4B58843C" w14:textId="27A2F249"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89" w:history="1">
            <w:r w:rsidR="00E70B0C" w:rsidRPr="00E31621">
              <w:rPr>
                <w:rStyle w:val="Hyperlink"/>
                <w:noProof/>
              </w:rPr>
              <w:t>Thiết kế cơ sở dữ liệu</w:t>
            </w:r>
            <w:r w:rsidR="00E70B0C">
              <w:rPr>
                <w:noProof/>
                <w:webHidden/>
              </w:rPr>
              <w:tab/>
            </w:r>
            <w:r w:rsidR="00E70B0C">
              <w:rPr>
                <w:noProof/>
                <w:webHidden/>
              </w:rPr>
              <w:fldChar w:fldCharType="begin"/>
            </w:r>
            <w:r w:rsidR="00E70B0C">
              <w:rPr>
                <w:noProof/>
                <w:webHidden/>
              </w:rPr>
              <w:instrText xml:space="preserve"> PAGEREF _Toc90281289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1DD5DBBF" w14:textId="7A14D266" w:rsidR="00E70B0C" w:rsidRDefault="005B112E">
          <w:pPr>
            <w:pStyle w:val="TOC2"/>
            <w:tabs>
              <w:tab w:val="left" w:pos="880"/>
              <w:tab w:val="right" w:leader="dot" w:pos="9350"/>
            </w:tabs>
            <w:rPr>
              <w:rFonts w:asciiTheme="minorHAnsi" w:eastAsiaTheme="minorEastAsia" w:hAnsiTheme="minorHAnsi" w:cstheme="minorBidi"/>
              <w:noProof/>
              <w:sz w:val="22"/>
              <w:lang w:val="en-US"/>
            </w:rPr>
          </w:pPr>
          <w:hyperlink w:anchor="_Toc90281290" w:history="1">
            <w:r w:rsidR="00E70B0C" w:rsidRPr="00E31621">
              <w:rPr>
                <w:rStyle w:val="Hyperlink"/>
                <w:noProof/>
              </w:rPr>
              <w:t>1.</w:t>
            </w:r>
            <w:r w:rsidR="00E70B0C">
              <w:rPr>
                <w:rFonts w:asciiTheme="minorHAnsi" w:eastAsiaTheme="minorEastAsia" w:hAnsiTheme="minorHAnsi" w:cstheme="minorBidi"/>
                <w:noProof/>
                <w:sz w:val="22"/>
                <w:lang w:val="en-US"/>
              </w:rPr>
              <w:tab/>
            </w:r>
            <w:r w:rsidR="00E70B0C" w:rsidRPr="00E31621">
              <w:rPr>
                <w:rStyle w:val="Hyperlink"/>
                <w:noProof/>
              </w:rPr>
              <w:t>Mô hình cơ sở dữ liệu:</w:t>
            </w:r>
            <w:r w:rsidR="00E70B0C">
              <w:rPr>
                <w:noProof/>
                <w:webHidden/>
              </w:rPr>
              <w:tab/>
            </w:r>
            <w:r w:rsidR="00E70B0C">
              <w:rPr>
                <w:noProof/>
                <w:webHidden/>
              </w:rPr>
              <w:fldChar w:fldCharType="begin"/>
            </w:r>
            <w:r w:rsidR="00E70B0C">
              <w:rPr>
                <w:noProof/>
                <w:webHidden/>
              </w:rPr>
              <w:instrText xml:space="preserve"> PAGEREF _Toc90281290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305C0215" w14:textId="049C24FA" w:rsidR="00E70B0C" w:rsidRDefault="005B112E">
          <w:pPr>
            <w:pStyle w:val="TOC2"/>
            <w:tabs>
              <w:tab w:val="left" w:pos="880"/>
              <w:tab w:val="right" w:leader="dot" w:pos="9350"/>
            </w:tabs>
            <w:rPr>
              <w:rFonts w:asciiTheme="minorHAnsi" w:eastAsiaTheme="minorEastAsia" w:hAnsiTheme="minorHAnsi" w:cstheme="minorBidi"/>
              <w:noProof/>
              <w:sz w:val="22"/>
              <w:lang w:val="en-US"/>
            </w:rPr>
          </w:pPr>
          <w:hyperlink w:anchor="_Toc90281291" w:history="1">
            <w:r w:rsidR="00E70B0C" w:rsidRPr="00E31621">
              <w:rPr>
                <w:rStyle w:val="Hyperlink"/>
                <w:noProof/>
              </w:rPr>
              <w:t>2.</w:t>
            </w:r>
            <w:r w:rsidR="00E70B0C">
              <w:rPr>
                <w:rFonts w:asciiTheme="minorHAnsi" w:eastAsiaTheme="minorEastAsia" w:hAnsiTheme="minorHAnsi" w:cstheme="minorBidi"/>
                <w:noProof/>
                <w:sz w:val="22"/>
                <w:lang w:val="en-US"/>
              </w:rPr>
              <w:tab/>
            </w:r>
            <w:r w:rsidR="00E70B0C" w:rsidRPr="00E31621">
              <w:rPr>
                <w:rStyle w:val="Hyperlink"/>
                <w:noProof/>
              </w:rPr>
              <w:t>Đặc tả cơ sở dữ liệu:</w:t>
            </w:r>
            <w:r w:rsidR="00E70B0C">
              <w:rPr>
                <w:noProof/>
                <w:webHidden/>
              </w:rPr>
              <w:tab/>
            </w:r>
            <w:r w:rsidR="00E70B0C">
              <w:rPr>
                <w:noProof/>
                <w:webHidden/>
              </w:rPr>
              <w:fldChar w:fldCharType="begin"/>
            </w:r>
            <w:r w:rsidR="00E70B0C">
              <w:rPr>
                <w:noProof/>
                <w:webHidden/>
              </w:rPr>
              <w:instrText xml:space="preserve"> PAGEREF _Toc90281291 \h </w:instrText>
            </w:r>
            <w:r w:rsidR="00E70B0C">
              <w:rPr>
                <w:noProof/>
                <w:webHidden/>
              </w:rPr>
            </w:r>
            <w:r w:rsidR="00E70B0C">
              <w:rPr>
                <w:noProof/>
                <w:webHidden/>
              </w:rPr>
              <w:fldChar w:fldCharType="separate"/>
            </w:r>
            <w:r w:rsidR="00E70B0C">
              <w:rPr>
                <w:noProof/>
                <w:webHidden/>
              </w:rPr>
              <w:t>9</w:t>
            </w:r>
            <w:r w:rsidR="00E70B0C">
              <w:rPr>
                <w:noProof/>
                <w:webHidden/>
              </w:rPr>
              <w:fldChar w:fldCharType="end"/>
            </w:r>
          </w:hyperlink>
        </w:p>
        <w:p w14:paraId="54C8B559" w14:textId="4332AE34" w:rsidR="00E70B0C" w:rsidRDefault="005B112E">
          <w:pPr>
            <w:pStyle w:val="TOC2"/>
            <w:tabs>
              <w:tab w:val="left" w:pos="880"/>
              <w:tab w:val="right" w:leader="dot" w:pos="9350"/>
            </w:tabs>
            <w:rPr>
              <w:rFonts w:asciiTheme="minorHAnsi" w:eastAsiaTheme="minorEastAsia" w:hAnsiTheme="minorHAnsi" w:cstheme="minorBidi"/>
              <w:noProof/>
              <w:sz w:val="22"/>
              <w:lang w:val="en-US"/>
            </w:rPr>
          </w:pPr>
          <w:hyperlink w:anchor="_Toc90281292" w:history="1">
            <w:r w:rsidR="00E70B0C" w:rsidRPr="00E31621">
              <w:rPr>
                <w:rStyle w:val="Hyperlink"/>
                <w:noProof/>
              </w:rPr>
              <w:t>3.</w:t>
            </w:r>
            <w:r w:rsidR="00E70B0C">
              <w:rPr>
                <w:rFonts w:asciiTheme="minorHAnsi" w:eastAsiaTheme="minorEastAsia" w:hAnsiTheme="minorHAnsi" w:cstheme="minorBidi"/>
                <w:noProof/>
                <w:sz w:val="22"/>
                <w:lang w:val="en-US"/>
              </w:rPr>
              <w:tab/>
            </w:r>
            <w:r w:rsidR="00E70B0C" w:rsidRPr="00E31621">
              <w:rPr>
                <w:rStyle w:val="Hyperlink"/>
                <w:noProof/>
              </w:rPr>
              <w:t>Mô tả thuộc tính</w:t>
            </w:r>
            <w:r w:rsidR="00E70B0C">
              <w:rPr>
                <w:noProof/>
                <w:webHidden/>
              </w:rPr>
              <w:tab/>
            </w:r>
            <w:r w:rsidR="00E70B0C">
              <w:rPr>
                <w:noProof/>
                <w:webHidden/>
              </w:rPr>
              <w:fldChar w:fldCharType="begin"/>
            </w:r>
            <w:r w:rsidR="00E70B0C">
              <w:rPr>
                <w:noProof/>
                <w:webHidden/>
              </w:rPr>
              <w:instrText xml:space="preserve"> PAGEREF _Toc90281292 \h </w:instrText>
            </w:r>
            <w:r w:rsidR="00E70B0C">
              <w:rPr>
                <w:noProof/>
                <w:webHidden/>
              </w:rPr>
            </w:r>
            <w:r w:rsidR="00E70B0C">
              <w:rPr>
                <w:noProof/>
                <w:webHidden/>
              </w:rPr>
              <w:fldChar w:fldCharType="separate"/>
            </w:r>
            <w:r w:rsidR="00E70B0C">
              <w:rPr>
                <w:noProof/>
                <w:webHidden/>
              </w:rPr>
              <w:t>11</w:t>
            </w:r>
            <w:r w:rsidR="00E70B0C">
              <w:rPr>
                <w:noProof/>
                <w:webHidden/>
              </w:rPr>
              <w:fldChar w:fldCharType="end"/>
            </w:r>
          </w:hyperlink>
        </w:p>
        <w:p w14:paraId="32E1E961" w14:textId="510BB7F4"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93" w:history="1">
            <w:r w:rsidR="00E70B0C" w:rsidRPr="00E31621">
              <w:rPr>
                <w:rStyle w:val="Hyperlink"/>
                <w:noProof/>
              </w:rPr>
              <w:t>Phân quyền người dùng</w:t>
            </w:r>
            <w:r w:rsidR="00E70B0C">
              <w:rPr>
                <w:noProof/>
                <w:webHidden/>
              </w:rPr>
              <w:tab/>
            </w:r>
            <w:r w:rsidR="00E70B0C">
              <w:rPr>
                <w:noProof/>
                <w:webHidden/>
              </w:rPr>
              <w:fldChar w:fldCharType="begin"/>
            </w:r>
            <w:r w:rsidR="00E70B0C">
              <w:rPr>
                <w:noProof/>
                <w:webHidden/>
              </w:rPr>
              <w:instrText xml:space="preserve"> PAGEREF _Toc90281293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FC3041C" w14:textId="2B287B96" w:rsidR="00E70B0C" w:rsidRDefault="005B112E">
          <w:pPr>
            <w:pStyle w:val="TOC2"/>
            <w:tabs>
              <w:tab w:val="left" w:pos="880"/>
              <w:tab w:val="right" w:leader="dot" w:pos="9350"/>
            </w:tabs>
            <w:rPr>
              <w:rFonts w:asciiTheme="minorHAnsi" w:eastAsiaTheme="minorEastAsia" w:hAnsiTheme="minorHAnsi" w:cstheme="minorBidi"/>
              <w:noProof/>
              <w:sz w:val="22"/>
              <w:lang w:val="en-US"/>
            </w:rPr>
          </w:pPr>
          <w:hyperlink w:anchor="_Toc90281294" w:history="1">
            <w:r w:rsidR="00E70B0C" w:rsidRPr="00E31621">
              <w:rPr>
                <w:rStyle w:val="Hyperlink"/>
                <w:noProof/>
              </w:rPr>
              <w:t>4.</w:t>
            </w:r>
            <w:r w:rsidR="00E70B0C">
              <w:rPr>
                <w:rFonts w:asciiTheme="minorHAnsi" w:eastAsiaTheme="minorEastAsia" w:hAnsiTheme="minorHAnsi" w:cstheme="minorBidi"/>
                <w:noProof/>
                <w:sz w:val="22"/>
                <w:lang w:val="en-US"/>
              </w:rPr>
              <w:tab/>
            </w:r>
            <w:r w:rsidR="00E70B0C" w:rsidRPr="00E31621">
              <w:rPr>
                <w:rStyle w:val="Hyperlink"/>
                <w:noProof/>
              </w:rPr>
              <w:t>Phân quyền trên các role user:</w:t>
            </w:r>
            <w:r w:rsidR="00E70B0C">
              <w:rPr>
                <w:noProof/>
                <w:webHidden/>
              </w:rPr>
              <w:tab/>
            </w:r>
            <w:r w:rsidR="00E70B0C">
              <w:rPr>
                <w:noProof/>
                <w:webHidden/>
              </w:rPr>
              <w:fldChar w:fldCharType="begin"/>
            </w:r>
            <w:r w:rsidR="00E70B0C">
              <w:rPr>
                <w:noProof/>
                <w:webHidden/>
              </w:rPr>
              <w:instrText xml:space="preserve"> PAGEREF _Toc90281294 \h </w:instrText>
            </w:r>
            <w:r w:rsidR="00E70B0C">
              <w:rPr>
                <w:noProof/>
                <w:webHidden/>
              </w:rPr>
            </w:r>
            <w:r w:rsidR="00E70B0C">
              <w:rPr>
                <w:noProof/>
                <w:webHidden/>
              </w:rPr>
              <w:fldChar w:fldCharType="separate"/>
            </w:r>
            <w:r w:rsidR="00E70B0C">
              <w:rPr>
                <w:noProof/>
                <w:webHidden/>
              </w:rPr>
              <w:t>15</w:t>
            </w:r>
            <w:r w:rsidR="00E70B0C">
              <w:rPr>
                <w:noProof/>
                <w:webHidden/>
              </w:rPr>
              <w:fldChar w:fldCharType="end"/>
            </w:r>
          </w:hyperlink>
        </w:p>
        <w:p w14:paraId="17815FCB" w14:textId="7AC77AA8" w:rsidR="00E70B0C" w:rsidRDefault="005B112E">
          <w:pPr>
            <w:pStyle w:val="TOC1"/>
            <w:tabs>
              <w:tab w:val="right" w:leader="dot" w:pos="9350"/>
            </w:tabs>
            <w:rPr>
              <w:rFonts w:asciiTheme="minorHAnsi" w:eastAsiaTheme="minorEastAsia" w:hAnsiTheme="minorHAnsi" w:cstheme="minorBidi"/>
              <w:noProof/>
              <w:sz w:val="22"/>
              <w:lang w:val="en-US"/>
            </w:rPr>
          </w:pPr>
          <w:hyperlink w:anchor="_Toc90281295" w:history="1">
            <w:r w:rsidR="00E70B0C" w:rsidRPr="00E31621">
              <w:rPr>
                <w:rStyle w:val="Hyperlink"/>
                <w:noProof/>
              </w:rPr>
              <w:t>Xác định tình huống tranh chấp</w:t>
            </w:r>
            <w:r w:rsidR="00E70B0C">
              <w:rPr>
                <w:noProof/>
                <w:webHidden/>
              </w:rPr>
              <w:tab/>
            </w:r>
            <w:r w:rsidR="00E70B0C">
              <w:rPr>
                <w:noProof/>
                <w:webHidden/>
              </w:rPr>
              <w:fldChar w:fldCharType="begin"/>
            </w:r>
            <w:r w:rsidR="00E70B0C">
              <w:rPr>
                <w:noProof/>
                <w:webHidden/>
              </w:rPr>
              <w:instrText xml:space="preserve"> PAGEREF _Toc90281295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5944BC5F" w14:textId="44C2E2B6" w:rsidR="00E70B0C" w:rsidRDefault="005B112E">
          <w:pPr>
            <w:pStyle w:val="TOC2"/>
            <w:tabs>
              <w:tab w:val="right" w:leader="dot" w:pos="9350"/>
            </w:tabs>
            <w:rPr>
              <w:rFonts w:asciiTheme="minorHAnsi" w:eastAsiaTheme="minorEastAsia" w:hAnsiTheme="minorHAnsi" w:cstheme="minorBidi"/>
              <w:noProof/>
              <w:sz w:val="22"/>
              <w:lang w:val="en-US"/>
            </w:rPr>
          </w:pPr>
          <w:hyperlink w:anchor="_Toc90281296" w:history="1">
            <w:r w:rsidR="00E70B0C" w:rsidRPr="00E31621">
              <w:rPr>
                <w:rStyle w:val="Hyperlink"/>
                <w:noProof/>
              </w:rPr>
              <w:t>5. Mô tả chức năng:</w:t>
            </w:r>
            <w:r w:rsidR="00E70B0C">
              <w:rPr>
                <w:noProof/>
                <w:webHidden/>
              </w:rPr>
              <w:tab/>
            </w:r>
            <w:r w:rsidR="00E70B0C">
              <w:rPr>
                <w:noProof/>
                <w:webHidden/>
              </w:rPr>
              <w:fldChar w:fldCharType="begin"/>
            </w:r>
            <w:r w:rsidR="00E70B0C">
              <w:rPr>
                <w:noProof/>
                <w:webHidden/>
              </w:rPr>
              <w:instrText xml:space="preserve"> PAGEREF _Toc90281296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3CFB693F" w14:textId="7D2B2A3E" w:rsidR="00E70B0C" w:rsidRDefault="005B112E">
          <w:pPr>
            <w:pStyle w:val="TOC2"/>
            <w:tabs>
              <w:tab w:val="right" w:leader="dot" w:pos="9350"/>
            </w:tabs>
            <w:rPr>
              <w:rFonts w:asciiTheme="minorHAnsi" w:eastAsiaTheme="minorEastAsia" w:hAnsiTheme="minorHAnsi" w:cstheme="minorBidi"/>
              <w:noProof/>
              <w:sz w:val="22"/>
              <w:lang w:val="en-US"/>
            </w:rPr>
          </w:pPr>
          <w:hyperlink w:anchor="_Toc90281297" w:history="1">
            <w:r w:rsidR="00E70B0C" w:rsidRPr="00E31621">
              <w:rPr>
                <w:rStyle w:val="Hyperlink"/>
                <w:noProof/>
              </w:rPr>
              <w:t>6. Mô tả stored procerdure:</w:t>
            </w:r>
            <w:r w:rsidR="00E70B0C">
              <w:rPr>
                <w:noProof/>
                <w:webHidden/>
              </w:rPr>
              <w:tab/>
            </w:r>
            <w:r w:rsidR="00E70B0C">
              <w:rPr>
                <w:noProof/>
                <w:webHidden/>
              </w:rPr>
              <w:fldChar w:fldCharType="begin"/>
            </w:r>
            <w:r w:rsidR="00E70B0C">
              <w:rPr>
                <w:noProof/>
                <w:webHidden/>
              </w:rPr>
              <w:instrText xml:space="preserve"> PAGEREF _Toc90281297 \h </w:instrText>
            </w:r>
            <w:r w:rsidR="00E70B0C">
              <w:rPr>
                <w:noProof/>
                <w:webHidden/>
              </w:rPr>
            </w:r>
            <w:r w:rsidR="00E70B0C">
              <w:rPr>
                <w:noProof/>
                <w:webHidden/>
              </w:rPr>
              <w:fldChar w:fldCharType="separate"/>
            </w:r>
            <w:r w:rsidR="00E70B0C">
              <w:rPr>
                <w:noProof/>
                <w:webHidden/>
              </w:rPr>
              <w:t>17</w:t>
            </w:r>
            <w:r w:rsidR="00E70B0C">
              <w:rPr>
                <w:noProof/>
                <w:webHidden/>
              </w:rPr>
              <w:fldChar w:fldCharType="end"/>
            </w:r>
          </w:hyperlink>
        </w:p>
        <w:p w14:paraId="14015C79" w14:textId="29BBD9C4" w:rsidR="00E70B0C" w:rsidRDefault="005B112E">
          <w:pPr>
            <w:pStyle w:val="TOC2"/>
            <w:tabs>
              <w:tab w:val="right" w:leader="dot" w:pos="9350"/>
            </w:tabs>
            <w:rPr>
              <w:rFonts w:asciiTheme="minorHAnsi" w:eastAsiaTheme="minorEastAsia" w:hAnsiTheme="minorHAnsi" w:cstheme="minorBidi"/>
              <w:noProof/>
              <w:sz w:val="22"/>
              <w:lang w:val="en-US"/>
            </w:rPr>
          </w:pPr>
          <w:hyperlink w:anchor="_Toc90281298" w:history="1">
            <w:r w:rsidR="00E70B0C" w:rsidRPr="00E31621">
              <w:rPr>
                <w:rStyle w:val="Hyperlink"/>
                <w:noProof/>
              </w:rPr>
              <w:t>7. Mô tả kịch bản của các tình huống lỗi tranh chấp đồng thời:</w:t>
            </w:r>
            <w:r w:rsidR="00E70B0C">
              <w:rPr>
                <w:noProof/>
                <w:webHidden/>
              </w:rPr>
              <w:tab/>
            </w:r>
            <w:r w:rsidR="00E70B0C">
              <w:rPr>
                <w:noProof/>
                <w:webHidden/>
              </w:rPr>
              <w:fldChar w:fldCharType="begin"/>
            </w:r>
            <w:r w:rsidR="00E70B0C">
              <w:rPr>
                <w:noProof/>
                <w:webHidden/>
              </w:rPr>
              <w:instrText xml:space="preserve"> PAGEREF _Toc90281298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1345457B" w14:textId="2E26D0B9"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299" w:history="1">
            <w:r w:rsidR="00E70B0C" w:rsidRPr="00E31621">
              <w:rPr>
                <w:rStyle w:val="Hyperlink"/>
                <w:noProof/>
              </w:rPr>
              <w:t>7.1. Lost Update</w:t>
            </w:r>
            <w:r w:rsidR="00E70B0C">
              <w:rPr>
                <w:noProof/>
                <w:webHidden/>
              </w:rPr>
              <w:tab/>
            </w:r>
            <w:r w:rsidR="00E70B0C">
              <w:rPr>
                <w:noProof/>
                <w:webHidden/>
              </w:rPr>
              <w:fldChar w:fldCharType="begin"/>
            </w:r>
            <w:r w:rsidR="00E70B0C">
              <w:rPr>
                <w:noProof/>
                <w:webHidden/>
              </w:rPr>
              <w:instrText xml:space="preserve"> PAGEREF _Toc90281299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63874A03" w14:textId="6B0D0F46"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0"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1:</w:t>
            </w:r>
            <w:r w:rsidR="00E70B0C">
              <w:rPr>
                <w:noProof/>
                <w:webHidden/>
              </w:rPr>
              <w:tab/>
            </w:r>
            <w:r w:rsidR="00E70B0C">
              <w:rPr>
                <w:noProof/>
                <w:webHidden/>
              </w:rPr>
              <w:fldChar w:fldCharType="begin"/>
            </w:r>
            <w:r w:rsidR="00E70B0C">
              <w:rPr>
                <w:noProof/>
                <w:webHidden/>
              </w:rPr>
              <w:instrText xml:space="preserve"> PAGEREF _Toc90281300 \h </w:instrText>
            </w:r>
            <w:r w:rsidR="00E70B0C">
              <w:rPr>
                <w:noProof/>
                <w:webHidden/>
              </w:rPr>
            </w:r>
            <w:r w:rsidR="00E70B0C">
              <w:rPr>
                <w:noProof/>
                <w:webHidden/>
              </w:rPr>
              <w:fldChar w:fldCharType="separate"/>
            </w:r>
            <w:r w:rsidR="00E70B0C">
              <w:rPr>
                <w:noProof/>
                <w:webHidden/>
              </w:rPr>
              <w:t>26</w:t>
            </w:r>
            <w:r w:rsidR="00E70B0C">
              <w:rPr>
                <w:noProof/>
                <w:webHidden/>
              </w:rPr>
              <w:fldChar w:fldCharType="end"/>
            </w:r>
          </w:hyperlink>
        </w:p>
        <w:p w14:paraId="582F361F" w14:textId="4EB8172D"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1"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2:</w:t>
            </w:r>
            <w:r w:rsidR="00E70B0C">
              <w:rPr>
                <w:noProof/>
                <w:webHidden/>
              </w:rPr>
              <w:tab/>
            </w:r>
            <w:r w:rsidR="00E70B0C">
              <w:rPr>
                <w:noProof/>
                <w:webHidden/>
              </w:rPr>
              <w:fldChar w:fldCharType="begin"/>
            </w:r>
            <w:r w:rsidR="00E70B0C">
              <w:rPr>
                <w:noProof/>
                <w:webHidden/>
              </w:rPr>
              <w:instrText xml:space="preserve"> PAGEREF _Toc90281301 \h </w:instrText>
            </w:r>
            <w:r w:rsidR="00E70B0C">
              <w:rPr>
                <w:noProof/>
                <w:webHidden/>
              </w:rPr>
            </w:r>
            <w:r w:rsidR="00E70B0C">
              <w:rPr>
                <w:noProof/>
                <w:webHidden/>
              </w:rPr>
              <w:fldChar w:fldCharType="separate"/>
            </w:r>
            <w:r w:rsidR="00E70B0C">
              <w:rPr>
                <w:noProof/>
                <w:webHidden/>
              </w:rPr>
              <w:t>28</w:t>
            </w:r>
            <w:r w:rsidR="00E70B0C">
              <w:rPr>
                <w:noProof/>
                <w:webHidden/>
              </w:rPr>
              <w:fldChar w:fldCharType="end"/>
            </w:r>
          </w:hyperlink>
        </w:p>
        <w:p w14:paraId="263C25B8" w14:textId="1CD54112"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2" w:history="1">
            <w:r w:rsidR="00E70B0C" w:rsidRPr="00E31621">
              <w:rPr>
                <w:rStyle w:val="Hyperlink"/>
                <w:rFonts w:ascii="Symbol" w:eastAsia="Calibri" w:hAnsi="Symbol"/>
                <w:noProof/>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rPr>
              <w:t>TEST CASE 3:</w:t>
            </w:r>
            <w:r w:rsidR="00E70B0C">
              <w:rPr>
                <w:noProof/>
                <w:webHidden/>
              </w:rPr>
              <w:tab/>
            </w:r>
            <w:r w:rsidR="00E70B0C">
              <w:rPr>
                <w:noProof/>
                <w:webHidden/>
              </w:rPr>
              <w:fldChar w:fldCharType="begin"/>
            </w:r>
            <w:r w:rsidR="00E70B0C">
              <w:rPr>
                <w:noProof/>
                <w:webHidden/>
              </w:rPr>
              <w:instrText xml:space="preserve"> PAGEREF _Toc90281302 \h </w:instrText>
            </w:r>
            <w:r w:rsidR="00E70B0C">
              <w:rPr>
                <w:noProof/>
                <w:webHidden/>
              </w:rPr>
            </w:r>
            <w:r w:rsidR="00E70B0C">
              <w:rPr>
                <w:noProof/>
                <w:webHidden/>
              </w:rPr>
              <w:fldChar w:fldCharType="separate"/>
            </w:r>
            <w:r w:rsidR="00E70B0C">
              <w:rPr>
                <w:noProof/>
                <w:webHidden/>
              </w:rPr>
              <w:t>30</w:t>
            </w:r>
            <w:r w:rsidR="00E70B0C">
              <w:rPr>
                <w:noProof/>
                <w:webHidden/>
              </w:rPr>
              <w:fldChar w:fldCharType="end"/>
            </w:r>
          </w:hyperlink>
        </w:p>
        <w:p w14:paraId="6C7FD13E" w14:textId="71A8D6DD"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03" w:history="1">
            <w:r w:rsidR="00E70B0C" w:rsidRPr="00E31621">
              <w:rPr>
                <w:rStyle w:val="Hyperlink"/>
                <w:noProof/>
              </w:rPr>
              <w:t>7.2. Dirty Read</w:t>
            </w:r>
            <w:r w:rsidR="00E70B0C">
              <w:rPr>
                <w:noProof/>
                <w:webHidden/>
              </w:rPr>
              <w:tab/>
            </w:r>
            <w:r w:rsidR="00E70B0C">
              <w:rPr>
                <w:noProof/>
                <w:webHidden/>
              </w:rPr>
              <w:fldChar w:fldCharType="begin"/>
            </w:r>
            <w:r w:rsidR="00E70B0C">
              <w:rPr>
                <w:noProof/>
                <w:webHidden/>
              </w:rPr>
              <w:instrText xml:space="preserve"> PAGEREF _Toc90281303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7E8B29B6" w14:textId="5D27FF88"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4"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1:</w:t>
            </w:r>
            <w:r w:rsidR="00E70B0C">
              <w:rPr>
                <w:noProof/>
                <w:webHidden/>
              </w:rPr>
              <w:tab/>
            </w:r>
            <w:r w:rsidR="00E70B0C">
              <w:rPr>
                <w:noProof/>
                <w:webHidden/>
              </w:rPr>
              <w:fldChar w:fldCharType="begin"/>
            </w:r>
            <w:r w:rsidR="00E70B0C">
              <w:rPr>
                <w:noProof/>
                <w:webHidden/>
              </w:rPr>
              <w:instrText xml:space="preserve"> PAGEREF _Toc90281304 \h </w:instrText>
            </w:r>
            <w:r w:rsidR="00E70B0C">
              <w:rPr>
                <w:noProof/>
                <w:webHidden/>
              </w:rPr>
            </w:r>
            <w:r w:rsidR="00E70B0C">
              <w:rPr>
                <w:noProof/>
                <w:webHidden/>
              </w:rPr>
              <w:fldChar w:fldCharType="separate"/>
            </w:r>
            <w:r w:rsidR="00E70B0C">
              <w:rPr>
                <w:noProof/>
                <w:webHidden/>
              </w:rPr>
              <w:t>32</w:t>
            </w:r>
            <w:r w:rsidR="00E70B0C">
              <w:rPr>
                <w:noProof/>
                <w:webHidden/>
              </w:rPr>
              <w:fldChar w:fldCharType="end"/>
            </w:r>
          </w:hyperlink>
        </w:p>
        <w:p w14:paraId="3BCC246D" w14:textId="7DC70D29"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5"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2:</w:t>
            </w:r>
            <w:r w:rsidR="00E70B0C">
              <w:rPr>
                <w:noProof/>
                <w:webHidden/>
              </w:rPr>
              <w:tab/>
            </w:r>
            <w:r w:rsidR="00E70B0C">
              <w:rPr>
                <w:noProof/>
                <w:webHidden/>
              </w:rPr>
              <w:fldChar w:fldCharType="begin"/>
            </w:r>
            <w:r w:rsidR="00E70B0C">
              <w:rPr>
                <w:noProof/>
                <w:webHidden/>
              </w:rPr>
              <w:instrText xml:space="preserve"> PAGEREF _Toc90281305 \h </w:instrText>
            </w:r>
            <w:r w:rsidR="00E70B0C">
              <w:rPr>
                <w:noProof/>
                <w:webHidden/>
              </w:rPr>
            </w:r>
            <w:r w:rsidR="00E70B0C">
              <w:rPr>
                <w:noProof/>
                <w:webHidden/>
              </w:rPr>
              <w:fldChar w:fldCharType="separate"/>
            </w:r>
            <w:r w:rsidR="00E70B0C">
              <w:rPr>
                <w:noProof/>
                <w:webHidden/>
              </w:rPr>
              <w:t>34</w:t>
            </w:r>
            <w:r w:rsidR="00E70B0C">
              <w:rPr>
                <w:noProof/>
                <w:webHidden/>
              </w:rPr>
              <w:fldChar w:fldCharType="end"/>
            </w:r>
          </w:hyperlink>
        </w:p>
        <w:p w14:paraId="219E4670" w14:textId="3E2C18BD"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6" w:history="1">
            <w:r w:rsidR="00E70B0C" w:rsidRPr="00E31621">
              <w:rPr>
                <w:rStyle w:val="Hyperlink"/>
                <w:rFonts w:ascii="Symbol" w:eastAsia="Calibri" w:hAnsi="Symbol" w:cs="Times New Roman"/>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 xml:space="preserve">TEST CASE </w:t>
            </w:r>
            <w:r w:rsidR="00E70B0C" w:rsidRPr="00E31621">
              <w:rPr>
                <w:rStyle w:val="Hyperlink"/>
                <w:rFonts w:eastAsia="Calibri" w:cs="Times New Roman"/>
                <w:noProof/>
                <w:lang w:val="en-US"/>
              </w:rPr>
              <w:t>3:</w:t>
            </w:r>
            <w:r w:rsidR="00E70B0C">
              <w:rPr>
                <w:noProof/>
                <w:webHidden/>
              </w:rPr>
              <w:tab/>
            </w:r>
            <w:r w:rsidR="00E70B0C">
              <w:rPr>
                <w:noProof/>
                <w:webHidden/>
              </w:rPr>
              <w:fldChar w:fldCharType="begin"/>
            </w:r>
            <w:r w:rsidR="00E70B0C">
              <w:rPr>
                <w:noProof/>
                <w:webHidden/>
              </w:rPr>
              <w:instrText xml:space="preserve"> PAGEREF _Toc90281306 \h </w:instrText>
            </w:r>
            <w:r w:rsidR="00E70B0C">
              <w:rPr>
                <w:noProof/>
                <w:webHidden/>
              </w:rPr>
            </w:r>
            <w:r w:rsidR="00E70B0C">
              <w:rPr>
                <w:noProof/>
                <w:webHidden/>
              </w:rPr>
              <w:fldChar w:fldCharType="separate"/>
            </w:r>
            <w:r w:rsidR="00E70B0C">
              <w:rPr>
                <w:noProof/>
                <w:webHidden/>
              </w:rPr>
              <w:t>36</w:t>
            </w:r>
            <w:r w:rsidR="00E70B0C">
              <w:rPr>
                <w:noProof/>
                <w:webHidden/>
              </w:rPr>
              <w:fldChar w:fldCharType="end"/>
            </w:r>
          </w:hyperlink>
        </w:p>
        <w:p w14:paraId="5000EC30" w14:textId="46F71A63"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07" w:history="1">
            <w:r w:rsidR="00E70B0C" w:rsidRPr="00E31621">
              <w:rPr>
                <w:rStyle w:val="Hyperlink"/>
                <w:noProof/>
              </w:rPr>
              <w:t>7.3. Unre</w:t>
            </w:r>
            <w:r w:rsidR="00E70B0C" w:rsidRPr="00E31621">
              <w:rPr>
                <w:rStyle w:val="Hyperlink"/>
                <w:noProof/>
                <w:lang w:val="en-US"/>
              </w:rPr>
              <w:t>peatable Read</w:t>
            </w:r>
            <w:r w:rsidR="00E70B0C">
              <w:rPr>
                <w:noProof/>
                <w:webHidden/>
              </w:rPr>
              <w:tab/>
            </w:r>
            <w:r w:rsidR="00E70B0C">
              <w:rPr>
                <w:noProof/>
                <w:webHidden/>
              </w:rPr>
              <w:fldChar w:fldCharType="begin"/>
            </w:r>
            <w:r w:rsidR="00E70B0C">
              <w:rPr>
                <w:noProof/>
                <w:webHidden/>
              </w:rPr>
              <w:instrText xml:space="preserve"> PAGEREF _Toc90281307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4E71BB70" w14:textId="10A86FFA"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08"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_Toc90281308 \h </w:instrText>
            </w:r>
            <w:r w:rsidR="00E70B0C">
              <w:rPr>
                <w:noProof/>
                <w:webHidden/>
              </w:rPr>
            </w:r>
            <w:r w:rsidR="00E70B0C">
              <w:rPr>
                <w:noProof/>
                <w:webHidden/>
              </w:rPr>
              <w:fldChar w:fldCharType="separate"/>
            </w:r>
            <w:r w:rsidR="00E70B0C">
              <w:rPr>
                <w:noProof/>
                <w:webHidden/>
              </w:rPr>
              <w:t>38</w:t>
            </w:r>
            <w:r w:rsidR="00E70B0C">
              <w:rPr>
                <w:noProof/>
                <w:webHidden/>
              </w:rPr>
              <w:fldChar w:fldCharType="end"/>
            </w:r>
          </w:hyperlink>
        </w:p>
        <w:p w14:paraId="7C3094E5" w14:textId="23DF6669"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09" w:history="1">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_Toc90281309 \h </w:instrText>
            </w:r>
            <w:r w:rsidR="00E70B0C">
              <w:rPr>
                <w:noProof/>
                <w:webHidden/>
              </w:rPr>
            </w:r>
            <w:r w:rsidR="00E70B0C">
              <w:rPr>
                <w:noProof/>
                <w:webHidden/>
              </w:rPr>
              <w:fldChar w:fldCharType="separate"/>
            </w:r>
            <w:r w:rsidR="00E70B0C">
              <w:rPr>
                <w:noProof/>
                <w:webHidden/>
              </w:rPr>
              <w:t>43</w:t>
            </w:r>
            <w:r w:rsidR="00E70B0C">
              <w:rPr>
                <w:noProof/>
                <w:webHidden/>
              </w:rPr>
              <w:fldChar w:fldCharType="end"/>
            </w:r>
          </w:hyperlink>
        </w:p>
        <w:p w14:paraId="6ECD13E5" w14:textId="52BA6516"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10" w:history="1">
            <w:r w:rsidR="00E70B0C" w:rsidRPr="00E31621">
              <w:rPr>
                <w:rStyle w:val="Hyperlink"/>
                <w:noProof/>
                <w:lang w:val="en-US"/>
              </w:rPr>
              <w:t>7.4. Phantom</w:t>
            </w:r>
            <w:r w:rsidR="00E70B0C">
              <w:rPr>
                <w:noProof/>
                <w:webHidden/>
              </w:rPr>
              <w:tab/>
            </w:r>
            <w:r w:rsidR="00E70B0C">
              <w:rPr>
                <w:noProof/>
                <w:webHidden/>
              </w:rPr>
              <w:fldChar w:fldCharType="begin"/>
            </w:r>
            <w:r w:rsidR="00E70B0C">
              <w:rPr>
                <w:noProof/>
                <w:webHidden/>
              </w:rPr>
              <w:instrText xml:space="preserve"> PAGEREF _Toc90281310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4C811806" w14:textId="4392496C"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11"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_Toc90281311 \h </w:instrText>
            </w:r>
            <w:r w:rsidR="00E70B0C">
              <w:rPr>
                <w:noProof/>
                <w:webHidden/>
              </w:rPr>
            </w:r>
            <w:r w:rsidR="00E70B0C">
              <w:rPr>
                <w:noProof/>
                <w:webHidden/>
              </w:rPr>
              <w:fldChar w:fldCharType="separate"/>
            </w:r>
            <w:r w:rsidR="00E70B0C">
              <w:rPr>
                <w:noProof/>
                <w:webHidden/>
              </w:rPr>
              <w:t>47</w:t>
            </w:r>
            <w:r w:rsidR="00E70B0C">
              <w:rPr>
                <w:noProof/>
                <w:webHidden/>
              </w:rPr>
              <w:fldChar w:fldCharType="end"/>
            </w:r>
          </w:hyperlink>
        </w:p>
        <w:p w14:paraId="0F83844F" w14:textId="0ACA9BF6"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12" w:history="1">
            <w:r w:rsidR="00E70B0C" w:rsidRPr="00E31621">
              <w:rPr>
                <w:rStyle w:val="Hyperlink"/>
                <w:noProof/>
                <w:lang w:val="en-US"/>
              </w:rPr>
              <w:t>7.5. Deadlock</w:t>
            </w:r>
            <w:r w:rsidR="00E70B0C">
              <w:rPr>
                <w:noProof/>
                <w:webHidden/>
              </w:rPr>
              <w:tab/>
            </w:r>
            <w:r w:rsidR="00E70B0C">
              <w:rPr>
                <w:noProof/>
                <w:webHidden/>
              </w:rPr>
              <w:fldChar w:fldCharType="begin"/>
            </w:r>
            <w:r w:rsidR="00E70B0C">
              <w:rPr>
                <w:noProof/>
                <w:webHidden/>
              </w:rPr>
              <w:instrText xml:space="preserve"> PAGEREF _Toc90281312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43779447" w14:textId="7112C1EF"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13" w:history="1">
            <w:r w:rsidR="00E70B0C" w:rsidRPr="00E31621">
              <w:rPr>
                <w:rStyle w:val="Hyperlink"/>
                <w:rFonts w:eastAsia="Calibri"/>
                <w:noProof/>
              </w:rPr>
              <w:t>7.5.1. Converson Deadlock:</w:t>
            </w:r>
            <w:r w:rsidR="00E70B0C">
              <w:rPr>
                <w:noProof/>
                <w:webHidden/>
              </w:rPr>
              <w:tab/>
            </w:r>
            <w:r w:rsidR="00E70B0C">
              <w:rPr>
                <w:noProof/>
                <w:webHidden/>
              </w:rPr>
              <w:fldChar w:fldCharType="begin"/>
            </w:r>
            <w:r w:rsidR="00E70B0C">
              <w:rPr>
                <w:noProof/>
                <w:webHidden/>
              </w:rPr>
              <w:instrText xml:space="preserve"> PAGEREF _Toc90281313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5D804FDE" w14:textId="57AEE311"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14"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1:</w:t>
            </w:r>
            <w:r w:rsidR="00E70B0C">
              <w:rPr>
                <w:noProof/>
                <w:webHidden/>
              </w:rPr>
              <w:tab/>
            </w:r>
            <w:r w:rsidR="00E70B0C">
              <w:rPr>
                <w:noProof/>
                <w:webHidden/>
              </w:rPr>
              <w:fldChar w:fldCharType="begin"/>
            </w:r>
            <w:r w:rsidR="00E70B0C">
              <w:rPr>
                <w:noProof/>
                <w:webHidden/>
              </w:rPr>
              <w:instrText xml:space="preserve"> PAGEREF _Toc90281314 \h </w:instrText>
            </w:r>
            <w:r w:rsidR="00E70B0C">
              <w:rPr>
                <w:noProof/>
                <w:webHidden/>
              </w:rPr>
            </w:r>
            <w:r w:rsidR="00E70B0C">
              <w:rPr>
                <w:noProof/>
                <w:webHidden/>
              </w:rPr>
              <w:fldChar w:fldCharType="separate"/>
            </w:r>
            <w:r w:rsidR="00E70B0C">
              <w:rPr>
                <w:noProof/>
                <w:webHidden/>
              </w:rPr>
              <w:t>50</w:t>
            </w:r>
            <w:r w:rsidR="00E70B0C">
              <w:rPr>
                <w:noProof/>
                <w:webHidden/>
              </w:rPr>
              <w:fldChar w:fldCharType="end"/>
            </w:r>
          </w:hyperlink>
        </w:p>
        <w:p w14:paraId="1E84DCF4" w14:textId="6B15A433" w:rsidR="00E70B0C" w:rsidRDefault="005B112E">
          <w:pPr>
            <w:pStyle w:val="TOC3"/>
            <w:tabs>
              <w:tab w:val="right" w:leader="dot" w:pos="9350"/>
            </w:tabs>
            <w:rPr>
              <w:rFonts w:asciiTheme="minorHAnsi" w:eastAsiaTheme="minorEastAsia" w:hAnsiTheme="minorHAnsi" w:cstheme="minorBidi"/>
              <w:noProof/>
              <w:sz w:val="22"/>
              <w:lang w:val="en-US"/>
            </w:rPr>
          </w:pPr>
          <w:hyperlink w:anchor="_Toc90281315" w:history="1">
            <w:r w:rsidR="00E70B0C" w:rsidRPr="00E31621">
              <w:rPr>
                <w:rStyle w:val="Hyperlink"/>
                <w:rFonts w:eastAsia="Calibri"/>
                <w:noProof/>
                <w:lang w:val="en-US"/>
              </w:rPr>
              <w:t>7.5.2. Cycle Deadlock:</w:t>
            </w:r>
            <w:r w:rsidR="00E70B0C">
              <w:rPr>
                <w:noProof/>
                <w:webHidden/>
              </w:rPr>
              <w:tab/>
            </w:r>
            <w:r w:rsidR="00E70B0C">
              <w:rPr>
                <w:noProof/>
                <w:webHidden/>
              </w:rPr>
              <w:fldChar w:fldCharType="begin"/>
            </w:r>
            <w:r w:rsidR="00E70B0C">
              <w:rPr>
                <w:noProof/>
                <w:webHidden/>
              </w:rPr>
              <w:instrText xml:space="preserve"> PAGEREF _Toc90281315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6A1D464B" w14:textId="35795F5E" w:rsidR="00E70B0C" w:rsidRDefault="005B112E">
          <w:pPr>
            <w:pStyle w:val="TOC3"/>
            <w:tabs>
              <w:tab w:val="left" w:pos="880"/>
              <w:tab w:val="right" w:leader="dot" w:pos="9350"/>
            </w:tabs>
            <w:rPr>
              <w:rFonts w:asciiTheme="minorHAnsi" w:eastAsiaTheme="minorEastAsia" w:hAnsiTheme="minorHAnsi" w:cstheme="minorBidi"/>
              <w:noProof/>
              <w:sz w:val="22"/>
              <w:lang w:val="en-US"/>
            </w:rPr>
          </w:pPr>
          <w:hyperlink w:anchor="_Toc90281316" w:history="1">
            <w:r w:rsidR="00E70B0C" w:rsidRPr="00E31621">
              <w:rPr>
                <w:rStyle w:val="Hyperlink"/>
                <w:rFonts w:ascii="Symbol" w:eastAsia="Calibri" w:hAnsi="Symbol"/>
                <w:noProof/>
                <w:lang w:val="en-US"/>
              </w:rPr>
              <w:t></w:t>
            </w:r>
            <w:r w:rsidR="00E70B0C">
              <w:rPr>
                <w:rFonts w:asciiTheme="minorHAnsi" w:eastAsiaTheme="minorEastAsia" w:hAnsiTheme="minorHAnsi" w:cstheme="minorBidi"/>
                <w:noProof/>
                <w:sz w:val="22"/>
                <w:lang w:val="en-US"/>
              </w:rPr>
              <w:tab/>
            </w:r>
            <w:r w:rsidR="00E70B0C" w:rsidRPr="00E31621">
              <w:rPr>
                <w:rStyle w:val="Hyperlink"/>
                <w:rFonts w:eastAsia="Calibri"/>
                <w:noProof/>
                <w:lang w:val="en-US"/>
              </w:rPr>
              <w:t>TEST CASE 2:</w:t>
            </w:r>
            <w:r w:rsidR="00E70B0C">
              <w:rPr>
                <w:noProof/>
                <w:webHidden/>
              </w:rPr>
              <w:tab/>
            </w:r>
            <w:r w:rsidR="00E70B0C">
              <w:rPr>
                <w:noProof/>
                <w:webHidden/>
              </w:rPr>
              <w:fldChar w:fldCharType="begin"/>
            </w:r>
            <w:r w:rsidR="00E70B0C">
              <w:rPr>
                <w:noProof/>
                <w:webHidden/>
              </w:rPr>
              <w:instrText xml:space="preserve"> PAGEREF _Toc90281316 \h </w:instrText>
            </w:r>
            <w:r w:rsidR="00E70B0C">
              <w:rPr>
                <w:noProof/>
                <w:webHidden/>
              </w:rPr>
            </w:r>
            <w:r w:rsidR="00E70B0C">
              <w:rPr>
                <w:noProof/>
                <w:webHidden/>
              </w:rPr>
              <w:fldChar w:fldCharType="separate"/>
            </w:r>
            <w:r w:rsidR="00E70B0C">
              <w:rPr>
                <w:noProof/>
                <w:webHidden/>
              </w:rPr>
              <w:t>53</w:t>
            </w:r>
            <w:r w:rsidR="00E70B0C">
              <w:rPr>
                <w:noProof/>
                <w:webHidden/>
              </w:rPr>
              <w:fldChar w:fldCharType="end"/>
            </w:r>
          </w:hyperlink>
        </w:p>
        <w:p w14:paraId="113A365D" w14:textId="001E9A4B" w:rsidR="00DC4C8A" w:rsidRDefault="00DC4C8A">
          <w:r>
            <w:rPr>
              <w:b/>
              <w:bCs/>
              <w:lang w:val="vi-VN"/>
            </w:rPr>
            <w:fldChar w:fldCharType="end"/>
          </w:r>
        </w:p>
      </w:sdtContent>
    </w:sdt>
    <w:p w14:paraId="3C0B58C9" w14:textId="24F9306E" w:rsidR="00DC4C8A" w:rsidRDefault="00DC4C8A" w:rsidP="00236F46">
      <w:pPr>
        <w:pStyle w:val="Heading1"/>
      </w:pPr>
    </w:p>
    <w:p w14:paraId="04ED76F4" w14:textId="1D325A0A" w:rsidR="00DC4C8A" w:rsidRPr="00985D4C" w:rsidRDefault="00DC4C8A" w:rsidP="00985D4C">
      <w:pPr>
        <w:rPr>
          <w:b/>
          <w:sz w:val="32"/>
          <w:szCs w:val="40"/>
        </w:rPr>
      </w:pPr>
      <w:r>
        <w:br w:type="page"/>
      </w:r>
    </w:p>
    <w:p w14:paraId="25BA2489" w14:textId="5F34BCA1" w:rsidR="00612466" w:rsidRDefault="00612466" w:rsidP="00236F46">
      <w:pPr>
        <w:pStyle w:val="Heading1"/>
      </w:pPr>
      <w:bookmarkStart w:id="1" w:name="_Toc90281284"/>
      <w:r>
        <w:lastRenderedPageBreak/>
        <w:t>Thông tin nhóm</w:t>
      </w:r>
      <w:bookmarkEnd w:id="0"/>
      <w:r w:rsidR="00FF4C8E">
        <w:t xml:space="preserve"> và đồ án thực hiện</w:t>
      </w:r>
      <w:bookmarkEnd w:id="1"/>
    </w:p>
    <w:p w14:paraId="2491BBA1" w14:textId="086458AA" w:rsidR="00985D4C" w:rsidRPr="00985D4C" w:rsidRDefault="00985D4C" w:rsidP="003C11CD">
      <w:r>
        <w:t>Mã nhóm:</w:t>
      </w:r>
      <w:r w:rsidR="00695C63">
        <w:t xml:space="preserve"> 04</w:t>
      </w:r>
    </w:p>
    <w:p w14:paraId="71185397" w14:textId="4D9119C1" w:rsidR="00612466" w:rsidRDefault="00612466" w:rsidP="00F9684C">
      <w:r w:rsidRPr="007F465C">
        <w:rPr>
          <w:lang w:val="vi-VN"/>
        </w:rPr>
        <w:t>Đề tài :</w:t>
      </w:r>
      <w:r>
        <w:rPr>
          <w:lang w:val="vi-VN"/>
        </w:rPr>
        <w:t xml:space="preserve"> </w:t>
      </w:r>
      <w:r w:rsidR="00E46DC7">
        <w:t>Xây dựng ứng dụng đặt và chuyển hàng online</w:t>
      </w:r>
    </w:p>
    <w:p w14:paraId="5295ECA2" w14:textId="77777777" w:rsidR="00F9684C" w:rsidRPr="00DD2B57" w:rsidRDefault="00F9684C" w:rsidP="00F9684C">
      <w:pPr>
        <w:rPr>
          <w:lang w:val="vi-VN"/>
        </w:rPr>
      </w:pPr>
    </w:p>
    <w:p w14:paraId="5D18C729" w14:textId="780AF38D" w:rsidR="00FF4C8E" w:rsidRDefault="00FF4C8E" w:rsidP="00F9684C">
      <w:r>
        <w:t>Nội quy họp nhóm:</w:t>
      </w:r>
    </w:p>
    <w:p w14:paraId="2B1287CA" w14:textId="77777777" w:rsidR="00FF4C8E" w:rsidRDefault="00FF4C8E" w:rsidP="00FF4C8E">
      <w:pPr>
        <w:pStyle w:val="ListParagraph"/>
        <w:numPr>
          <w:ilvl w:val="0"/>
          <w:numId w:val="2"/>
        </w:numPr>
        <w:rPr>
          <w:lang w:val="vi-VN"/>
        </w:rPr>
      </w:pPr>
      <w:r>
        <w:rPr>
          <w:lang w:val="vi-VN"/>
        </w:rPr>
        <w:t>Thời gian họp nhóm: 14h thứ 7 hằng tuần</w:t>
      </w:r>
    </w:p>
    <w:p w14:paraId="00F02AC0" w14:textId="77777777" w:rsidR="00FF4C8E" w:rsidRDefault="00FF4C8E" w:rsidP="00FF4C8E">
      <w:pPr>
        <w:pStyle w:val="ListParagraph"/>
        <w:numPr>
          <w:ilvl w:val="0"/>
          <w:numId w:val="2"/>
        </w:numPr>
        <w:rPr>
          <w:lang w:val="vi-VN"/>
        </w:rPr>
      </w:pPr>
      <w:r>
        <w:rPr>
          <w:lang w:val="vi-VN"/>
        </w:rPr>
        <w:t>Công cụ họp nhóm: Discord (voice chat)</w:t>
      </w:r>
      <w:r>
        <w:t xml:space="preserve"> &amp; Zoom meetings.</w:t>
      </w:r>
    </w:p>
    <w:p w14:paraId="18A4BD7A" w14:textId="77777777" w:rsidR="00FF4C8E" w:rsidRDefault="00FF4C8E" w:rsidP="00FF4C8E">
      <w:pPr>
        <w:pStyle w:val="ListParagraph"/>
        <w:numPr>
          <w:ilvl w:val="0"/>
          <w:numId w:val="2"/>
        </w:numPr>
        <w:rPr>
          <w:lang w:val="vi-VN"/>
        </w:rPr>
      </w:pPr>
      <w:r>
        <w:rPr>
          <w:lang w:val="vi-VN"/>
        </w:rPr>
        <w:t xml:space="preserve">Nội quy họp nhóm: </w:t>
      </w:r>
    </w:p>
    <w:p w14:paraId="0305ADDE" w14:textId="77777777" w:rsidR="00FF4C8E" w:rsidRDefault="00FF4C8E" w:rsidP="00FF4C8E">
      <w:pPr>
        <w:pStyle w:val="ListParagraph"/>
        <w:numPr>
          <w:ilvl w:val="1"/>
          <w:numId w:val="2"/>
        </w:numPr>
        <w:rPr>
          <w:lang w:val="vi-VN"/>
        </w:rPr>
      </w:pPr>
      <w:r>
        <w:rPr>
          <w:lang w:val="vi-VN"/>
        </w:rPr>
        <w:t>Tham dự đúng giờ</w:t>
      </w:r>
    </w:p>
    <w:p w14:paraId="0BEBD3A3" w14:textId="77777777" w:rsidR="00FF4C8E" w:rsidRDefault="00FF4C8E" w:rsidP="00FF4C8E">
      <w:pPr>
        <w:pStyle w:val="ListParagraph"/>
        <w:numPr>
          <w:ilvl w:val="1"/>
          <w:numId w:val="2"/>
        </w:numPr>
        <w:rPr>
          <w:lang w:val="vi-VN"/>
        </w:rPr>
      </w:pPr>
      <w:r>
        <w:rPr>
          <w:lang w:val="vi-VN"/>
        </w:rPr>
        <w:t>Kỷ luật, năng suất</w:t>
      </w:r>
    </w:p>
    <w:p w14:paraId="7122D5F7" w14:textId="77777777" w:rsidR="00FF4C8E" w:rsidRDefault="00FF4C8E" w:rsidP="00FF4C8E">
      <w:pPr>
        <w:pStyle w:val="ListParagraph"/>
        <w:numPr>
          <w:ilvl w:val="1"/>
          <w:numId w:val="2"/>
        </w:numPr>
        <w:rPr>
          <w:lang w:val="vi-VN"/>
        </w:rPr>
      </w:pPr>
      <w:r>
        <w:rPr>
          <w:lang w:val="vi-VN"/>
        </w:rPr>
        <w:t>Tôn trọng lẫn nhau</w:t>
      </w:r>
    </w:p>
    <w:p w14:paraId="2CE025AF" w14:textId="7865E2DD" w:rsidR="00612466" w:rsidRDefault="00612466" w:rsidP="00F9684C">
      <w:r>
        <w:t>Thành viên trong nhóm:</w:t>
      </w:r>
    </w:p>
    <w:tbl>
      <w:tblPr>
        <w:tblStyle w:val="TableGrid"/>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8A6872" w14:paraId="584DEE2D" w14:textId="77777777" w:rsidTr="008A6872">
        <w:trPr>
          <w:trHeight w:val="620"/>
        </w:trPr>
        <w:tc>
          <w:tcPr>
            <w:tcW w:w="0" w:type="auto"/>
            <w:vAlign w:val="center"/>
          </w:tcPr>
          <w:p w14:paraId="2FB22238" w14:textId="77777777" w:rsidR="008A6872" w:rsidRPr="00A21A9B" w:rsidRDefault="008A6872" w:rsidP="008A6872">
            <w:pPr>
              <w:pStyle w:val="ListParagraph"/>
              <w:ind w:left="0" w:firstLine="0"/>
              <w:jc w:val="center"/>
            </w:pPr>
            <w:r>
              <w:t>STT</w:t>
            </w:r>
          </w:p>
        </w:tc>
        <w:tc>
          <w:tcPr>
            <w:tcW w:w="0" w:type="auto"/>
            <w:vAlign w:val="center"/>
          </w:tcPr>
          <w:p w14:paraId="5FD78CF1" w14:textId="77777777" w:rsidR="008A6872" w:rsidRPr="00A21A9B" w:rsidRDefault="008A6872" w:rsidP="008A6872">
            <w:pPr>
              <w:pStyle w:val="ListParagraph"/>
              <w:ind w:left="0" w:firstLine="0"/>
              <w:jc w:val="center"/>
            </w:pPr>
            <w:r>
              <w:t>MSSV</w:t>
            </w:r>
          </w:p>
        </w:tc>
        <w:tc>
          <w:tcPr>
            <w:tcW w:w="0" w:type="auto"/>
            <w:vAlign w:val="center"/>
          </w:tcPr>
          <w:p w14:paraId="6B46E825" w14:textId="77777777" w:rsidR="008A6872" w:rsidRPr="00A21A9B" w:rsidRDefault="008A6872" w:rsidP="008A6872">
            <w:pPr>
              <w:pStyle w:val="ListParagraph"/>
              <w:ind w:left="0" w:firstLine="0"/>
              <w:jc w:val="center"/>
            </w:pPr>
            <w:r>
              <w:t>Họ và tên</w:t>
            </w:r>
          </w:p>
        </w:tc>
        <w:tc>
          <w:tcPr>
            <w:tcW w:w="0" w:type="auto"/>
            <w:vAlign w:val="center"/>
          </w:tcPr>
          <w:p w14:paraId="1A44B12E" w14:textId="77777777" w:rsidR="008A6872" w:rsidRPr="00A21A9B" w:rsidRDefault="008A6872" w:rsidP="008A6872">
            <w:pPr>
              <w:pStyle w:val="ListParagraph"/>
              <w:ind w:left="0" w:firstLine="0"/>
              <w:jc w:val="center"/>
            </w:pPr>
            <w:r>
              <w:t>Email</w:t>
            </w:r>
          </w:p>
        </w:tc>
      </w:tr>
      <w:tr w:rsidR="008A6872" w14:paraId="3857BF37" w14:textId="77777777" w:rsidTr="008A6872">
        <w:trPr>
          <w:trHeight w:val="882"/>
        </w:trPr>
        <w:tc>
          <w:tcPr>
            <w:tcW w:w="0" w:type="auto"/>
            <w:vAlign w:val="center"/>
          </w:tcPr>
          <w:p w14:paraId="40B72497" w14:textId="77777777" w:rsidR="008A6872" w:rsidRPr="00A21A9B" w:rsidRDefault="008A6872" w:rsidP="008A6872">
            <w:pPr>
              <w:pStyle w:val="ListParagraph"/>
              <w:ind w:left="0" w:firstLine="0"/>
              <w:jc w:val="center"/>
            </w:pPr>
            <w:r>
              <w:t>1</w:t>
            </w:r>
          </w:p>
        </w:tc>
        <w:tc>
          <w:tcPr>
            <w:tcW w:w="0" w:type="auto"/>
            <w:vAlign w:val="center"/>
          </w:tcPr>
          <w:p w14:paraId="4D039271" w14:textId="77777777" w:rsidR="008A6872" w:rsidRPr="00A21A9B" w:rsidRDefault="008A6872" w:rsidP="008A6872">
            <w:pPr>
              <w:pStyle w:val="ListParagraph"/>
              <w:ind w:left="0" w:firstLine="0"/>
              <w:jc w:val="center"/>
            </w:pPr>
            <w:r>
              <w:t>19127420</w:t>
            </w:r>
          </w:p>
        </w:tc>
        <w:tc>
          <w:tcPr>
            <w:tcW w:w="0" w:type="auto"/>
            <w:vAlign w:val="center"/>
          </w:tcPr>
          <w:p w14:paraId="1D15CDDF" w14:textId="77777777" w:rsidR="008A6872" w:rsidRPr="00A21A9B" w:rsidRDefault="008A6872" w:rsidP="008A6872">
            <w:pPr>
              <w:pStyle w:val="ListParagraph"/>
              <w:ind w:left="0" w:firstLine="0"/>
              <w:jc w:val="center"/>
            </w:pPr>
            <w:r>
              <w:t>Huỳnh Bá Huy</w:t>
            </w:r>
          </w:p>
        </w:tc>
        <w:tc>
          <w:tcPr>
            <w:tcW w:w="0" w:type="auto"/>
            <w:vAlign w:val="center"/>
          </w:tcPr>
          <w:p w14:paraId="6887AF2A" w14:textId="77777777" w:rsidR="008A6872" w:rsidRPr="00A21A9B" w:rsidRDefault="005B112E" w:rsidP="008A6872">
            <w:pPr>
              <w:pStyle w:val="ListParagraph"/>
              <w:ind w:left="0" w:firstLine="0"/>
              <w:jc w:val="center"/>
            </w:pPr>
            <w:hyperlink r:id="rId14" w:history="1">
              <w:r w:rsidR="008A6872" w:rsidRPr="005B3BC9">
                <w:rPr>
                  <w:rStyle w:val="Hyperlink"/>
                </w:rPr>
                <w:t>19127420@student.hcmus.edu.vn</w:t>
              </w:r>
            </w:hyperlink>
          </w:p>
        </w:tc>
      </w:tr>
      <w:tr w:rsidR="008A6872" w14:paraId="49B49443" w14:textId="77777777" w:rsidTr="008A6872">
        <w:trPr>
          <w:trHeight w:val="848"/>
        </w:trPr>
        <w:tc>
          <w:tcPr>
            <w:tcW w:w="0" w:type="auto"/>
            <w:vAlign w:val="center"/>
          </w:tcPr>
          <w:p w14:paraId="194F7C78" w14:textId="77777777" w:rsidR="008A6872" w:rsidRPr="00A21A9B" w:rsidRDefault="008A6872" w:rsidP="008A6872">
            <w:pPr>
              <w:ind w:firstLine="0"/>
              <w:jc w:val="center"/>
              <w:rPr>
                <w:lang w:val="en-US"/>
              </w:rPr>
            </w:pPr>
            <w:r>
              <w:rPr>
                <w:lang w:val="en-US"/>
              </w:rPr>
              <w:t>2</w:t>
            </w:r>
          </w:p>
        </w:tc>
        <w:tc>
          <w:tcPr>
            <w:tcW w:w="0" w:type="auto"/>
            <w:vAlign w:val="center"/>
          </w:tcPr>
          <w:p w14:paraId="1966D91E" w14:textId="77777777" w:rsidR="008A6872" w:rsidRPr="00A21A9B" w:rsidRDefault="008A6872" w:rsidP="008A6872">
            <w:pPr>
              <w:pStyle w:val="ListParagraph"/>
              <w:ind w:left="0" w:firstLine="0"/>
              <w:jc w:val="center"/>
            </w:pPr>
            <w:r>
              <w:t>19127432</w:t>
            </w:r>
          </w:p>
        </w:tc>
        <w:tc>
          <w:tcPr>
            <w:tcW w:w="0" w:type="auto"/>
            <w:vAlign w:val="center"/>
          </w:tcPr>
          <w:p w14:paraId="19A41F5B" w14:textId="77777777" w:rsidR="008A6872" w:rsidRPr="00A21A9B" w:rsidRDefault="008A6872" w:rsidP="008A6872">
            <w:pPr>
              <w:pStyle w:val="ListParagraph"/>
              <w:ind w:left="0" w:firstLine="0"/>
              <w:jc w:val="center"/>
            </w:pPr>
            <w:r>
              <w:t>Dương Lê Xuân Khang</w:t>
            </w:r>
          </w:p>
        </w:tc>
        <w:tc>
          <w:tcPr>
            <w:tcW w:w="0" w:type="auto"/>
            <w:vAlign w:val="center"/>
          </w:tcPr>
          <w:p w14:paraId="4853962A" w14:textId="77777777" w:rsidR="008A6872" w:rsidRPr="00DD2B57" w:rsidRDefault="005B112E" w:rsidP="008A6872">
            <w:pPr>
              <w:pStyle w:val="ListParagraph"/>
              <w:ind w:left="0" w:firstLine="0"/>
              <w:jc w:val="center"/>
            </w:pPr>
            <w:hyperlink r:id="rId15" w:history="1">
              <w:r w:rsidR="008A6872" w:rsidRPr="005B3BC9">
                <w:rPr>
                  <w:rStyle w:val="Hyperlink"/>
                </w:rPr>
                <w:t>19127432@student.hcmus.edu.vn</w:t>
              </w:r>
            </w:hyperlink>
          </w:p>
        </w:tc>
      </w:tr>
      <w:tr w:rsidR="008A6872" w14:paraId="76494F7D" w14:textId="77777777" w:rsidTr="008A6872">
        <w:trPr>
          <w:trHeight w:val="848"/>
        </w:trPr>
        <w:tc>
          <w:tcPr>
            <w:tcW w:w="0" w:type="auto"/>
            <w:vAlign w:val="center"/>
          </w:tcPr>
          <w:p w14:paraId="2FA8A15D" w14:textId="77777777" w:rsidR="008A6872" w:rsidRDefault="008A6872" w:rsidP="008A6872">
            <w:pPr>
              <w:ind w:firstLine="0"/>
              <w:jc w:val="center"/>
              <w:rPr>
                <w:lang w:val="en-US"/>
              </w:rPr>
            </w:pPr>
            <w:r>
              <w:rPr>
                <w:lang w:val="en-US"/>
              </w:rPr>
              <w:t>3</w:t>
            </w:r>
          </w:p>
        </w:tc>
        <w:tc>
          <w:tcPr>
            <w:tcW w:w="0" w:type="auto"/>
            <w:vAlign w:val="center"/>
          </w:tcPr>
          <w:p w14:paraId="73432A26" w14:textId="77777777" w:rsidR="008A6872" w:rsidRDefault="008A6872" w:rsidP="008A6872">
            <w:pPr>
              <w:pStyle w:val="ListParagraph"/>
              <w:ind w:left="0" w:firstLine="0"/>
              <w:jc w:val="center"/>
            </w:pPr>
            <w:r>
              <w:t>19127551</w:t>
            </w:r>
          </w:p>
        </w:tc>
        <w:tc>
          <w:tcPr>
            <w:tcW w:w="0" w:type="auto"/>
            <w:vAlign w:val="center"/>
          </w:tcPr>
          <w:p w14:paraId="72B4EAF0" w14:textId="77777777" w:rsidR="008A6872" w:rsidRDefault="008A6872" w:rsidP="008A6872">
            <w:pPr>
              <w:pStyle w:val="ListParagraph"/>
              <w:ind w:left="0" w:firstLine="0"/>
              <w:jc w:val="center"/>
            </w:pPr>
            <w:r>
              <w:t>Huỳnh Thu Thảo</w:t>
            </w:r>
          </w:p>
        </w:tc>
        <w:tc>
          <w:tcPr>
            <w:tcW w:w="0" w:type="auto"/>
            <w:vAlign w:val="center"/>
          </w:tcPr>
          <w:p w14:paraId="21A5F233" w14:textId="77777777" w:rsidR="008A6872" w:rsidRDefault="005B112E" w:rsidP="008A6872">
            <w:pPr>
              <w:pStyle w:val="ListParagraph"/>
              <w:ind w:left="0" w:firstLine="0"/>
              <w:jc w:val="center"/>
            </w:pPr>
            <w:hyperlink r:id="rId16" w:history="1">
              <w:r w:rsidR="008A6872" w:rsidRPr="005B3BC9">
                <w:rPr>
                  <w:rStyle w:val="Hyperlink"/>
                </w:rPr>
                <w:t>19127551@student.hcmus.edu.vn</w:t>
              </w:r>
            </w:hyperlink>
          </w:p>
        </w:tc>
      </w:tr>
    </w:tbl>
    <w:p w14:paraId="25F4C36C" w14:textId="1D72D35B" w:rsidR="008A6872" w:rsidRDefault="008A6872" w:rsidP="008A6872"/>
    <w:p w14:paraId="72256137" w14:textId="77777777" w:rsidR="00FF4C8E" w:rsidRPr="00971A55" w:rsidRDefault="00FF4C8E" w:rsidP="00F9684C">
      <w:r>
        <w:rPr>
          <w:lang w:val="vi-VN"/>
        </w:rPr>
        <w:t xml:space="preserve">Nội dung đề </w:t>
      </w:r>
      <w:r w:rsidRPr="00FF4C8E">
        <w:rPr>
          <w:lang w:val="vi-VN"/>
        </w:rPr>
        <w:t>tài</w:t>
      </w:r>
      <w:r>
        <w:rPr>
          <w:lang w:val="vi-VN"/>
        </w:rPr>
        <w:t>:</w:t>
      </w:r>
    </w:p>
    <w:p w14:paraId="1F0F7B8F" w14:textId="77777777" w:rsidR="00FF4C8E" w:rsidRDefault="00FF4C8E" w:rsidP="00FF4C8E">
      <w:pPr>
        <w:ind w:left="927" w:firstLine="360"/>
        <w:rPr>
          <w:lang w:val="en-US"/>
        </w:rPr>
      </w:pPr>
      <w:r>
        <w:rPr>
          <w:lang w:val="vi-VN"/>
        </w:rPr>
        <w:t xml:space="preserve">+ </w:t>
      </w:r>
      <w:r>
        <w:rPr>
          <w:lang w:val="en-US"/>
        </w:rPr>
        <w:t>Phân tích và thiết kế cơ sở dữ liệu cho ứng dụng</w:t>
      </w:r>
    </w:p>
    <w:p w14:paraId="3003EB1A" w14:textId="77777777" w:rsidR="00FF4C8E" w:rsidRPr="00ED4369" w:rsidRDefault="00FF4C8E" w:rsidP="00FF4C8E">
      <w:pPr>
        <w:ind w:left="927" w:firstLine="360"/>
        <w:rPr>
          <w:lang w:val="en-US"/>
        </w:rPr>
      </w:pPr>
      <w:r>
        <w:rPr>
          <w:lang w:val="en-US"/>
        </w:rPr>
        <w:t>+</w:t>
      </w:r>
      <w:r>
        <w:rPr>
          <w:lang w:val="en-US"/>
        </w:rPr>
        <w:tab/>
        <w:t xml:space="preserve"> Phân quyền cho từng loại người dùng của hệ thống</w:t>
      </w:r>
    </w:p>
    <w:p w14:paraId="215F093B" w14:textId="77777777" w:rsidR="00FF4C8E" w:rsidRDefault="00FF4C8E" w:rsidP="00FF4C8E">
      <w:pPr>
        <w:ind w:left="927" w:firstLine="360"/>
        <w:rPr>
          <w:lang w:val="en-US"/>
        </w:rPr>
      </w:pPr>
      <w:r>
        <w:rPr>
          <w:lang w:val="vi-VN"/>
        </w:rPr>
        <w:t>+</w:t>
      </w:r>
      <w:r>
        <w:rPr>
          <w:lang w:val="en-US"/>
        </w:rPr>
        <w:t xml:space="preserve"> Thiết kế ứng dụng trên nền tảng web.</w:t>
      </w:r>
    </w:p>
    <w:p w14:paraId="55F1EC88" w14:textId="77777777" w:rsidR="00FF4C8E" w:rsidRDefault="00FF4C8E" w:rsidP="00FF4C8E">
      <w:pPr>
        <w:ind w:left="927" w:firstLine="360"/>
        <w:rPr>
          <w:lang w:val="en-US"/>
        </w:rPr>
      </w:pPr>
      <w:r>
        <w:rPr>
          <w:lang w:val="en-US"/>
        </w:rPr>
        <w:t>+ Xác định tình huống tranh chấp và đề ra hướng giải quyết phù hợp</w:t>
      </w:r>
    </w:p>
    <w:p w14:paraId="5DE784E2" w14:textId="15E1BAB4" w:rsidR="00FF4C8E" w:rsidRPr="00FF4C8E" w:rsidRDefault="00FF4C8E" w:rsidP="008A6872"/>
    <w:p w14:paraId="0FC454C0" w14:textId="79F3F68E" w:rsidR="00FF4C8E" w:rsidRDefault="00FF4C8E" w:rsidP="008A6872"/>
    <w:p w14:paraId="1F469741" w14:textId="77777777" w:rsidR="00FF4C8E" w:rsidRDefault="00FF4C8E" w:rsidP="008A6872"/>
    <w:p w14:paraId="13AD5FEC" w14:textId="77777777" w:rsidR="008A6872" w:rsidRPr="00FF4C8E" w:rsidRDefault="008A6872" w:rsidP="008A6872">
      <w:pPr>
        <w:rPr>
          <w:vertAlign w:val="superscript"/>
        </w:rPr>
      </w:pPr>
      <w:r>
        <w:br w:type="page"/>
      </w:r>
    </w:p>
    <w:p w14:paraId="11752119" w14:textId="58CFEBF3" w:rsidR="008A6872" w:rsidRDefault="00FF4C8E" w:rsidP="00236F46">
      <w:pPr>
        <w:pStyle w:val="Heading1"/>
      </w:pPr>
      <w:r>
        <w:lastRenderedPageBreak/>
        <w:t xml:space="preserve"> </w:t>
      </w:r>
      <w:bookmarkStart w:id="2" w:name="_Toc90281285"/>
      <w:r>
        <w:t>Bảng đ</w:t>
      </w:r>
      <w:r w:rsidR="004137DA" w:rsidRPr="008A6872">
        <w:t xml:space="preserve">ánh </w:t>
      </w:r>
      <w:r w:rsidR="004137DA" w:rsidRPr="006000AC">
        <w:t>giá</w:t>
      </w:r>
      <w:r w:rsidR="004137DA" w:rsidRPr="008A6872">
        <w:t xml:space="preserve"> mức độ tham gia </w:t>
      </w:r>
      <w:r w:rsidR="00FA4F3F" w:rsidRPr="008A6872">
        <w:t>đồ án</w:t>
      </w:r>
      <w:r w:rsidR="00730555">
        <w:t xml:space="preserve"> của từng thành viên (100%/nhóm)</w:t>
      </w:r>
      <w:bookmarkEnd w:id="2"/>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EA50F3" w14:paraId="5F4EEE98" w14:textId="731F503E" w:rsidTr="00EA50F3">
        <w:trPr>
          <w:trHeight w:val="882"/>
        </w:trPr>
        <w:tc>
          <w:tcPr>
            <w:tcW w:w="0" w:type="auto"/>
            <w:vAlign w:val="center"/>
          </w:tcPr>
          <w:p w14:paraId="11D00DCF" w14:textId="77777777" w:rsidR="00EA50F3" w:rsidRPr="00A21A9B" w:rsidRDefault="00EA50F3" w:rsidP="00EA50F3">
            <w:pPr>
              <w:pStyle w:val="ListParagraph"/>
              <w:ind w:left="0" w:firstLine="0"/>
              <w:jc w:val="center"/>
            </w:pPr>
            <w:r>
              <w:t>STT</w:t>
            </w:r>
          </w:p>
        </w:tc>
        <w:tc>
          <w:tcPr>
            <w:tcW w:w="0" w:type="auto"/>
            <w:vAlign w:val="center"/>
          </w:tcPr>
          <w:p w14:paraId="75AE6CBA" w14:textId="77777777" w:rsidR="00EA50F3" w:rsidRPr="00A21A9B" w:rsidRDefault="00EA50F3" w:rsidP="00EA50F3">
            <w:pPr>
              <w:pStyle w:val="ListParagraph"/>
              <w:ind w:left="0" w:firstLine="0"/>
              <w:jc w:val="center"/>
            </w:pPr>
            <w:r>
              <w:t>MSSV</w:t>
            </w:r>
          </w:p>
        </w:tc>
        <w:tc>
          <w:tcPr>
            <w:tcW w:w="0" w:type="auto"/>
            <w:vAlign w:val="center"/>
          </w:tcPr>
          <w:p w14:paraId="3F8E140E" w14:textId="77777777" w:rsidR="00EA50F3" w:rsidRPr="00A21A9B" w:rsidRDefault="00EA50F3" w:rsidP="00EA50F3">
            <w:pPr>
              <w:pStyle w:val="ListParagraph"/>
              <w:ind w:left="0" w:firstLine="0"/>
              <w:jc w:val="center"/>
            </w:pPr>
            <w:r>
              <w:t>Họ và tên</w:t>
            </w:r>
          </w:p>
        </w:tc>
        <w:tc>
          <w:tcPr>
            <w:tcW w:w="0" w:type="auto"/>
            <w:vAlign w:val="center"/>
          </w:tcPr>
          <w:p w14:paraId="48A439EC" w14:textId="0F9F07D6" w:rsidR="00EA50F3" w:rsidRPr="00A21A9B" w:rsidRDefault="00EA50F3" w:rsidP="00EA50F3">
            <w:pPr>
              <w:pStyle w:val="ListParagraph"/>
              <w:ind w:left="0" w:firstLine="0"/>
              <w:jc w:val="center"/>
            </w:pPr>
            <w:r>
              <w:t>Mức độ tham gia</w:t>
            </w:r>
          </w:p>
        </w:tc>
        <w:tc>
          <w:tcPr>
            <w:tcW w:w="0" w:type="auto"/>
            <w:vAlign w:val="center"/>
          </w:tcPr>
          <w:p w14:paraId="1356588F" w14:textId="4EE38065" w:rsidR="00EA50F3" w:rsidRDefault="00EA50F3" w:rsidP="00EA50F3">
            <w:pPr>
              <w:ind w:firstLine="0"/>
              <w:jc w:val="center"/>
            </w:pPr>
            <w:r>
              <w:t>Đánh giá</w:t>
            </w:r>
          </w:p>
        </w:tc>
      </w:tr>
      <w:tr w:rsidR="00EA50F3" w14:paraId="50DEDB70" w14:textId="0236A65D" w:rsidTr="00BE111C">
        <w:trPr>
          <w:trHeight w:val="882"/>
        </w:trPr>
        <w:tc>
          <w:tcPr>
            <w:tcW w:w="0" w:type="auto"/>
            <w:vAlign w:val="center"/>
          </w:tcPr>
          <w:p w14:paraId="72243194" w14:textId="77777777" w:rsidR="00EA50F3" w:rsidRPr="00A21A9B" w:rsidRDefault="00EA50F3" w:rsidP="008A6872">
            <w:pPr>
              <w:pStyle w:val="ListParagraph"/>
              <w:ind w:left="0" w:firstLine="0"/>
              <w:jc w:val="center"/>
            </w:pPr>
            <w:r>
              <w:t>1</w:t>
            </w:r>
          </w:p>
        </w:tc>
        <w:tc>
          <w:tcPr>
            <w:tcW w:w="0" w:type="auto"/>
            <w:vAlign w:val="center"/>
          </w:tcPr>
          <w:p w14:paraId="718EFE56" w14:textId="77777777" w:rsidR="00EA50F3" w:rsidRPr="00A21A9B" w:rsidRDefault="00EA50F3" w:rsidP="008A6872">
            <w:pPr>
              <w:pStyle w:val="ListParagraph"/>
              <w:ind w:left="0" w:firstLine="0"/>
              <w:jc w:val="center"/>
            </w:pPr>
            <w:r>
              <w:t>19127420</w:t>
            </w:r>
          </w:p>
        </w:tc>
        <w:tc>
          <w:tcPr>
            <w:tcW w:w="0" w:type="auto"/>
            <w:vAlign w:val="center"/>
          </w:tcPr>
          <w:p w14:paraId="15C027F3" w14:textId="77777777" w:rsidR="00EA50F3" w:rsidRPr="00A21A9B" w:rsidRDefault="00EA50F3" w:rsidP="008A6872">
            <w:pPr>
              <w:pStyle w:val="ListParagraph"/>
              <w:ind w:left="0" w:firstLine="0"/>
              <w:jc w:val="center"/>
            </w:pPr>
            <w:r>
              <w:t>Huỳnh Bá Huy</w:t>
            </w:r>
          </w:p>
        </w:tc>
        <w:tc>
          <w:tcPr>
            <w:tcW w:w="0" w:type="auto"/>
            <w:vAlign w:val="center"/>
          </w:tcPr>
          <w:p w14:paraId="07C94EC0" w14:textId="15301B50" w:rsidR="00EA50F3" w:rsidRPr="00A21A9B" w:rsidRDefault="00EA50F3" w:rsidP="008A6872">
            <w:pPr>
              <w:pStyle w:val="ListParagraph"/>
              <w:ind w:left="0" w:firstLine="0"/>
              <w:jc w:val="center"/>
            </w:pPr>
          </w:p>
        </w:tc>
        <w:tc>
          <w:tcPr>
            <w:tcW w:w="0" w:type="auto"/>
          </w:tcPr>
          <w:p w14:paraId="0598F7C9" w14:textId="77777777" w:rsidR="00EA50F3" w:rsidRPr="00A21A9B" w:rsidRDefault="00EA50F3" w:rsidP="008A6872">
            <w:pPr>
              <w:pStyle w:val="ListParagraph"/>
              <w:ind w:left="0" w:firstLine="0"/>
              <w:jc w:val="center"/>
            </w:pPr>
          </w:p>
        </w:tc>
      </w:tr>
      <w:tr w:rsidR="00EA50F3" w14:paraId="0858FF74" w14:textId="0F40A7D6" w:rsidTr="00BE111C">
        <w:trPr>
          <w:trHeight w:val="848"/>
        </w:trPr>
        <w:tc>
          <w:tcPr>
            <w:tcW w:w="0" w:type="auto"/>
            <w:vAlign w:val="center"/>
          </w:tcPr>
          <w:p w14:paraId="109540AA" w14:textId="77777777" w:rsidR="00EA50F3" w:rsidRPr="00A21A9B" w:rsidRDefault="00EA50F3" w:rsidP="008A6872">
            <w:pPr>
              <w:ind w:firstLine="0"/>
              <w:jc w:val="center"/>
              <w:rPr>
                <w:lang w:val="en-US"/>
              </w:rPr>
            </w:pPr>
            <w:r>
              <w:rPr>
                <w:lang w:val="en-US"/>
              </w:rPr>
              <w:t>2</w:t>
            </w:r>
          </w:p>
        </w:tc>
        <w:tc>
          <w:tcPr>
            <w:tcW w:w="0" w:type="auto"/>
            <w:vAlign w:val="center"/>
          </w:tcPr>
          <w:p w14:paraId="48DE7F97" w14:textId="77777777" w:rsidR="00EA50F3" w:rsidRPr="00A21A9B" w:rsidRDefault="00EA50F3" w:rsidP="008A6872">
            <w:pPr>
              <w:pStyle w:val="ListParagraph"/>
              <w:ind w:left="0" w:firstLine="0"/>
              <w:jc w:val="center"/>
            </w:pPr>
            <w:r>
              <w:t>19127432</w:t>
            </w:r>
          </w:p>
        </w:tc>
        <w:tc>
          <w:tcPr>
            <w:tcW w:w="0" w:type="auto"/>
            <w:vAlign w:val="center"/>
          </w:tcPr>
          <w:p w14:paraId="1AD1A8C9" w14:textId="77777777" w:rsidR="00EA50F3" w:rsidRPr="00A21A9B" w:rsidRDefault="00EA50F3" w:rsidP="008A6872">
            <w:pPr>
              <w:pStyle w:val="ListParagraph"/>
              <w:ind w:left="0" w:firstLine="0"/>
              <w:jc w:val="center"/>
            </w:pPr>
            <w:r>
              <w:t>Dương Lê Xuân Khang</w:t>
            </w:r>
          </w:p>
        </w:tc>
        <w:tc>
          <w:tcPr>
            <w:tcW w:w="0" w:type="auto"/>
            <w:vAlign w:val="center"/>
          </w:tcPr>
          <w:p w14:paraId="7844F431" w14:textId="3E386965" w:rsidR="00EA50F3" w:rsidRPr="00DD2B57" w:rsidRDefault="00EA50F3" w:rsidP="008A6872">
            <w:pPr>
              <w:pStyle w:val="ListParagraph"/>
              <w:ind w:left="0" w:firstLine="0"/>
              <w:jc w:val="center"/>
            </w:pPr>
          </w:p>
        </w:tc>
        <w:tc>
          <w:tcPr>
            <w:tcW w:w="0" w:type="auto"/>
          </w:tcPr>
          <w:p w14:paraId="3E7387E5" w14:textId="77777777" w:rsidR="00EA50F3" w:rsidRPr="00DD2B57" w:rsidRDefault="00EA50F3" w:rsidP="008A6872">
            <w:pPr>
              <w:pStyle w:val="ListParagraph"/>
              <w:ind w:left="0" w:firstLine="0"/>
              <w:jc w:val="center"/>
            </w:pPr>
          </w:p>
        </w:tc>
      </w:tr>
      <w:tr w:rsidR="00EA50F3" w14:paraId="037FBADF" w14:textId="6E752CD7" w:rsidTr="00BE111C">
        <w:trPr>
          <w:trHeight w:val="848"/>
        </w:trPr>
        <w:tc>
          <w:tcPr>
            <w:tcW w:w="0" w:type="auto"/>
            <w:vAlign w:val="center"/>
          </w:tcPr>
          <w:p w14:paraId="594CBE29" w14:textId="77777777" w:rsidR="00EA50F3" w:rsidRDefault="00EA50F3" w:rsidP="008A6872">
            <w:pPr>
              <w:ind w:firstLine="0"/>
              <w:jc w:val="center"/>
              <w:rPr>
                <w:lang w:val="en-US"/>
              </w:rPr>
            </w:pPr>
            <w:r>
              <w:rPr>
                <w:lang w:val="en-US"/>
              </w:rPr>
              <w:t>3</w:t>
            </w:r>
          </w:p>
        </w:tc>
        <w:tc>
          <w:tcPr>
            <w:tcW w:w="0" w:type="auto"/>
            <w:vAlign w:val="center"/>
          </w:tcPr>
          <w:p w14:paraId="70280D7F" w14:textId="77777777" w:rsidR="00EA50F3" w:rsidRDefault="00EA50F3" w:rsidP="008A6872">
            <w:pPr>
              <w:pStyle w:val="ListParagraph"/>
              <w:ind w:left="0" w:firstLine="0"/>
              <w:jc w:val="center"/>
            </w:pPr>
            <w:r>
              <w:t>19127551</w:t>
            </w:r>
          </w:p>
        </w:tc>
        <w:tc>
          <w:tcPr>
            <w:tcW w:w="0" w:type="auto"/>
            <w:vAlign w:val="center"/>
          </w:tcPr>
          <w:p w14:paraId="4B9AC2D6" w14:textId="77777777" w:rsidR="00EA50F3" w:rsidRDefault="00EA50F3" w:rsidP="008A6872">
            <w:pPr>
              <w:pStyle w:val="ListParagraph"/>
              <w:ind w:left="0" w:firstLine="0"/>
              <w:jc w:val="center"/>
            </w:pPr>
            <w:r>
              <w:t>Huỳnh Thu Thảo</w:t>
            </w:r>
          </w:p>
        </w:tc>
        <w:tc>
          <w:tcPr>
            <w:tcW w:w="0" w:type="auto"/>
            <w:vAlign w:val="center"/>
          </w:tcPr>
          <w:p w14:paraId="0B3175C5" w14:textId="71949ACF" w:rsidR="00EA50F3" w:rsidRDefault="00EA50F3" w:rsidP="008A6872">
            <w:pPr>
              <w:pStyle w:val="ListParagraph"/>
              <w:ind w:left="0" w:firstLine="0"/>
              <w:jc w:val="center"/>
            </w:pPr>
          </w:p>
        </w:tc>
        <w:tc>
          <w:tcPr>
            <w:tcW w:w="0" w:type="auto"/>
          </w:tcPr>
          <w:p w14:paraId="20462CE4" w14:textId="77777777" w:rsidR="00EA50F3" w:rsidRDefault="00EA50F3" w:rsidP="008A6872">
            <w:pPr>
              <w:pStyle w:val="ListParagraph"/>
              <w:ind w:left="0" w:firstLine="0"/>
              <w:jc w:val="center"/>
            </w:pPr>
          </w:p>
        </w:tc>
      </w:tr>
    </w:tbl>
    <w:p w14:paraId="4C76DD74" w14:textId="77777777" w:rsidR="008A6872" w:rsidRDefault="008A6872"/>
    <w:p w14:paraId="2066779B" w14:textId="77777777" w:rsidR="008A6872" w:rsidRDefault="008A6872"/>
    <w:p w14:paraId="2F662E25" w14:textId="77777777" w:rsidR="008A6872" w:rsidRDefault="008A6872"/>
    <w:p w14:paraId="22EC223D" w14:textId="77777777" w:rsidR="008A6872" w:rsidRDefault="008A6872"/>
    <w:p w14:paraId="50FD2F2D" w14:textId="77777777" w:rsidR="008A6872" w:rsidRDefault="008A6872"/>
    <w:p w14:paraId="6E0E18CC" w14:textId="77777777" w:rsidR="008A6872" w:rsidRDefault="008A6872"/>
    <w:p w14:paraId="2617A237" w14:textId="77777777" w:rsidR="008A6872" w:rsidRDefault="008A6872"/>
    <w:p w14:paraId="47D5EB99" w14:textId="77777777" w:rsidR="008A6872" w:rsidRDefault="008A6872"/>
    <w:p w14:paraId="6F71620B" w14:textId="77777777" w:rsidR="008A6872" w:rsidRDefault="008A6872"/>
    <w:p w14:paraId="6EC9BD84" w14:textId="77777777" w:rsidR="008A6872" w:rsidRDefault="008A6872"/>
    <w:p w14:paraId="3EEE1314" w14:textId="2E35A1C5" w:rsidR="008A6872" w:rsidRDefault="008A6872"/>
    <w:p w14:paraId="5A8BC327" w14:textId="1FF27B88" w:rsidR="00761B73" w:rsidRDefault="00761B73"/>
    <w:p w14:paraId="3479C169" w14:textId="3DFDAB0B" w:rsidR="006476F9" w:rsidRDefault="006476F9"/>
    <w:p w14:paraId="47978CED" w14:textId="1C064853" w:rsidR="006476F9" w:rsidRDefault="006476F9"/>
    <w:p w14:paraId="38116508" w14:textId="0E5DA552" w:rsidR="006476F9" w:rsidRDefault="006476F9"/>
    <w:p w14:paraId="399C0438" w14:textId="315AB27C" w:rsidR="006476F9" w:rsidRDefault="006476F9"/>
    <w:p w14:paraId="7F7E063A" w14:textId="20C1CE57" w:rsidR="006476F9" w:rsidRDefault="006476F9"/>
    <w:p w14:paraId="4615AF67" w14:textId="48F6ED6A" w:rsidR="006476F9" w:rsidRDefault="006476F9"/>
    <w:p w14:paraId="43FEE408" w14:textId="247EEFA8" w:rsidR="006476F9" w:rsidRDefault="006476F9"/>
    <w:p w14:paraId="34BCD753" w14:textId="4B9D5615" w:rsidR="006476F9" w:rsidRDefault="006476F9"/>
    <w:p w14:paraId="6DFC2FAE" w14:textId="7EBE0E0F" w:rsidR="006476F9" w:rsidRDefault="006476F9"/>
    <w:p w14:paraId="5C2E4C5C" w14:textId="77344973" w:rsidR="006476F9" w:rsidRDefault="006476F9"/>
    <w:p w14:paraId="2BF2AD6D" w14:textId="17F3F0C3" w:rsidR="006476F9" w:rsidRDefault="006476F9"/>
    <w:p w14:paraId="04682B3B" w14:textId="2B4F275D" w:rsidR="006476F9" w:rsidRDefault="006476F9"/>
    <w:p w14:paraId="16A5E5B7" w14:textId="756A6988" w:rsidR="006476F9" w:rsidRDefault="006476F9"/>
    <w:p w14:paraId="0E5F6E43" w14:textId="7E15AA85" w:rsidR="006476F9" w:rsidRDefault="006476F9"/>
    <w:p w14:paraId="203BBAA3" w14:textId="2E73BEAE" w:rsidR="006476F9" w:rsidRDefault="006476F9"/>
    <w:p w14:paraId="2966ED48" w14:textId="77777777" w:rsidR="006476F9" w:rsidRPr="00F847FF" w:rsidRDefault="006476F9">
      <w:pPr>
        <w:rPr>
          <w:vertAlign w:val="superscript"/>
        </w:rPr>
      </w:pPr>
    </w:p>
    <w:p w14:paraId="58953637" w14:textId="3B689282" w:rsidR="00761B73" w:rsidRDefault="003825AC">
      <w:r>
        <w:br w:type="page"/>
      </w:r>
    </w:p>
    <w:p w14:paraId="19759455" w14:textId="650FA2E3" w:rsidR="00761B73" w:rsidRPr="00761B73" w:rsidRDefault="00761B73" w:rsidP="00236F46">
      <w:pPr>
        <w:pStyle w:val="Heading1"/>
      </w:pPr>
      <w:bookmarkStart w:id="3" w:name="_Toc90281286"/>
      <w:r w:rsidRPr="00761B73">
        <w:lastRenderedPageBreak/>
        <w:t xml:space="preserve">Bảng </w:t>
      </w:r>
      <w:r>
        <w:t>đánh giá</w:t>
      </w:r>
      <w:r w:rsidR="0086375C">
        <w:t xml:space="preserve"> </w:t>
      </w:r>
      <w:r w:rsidR="004A23FB">
        <w:t>phần trăm hoàn tất công việc được giao</w:t>
      </w:r>
      <w:r w:rsidR="00730555">
        <w:t xml:space="preserve"> của từng thành viên (100%/thành viên)</w:t>
      </w:r>
      <w:bookmarkEnd w:id="3"/>
    </w:p>
    <w:tbl>
      <w:tblPr>
        <w:tblStyle w:val="TableGrid"/>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6476F9" w14:paraId="7A858356" w14:textId="77777777" w:rsidTr="00960FF1">
        <w:trPr>
          <w:trHeight w:val="882"/>
        </w:trPr>
        <w:tc>
          <w:tcPr>
            <w:tcW w:w="0" w:type="auto"/>
            <w:vAlign w:val="center"/>
          </w:tcPr>
          <w:p w14:paraId="0E18E7EE" w14:textId="77777777" w:rsidR="0086375C" w:rsidRPr="00A21A9B" w:rsidRDefault="0086375C" w:rsidP="00BE111C">
            <w:pPr>
              <w:pStyle w:val="ListParagraph"/>
              <w:ind w:left="0" w:firstLine="0"/>
              <w:jc w:val="center"/>
            </w:pPr>
            <w:bookmarkStart w:id="4" w:name="_Toc70231261"/>
            <w:r>
              <w:t>STT</w:t>
            </w:r>
          </w:p>
        </w:tc>
        <w:tc>
          <w:tcPr>
            <w:tcW w:w="0" w:type="auto"/>
            <w:vAlign w:val="center"/>
          </w:tcPr>
          <w:p w14:paraId="6C8647E3" w14:textId="4EEFC635" w:rsidR="0086375C" w:rsidRPr="00A21A9B" w:rsidRDefault="00B17F93" w:rsidP="00BE111C">
            <w:pPr>
              <w:pStyle w:val="ListParagraph"/>
              <w:ind w:left="0" w:firstLine="0"/>
              <w:jc w:val="center"/>
            </w:pPr>
            <w:r>
              <w:t>Nội dung đồ án</w:t>
            </w:r>
          </w:p>
        </w:tc>
        <w:tc>
          <w:tcPr>
            <w:tcW w:w="0" w:type="auto"/>
            <w:vAlign w:val="center"/>
          </w:tcPr>
          <w:p w14:paraId="7680B2AB" w14:textId="77777777" w:rsidR="0086375C" w:rsidRPr="00A21A9B" w:rsidRDefault="0086375C" w:rsidP="00BE111C">
            <w:pPr>
              <w:pStyle w:val="ListParagraph"/>
              <w:ind w:left="0" w:firstLine="0"/>
              <w:jc w:val="center"/>
            </w:pPr>
            <w:r>
              <w:t>Họ và tên</w:t>
            </w:r>
          </w:p>
        </w:tc>
        <w:tc>
          <w:tcPr>
            <w:tcW w:w="2616" w:type="dxa"/>
            <w:vAlign w:val="center"/>
          </w:tcPr>
          <w:p w14:paraId="425336D8" w14:textId="37B86714" w:rsidR="0086375C" w:rsidRPr="00A21A9B" w:rsidRDefault="00960FF1" w:rsidP="00960FF1">
            <w:pPr>
              <w:pStyle w:val="ListParagraph"/>
              <w:ind w:left="0" w:firstLine="0"/>
              <w:jc w:val="center"/>
            </w:pPr>
            <w:r>
              <w:t>Phần trăm hoàn thành</w:t>
            </w:r>
          </w:p>
        </w:tc>
        <w:tc>
          <w:tcPr>
            <w:tcW w:w="985" w:type="dxa"/>
            <w:vAlign w:val="center"/>
          </w:tcPr>
          <w:p w14:paraId="0D6BC587" w14:textId="77777777" w:rsidR="0086375C" w:rsidRDefault="0086375C" w:rsidP="00BE111C">
            <w:pPr>
              <w:ind w:firstLine="0"/>
              <w:jc w:val="center"/>
            </w:pPr>
            <w:r>
              <w:t>Đánh giá</w:t>
            </w:r>
          </w:p>
        </w:tc>
      </w:tr>
      <w:tr w:rsidR="006476F9" w14:paraId="65A0FBAE" w14:textId="77777777" w:rsidTr="00960FF1">
        <w:trPr>
          <w:trHeight w:val="882"/>
        </w:trPr>
        <w:tc>
          <w:tcPr>
            <w:tcW w:w="0" w:type="auto"/>
            <w:vMerge w:val="restart"/>
            <w:vAlign w:val="center"/>
          </w:tcPr>
          <w:p w14:paraId="358DDC01" w14:textId="77777777" w:rsidR="00960FF1" w:rsidRPr="00A21A9B" w:rsidRDefault="00960FF1" w:rsidP="00BE111C">
            <w:pPr>
              <w:pStyle w:val="ListParagraph"/>
              <w:ind w:left="0" w:firstLine="0"/>
              <w:jc w:val="center"/>
            </w:pPr>
            <w:r>
              <w:t>1</w:t>
            </w:r>
          </w:p>
          <w:p w14:paraId="6F0C7C64" w14:textId="6A028FE5" w:rsidR="00960FF1" w:rsidRPr="00A21A9B" w:rsidRDefault="00960FF1" w:rsidP="00960FF1"/>
        </w:tc>
        <w:tc>
          <w:tcPr>
            <w:tcW w:w="0" w:type="auto"/>
            <w:vMerge w:val="restart"/>
            <w:vAlign w:val="center"/>
          </w:tcPr>
          <w:p w14:paraId="4D0CF5CC" w14:textId="31350978" w:rsidR="00960FF1" w:rsidRPr="00A21A9B" w:rsidRDefault="00960FF1" w:rsidP="00960FF1">
            <w:pPr>
              <w:pStyle w:val="ListParagraph"/>
              <w:ind w:left="0" w:firstLine="0"/>
              <w:jc w:val="center"/>
            </w:pPr>
            <w:r>
              <w:t>Thiết kế cơ sở dữ liệu</w:t>
            </w:r>
          </w:p>
        </w:tc>
        <w:tc>
          <w:tcPr>
            <w:tcW w:w="0" w:type="auto"/>
            <w:vAlign w:val="center"/>
          </w:tcPr>
          <w:p w14:paraId="053E7B7D" w14:textId="77777777" w:rsidR="00960FF1" w:rsidRPr="00A21A9B" w:rsidRDefault="00960FF1" w:rsidP="00BE111C">
            <w:pPr>
              <w:pStyle w:val="ListParagraph"/>
              <w:ind w:left="0" w:firstLine="0"/>
              <w:jc w:val="center"/>
            </w:pPr>
            <w:r>
              <w:t>Huỳnh Bá Huy</w:t>
            </w:r>
          </w:p>
        </w:tc>
        <w:tc>
          <w:tcPr>
            <w:tcW w:w="2616" w:type="dxa"/>
            <w:vAlign w:val="center"/>
          </w:tcPr>
          <w:p w14:paraId="49141EDC" w14:textId="2A920679" w:rsidR="00960FF1" w:rsidRPr="00A21A9B" w:rsidRDefault="00960FF1" w:rsidP="00BE111C">
            <w:pPr>
              <w:pStyle w:val="ListParagraph"/>
              <w:ind w:left="0" w:firstLine="0"/>
              <w:jc w:val="center"/>
            </w:pPr>
            <w:r>
              <w:t>100%</w:t>
            </w:r>
          </w:p>
        </w:tc>
        <w:tc>
          <w:tcPr>
            <w:tcW w:w="985" w:type="dxa"/>
            <w:vAlign w:val="center"/>
          </w:tcPr>
          <w:p w14:paraId="23F0BD75" w14:textId="49DD8C74" w:rsidR="00960FF1" w:rsidRPr="00A21A9B" w:rsidRDefault="00960FF1" w:rsidP="00960FF1">
            <w:pPr>
              <w:pStyle w:val="ListParagraph"/>
              <w:ind w:left="0" w:firstLine="0"/>
              <w:jc w:val="center"/>
            </w:pPr>
            <w:r>
              <w:t>Tốt</w:t>
            </w:r>
          </w:p>
        </w:tc>
      </w:tr>
      <w:tr w:rsidR="006476F9" w14:paraId="7A91834C" w14:textId="77777777" w:rsidTr="00960FF1">
        <w:trPr>
          <w:trHeight w:val="848"/>
        </w:trPr>
        <w:tc>
          <w:tcPr>
            <w:tcW w:w="0" w:type="auto"/>
            <w:vMerge/>
            <w:vAlign w:val="center"/>
          </w:tcPr>
          <w:p w14:paraId="6BE43BAB" w14:textId="3DEFEC39" w:rsidR="00960FF1" w:rsidRPr="00A21A9B" w:rsidRDefault="00960FF1" w:rsidP="00BE111C">
            <w:pPr>
              <w:jc w:val="center"/>
              <w:rPr>
                <w:lang w:val="en-US"/>
              </w:rPr>
            </w:pPr>
          </w:p>
        </w:tc>
        <w:tc>
          <w:tcPr>
            <w:tcW w:w="0" w:type="auto"/>
            <w:vMerge/>
            <w:vAlign w:val="center"/>
          </w:tcPr>
          <w:p w14:paraId="2DD1F9D2" w14:textId="5B94D439" w:rsidR="00960FF1" w:rsidRPr="00A21A9B" w:rsidRDefault="00960FF1" w:rsidP="00BE111C">
            <w:pPr>
              <w:pStyle w:val="ListParagraph"/>
              <w:ind w:left="0"/>
              <w:jc w:val="center"/>
            </w:pPr>
          </w:p>
        </w:tc>
        <w:tc>
          <w:tcPr>
            <w:tcW w:w="0" w:type="auto"/>
            <w:vAlign w:val="center"/>
          </w:tcPr>
          <w:p w14:paraId="6B69B9F0" w14:textId="77777777" w:rsidR="00960FF1" w:rsidRPr="00A21A9B" w:rsidRDefault="00960FF1" w:rsidP="00BE111C">
            <w:pPr>
              <w:pStyle w:val="ListParagraph"/>
              <w:ind w:left="0" w:firstLine="0"/>
              <w:jc w:val="center"/>
            </w:pPr>
            <w:r>
              <w:t>Dương Lê Xuân Khang</w:t>
            </w:r>
          </w:p>
        </w:tc>
        <w:tc>
          <w:tcPr>
            <w:tcW w:w="2616" w:type="dxa"/>
            <w:vAlign w:val="center"/>
          </w:tcPr>
          <w:p w14:paraId="520F256C" w14:textId="6D446C95" w:rsidR="00960FF1" w:rsidRPr="00DD2B57" w:rsidRDefault="00960FF1" w:rsidP="00BE111C">
            <w:pPr>
              <w:pStyle w:val="ListParagraph"/>
              <w:ind w:left="0" w:firstLine="0"/>
              <w:jc w:val="center"/>
            </w:pPr>
            <w:r>
              <w:t>100%</w:t>
            </w:r>
          </w:p>
        </w:tc>
        <w:tc>
          <w:tcPr>
            <w:tcW w:w="985" w:type="dxa"/>
            <w:vAlign w:val="center"/>
          </w:tcPr>
          <w:p w14:paraId="2A1B762E" w14:textId="4687EAA8" w:rsidR="00960FF1" w:rsidRPr="00DD2B57" w:rsidRDefault="00960FF1" w:rsidP="00960FF1">
            <w:pPr>
              <w:pStyle w:val="ListParagraph"/>
              <w:ind w:left="0" w:firstLine="0"/>
              <w:jc w:val="center"/>
            </w:pPr>
            <w:r>
              <w:t>Tốt</w:t>
            </w:r>
          </w:p>
        </w:tc>
      </w:tr>
      <w:tr w:rsidR="006476F9" w14:paraId="24CEC556" w14:textId="77777777" w:rsidTr="00960FF1">
        <w:trPr>
          <w:trHeight w:val="848"/>
        </w:trPr>
        <w:tc>
          <w:tcPr>
            <w:tcW w:w="0" w:type="auto"/>
            <w:vMerge/>
            <w:vAlign w:val="center"/>
          </w:tcPr>
          <w:p w14:paraId="3B66EA7A" w14:textId="73DD37FC" w:rsidR="00960FF1" w:rsidRDefault="00960FF1" w:rsidP="00BE111C">
            <w:pPr>
              <w:ind w:firstLine="0"/>
              <w:jc w:val="center"/>
              <w:rPr>
                <w:lang w:val="en-US"/>
              </w:rPr>
            </w:pPr>
          </w:p>
        </w:tc>
        <w:tc>
          <w:tcPr>
            <w:tcW w:w="0" w:type="auto"/>
            <w:vMerge/>
            <w:vAlign w:val="center"/>
          </w:tcPr>
          <w:p w14:paraId="763E2B80" w14:textId="2FFB6D9A" w:rsidR="00960FF1" w:rsidRDefault="00960FF1" w:rsidP="00BE111C">
            <w:pPr>
              <w:pStyle w:val="ListParagraph"/>
              <w:ind w:left="0" w:firstLine="0"/>
              <w:jc w:val="center"/>
            </w:pPr>
          </w:p>
        </w:tc>
        <w:tc>
          <w:tcPr>
            <w:tcW w:w="0" w:type="auto"/>
            <w:vAlign w:val="center"/>
          </w:tcPr>
          <w:p w14:paraId="4A17BDE4" w14:textId="77777777" w:rsidR="00960FF1" w:rsidRDefault="00960FF1" w:rsidP="00BE111C">
            <w:pPr>
              <w:pStyle w:val="ListParagraph"/>
              <w:ind w:left="0" w:firstLine="0"/>
              <w:jc w:val="center"/>
            </w:pPr>
            <w:r>
              <w:t>Huỳnh Thu Thảo</w:t>
            </w:r>
          </w:p>
        </w:tc>
        <w:tc>
          <w:tcPr>
            <w:tcW w:w="2616" w:type="dxa"/>
            <w:vAlign w:val="center"/>
          </w:tcPr>
          <w:p w14:paraId="0BDCBF5B" w14:textId="345DD8E7" w:rsidR="00960FF1" w:rsidRDefault="00960FF1" w:rsidP="00BE111C">
            <w:pPr>
              <w:pStyle w:val="ListParagraph"/>
              <w:ind w:left="0" w:firstLine="0"/>
              <w:jc w:val="center"/>
            </w:pPr>
            <w:r>
              <w:t>100%</w:t>
            </w:r>
          </w:p>
        </w:tc>
        <w:tc>
          <w:tcPr>
            <w:tcW w:w="985" w:type="dxa"/>
            <w:vAlign w:val="center"/>
          </w:tcPr>
          <w:p w14:paraId="2EA5AC46" w14:textId="7BCD1193" w:rsidR="00960FF1" w:rsidRDefault="00960FF1" w:rsidP="00960FF1">
            <w:pPr>
              <w:pStyle w:val="ListParagraph"/>
              <w:ind w:left="0" w:firstLine="0"/>
              <w:jc w:val="center"/>
            </w:pPr>
            <w:r>
              <w:t>Tốt</w:t>
            </w:r>
          </w:p>
        </w:tc>
      </w:tr>
      <w:tr w:rsidR="006476F9" w14:paraId="328EAE8C" w14:textId="77777777" w:rsidTr="003825AC">
        <w:trPr>
          <w:trHeight w:val="848"/>
        </w:trPr>
        <w:tc>
          <w:tcPr>
            <w:tcW w:w="0" w:type="auto"/>
            <w:vMerge w:val="restart"/>
            <w:vAlign w:val="center"/>
          </w:tcPr>
          <w:p w14:paraId="7C432A0C" w14:textId="4CF2756E" w:rsidR="003825AC" w:rsidRDefault="003825AC" w:rsidP="003825AC">
            <w:pPr>
              <w:ind w:firstLine="0"/>
              <w:jc w:val="center"/>
              <w:rPr>
                <w:lang w:val="en-US"/>
              </w:rPr>
            </w:pPr>
            <w:r>
              <w:rPr>
                <w:lang w:val="en-US"/>
              </w:rPr>
              <w:t>2</w:t>
            </w:r>
          </w:p>
        </w:tc>
        <w:tc>
          <w:tcPr>
            <w:tcW w:w="0" w:type="auto"/>
            <w:vMerge w:val="restart"/>
            <w:vAlign w:val="center"/>
          </w:tcPr>
          <w:p w14:paraId="37B0FDEE" w14:textId="419003E6" w:rsidR="003825AC" w:rsidRDefault="003825AC" w:rsidP="003825AC">
            <w:pPr>
              <w:pStyle w:val="ListParagraph"/>
              <w:ind w:left="0" w:firstLine="0"/>
              <w:jc w:val="center"/>
            </w:pPr>
            <w:r>
              <w:t>Phân quyền người dùng</w:t>
            </w:r>
          </w:p>
        </w:tc>
        <w:tc>
          <w:tcPr>
            <w:tcW w:w="0" w:type="auto"/>
            <w:vAlign w:val="center"/>
          </w:tcPr>
          <w:p w14:paraId="1C0A58C6" w14:textId="07720E27" w:rsidR="003825AC" w:rsidRDefault="003825AC" w:rsidP="003825AC">
            <w:pPr>
              <w:pStyle w:val="ListParagraph"/>
              <w:ind w:left="0" w:firstLine="0"/>
              <w:jc w:val="center"/>
            </w:pPr>
            <w:r>
              <w:t>Huỳnh Bá Huy</w:t>
            </w:r>
          </w:p>
        </w:tc>
        <w:tc>
          <w:tcPr>
            <w:tcW w:w="2616" w:type="dxa"/>
            <w:vAlign w:val="center"/>
          </w:tcPr>
          <w:p w14:paraId="53FC5814" w14:textId="6F339564" w:rsidR="003825AC" w:rsidRDefault="003825AC" w:rsidP="003825AC">
            <w:pPr>
              <w:pStyle w:val="ListParagraph"/>
              <w:ind w:left="0" w:firstLine="0"/>
              <w:jc w:val="center"/>
            </w:pPr>
            <w:r>
              <w:t>100%</w:t>
            </w:r>
          </w:p>
        </w:tc>
        <w:tc>
          <w:tcPr>
            <w:tcW w:w="985" w:type="dxa"/>
            <w:vAlign w:val="center"/>
          </w:tcPr>
          <w:p w14:paraId="12CBE14B" w14:textId="163FD539" w:rsidR="003825AC" w:rsidRDefault="003825AC" w:rsidP="003825AC">
            <w:pPr>
              <w:pStyle w:val="ListParagraph"/>
              <w:ind w:left="0" w:firstLine="0"/>
              <w:jc w:val="center"/>
            </w:pPr>
            <w:r>
              <w:t>Tốt</w:t>
            </w:r>
          </w:p>
        </w:tc>
      </w:tr>
      <w:tr w:rsidR="006476F9" w14:paraId="7FE99102" w14:textId="77777777" w:rsidTr="00960FF1">
        <w:trPr>
          <w:trHeight w:val="848"/>
        </w:trPr>
        <w:tc>
          <w:tcPr>
            <w:tcW w:w="0" w:type="auto"/>
            <w:vMerge/>
            <w:vAlign w:val="center"/>
          </w:tcPr>
          <w:p w14:paraId="26CB0275" w14:textId="77777777" w:rsidR="003825AC" w:rsidRDefault="003825AC" w:rsidP="003825AC">
            <w:pPr>
              <w:jc w:val="center"/>
              <w:rPr>
                <w:lang w:val="en-US"/>
              </w:rPr>
            </w:pPr>
          </w:p>
        </w:tc>
        <w:tc>
          <w:tcPr>
            <w:tcW w:w="0" w:type="auto"/>
            <w:vMerge/>
            <w:vAlign w:val="center"/>
          </w:tcPr>
          <w:p w14:paraId="552A14ED" w14:textId="77777777" w:rsidR="003825AC" w:rsidRDefault="003825AC" w:rsidP="003825AC">
            <w:pPr>
              <w:pStyle w:val="ListParagraph"/>
              <w:ind w:left="0" w:firstLine="0"/>
              <w:jc w:val="center"/>
            </w:pPr>
          </w:p>
        </w:tc>
        <w:tc>
          <w:tcPr>
            <w:tcW w:w="0" w:type="auto"/>
            <w:vAlign w:val="center"/>
          </w:tcPr>
          <w:p w14:paraId="4A719A72" w14:textId="6D98403A" w:rsidR="003825AC" w:rsidRDefault="003825AC" w:rsidP="003825AC">
            <w:pPr>
              <w:pStyle w:val="ListParagraph"/>
              <w:ind w:left="0" w:firstLine="0"/>
              <w:jc w:val="center"/>
            </w:pPr>
            <w:r>
              <w:t>Dương Lê Xuân Khang</w:t>
            </w:r>
          </w:p>
        </w:tc>
        <w:tc>
          <w:tcPr>
            <w:tcW w:w="2616" w:type="dxa"/>
            <w:vAlign w:val="center"/>
          </w:tcPr>
          <w:p w14:paraId="033ED2CC" w14:textId="3F1FBEC4" w:rsidR="003825AC" w:rsidRDefault="003825AC" w:rsidP="003825AC">
            <w:pPr>
              <w:pStyle w:val="ListParagraph"/>
              <w:ind w:left="0" w:firstLine="0"/>
              <w:jc w:val="center"/>
            </w:pPr>
            <w:r>
              <w:t>100%</w:t>
            </w:r>
          </w:p>
        </w:tc>
        <w:tc>
          <w:tcPr>
            <w:tcW w:w="985" w:type="dxa"/>
            <w:vAlign w:val="center"/>
          </w:tcPr>
          <w:p w14:paraId="1C29853F" w14:textId="29E3BA4F" w:rsidR="003825AC" w:rsidRDefault="003825AC" w:rsidP="003825AC">
            <w:pPr>
              <w:pStyle w:val="ListParagraph"/>
              <w:ind w:left="0" w:firstLine="0"/>
              <w:jc w:val="center"/>
            </w:pPr>
            <w:r>
              <w:t>Tốt</w:t>
            </w:r>
          </w:p>
        </w:tc>
      </w:tr>
      <w:tr w:rsidR="006476F9" w14:paraId="13A5C646" w14:textId="77777777" w:rsidTr="00960FF1">
        <w:trPr>
          <w:trHeight w:val="848"/>
        </w:trPr>
        <w:tc>
          <w:tcPr>
            <w:tcW w:w="0" w:type="auto"/>
            <w:vMerge/>
            <w:vAlign w:val="center"/>
          </w:tcPr>
          <w:p w14:paraId="3E6D09BD" w14:textId="77777777" w:rsidR="003825AC" w:rsidRDefault="003825AC" w:rsidP="003825AC">
            <w:pPr>
              <w:jc w:val="center"/>
              <w:rPr>
                <w:lang w:val="en-US"/>
              </w:rPr>
            </w:pPr>
          </w:p>
        </w:tc>
        <w:tc>
          <w:tcPr>
            <w:tcW w:w="0" w:type="auto"/>
            <w:vMerge/>
            <w:vAlign w:val="center"/>
          </w:tcPr>
          <w:p w14:paraId="781B75FE" w14:textId="77777777" w:rsidR="003825AC" w:rsidRDefault="003825AC" w:rsidP="003825AC">
            <w:pPr>
              <w:pStyle w:val="ListParagraph"/>
              <w:ind w:left="0" w:firstLine="0"/>
              <w:jc w:val="center"/>
            </w:pPr>
          </w:p>
        </w:tc>
        <w:tc>
          <w:tcPr>
            <w:tcW w:w="0" w:type="auto"/>
            <w:vAlign w:val="center"/>
          </w:tcPr>
          <w:p w14:paraId="508A8569" w14:textId="6FD7B4A2" w:rsidR="003825AC" w:rsidRDefault="003825AC" w:rsidP="003825AC">
            <w:pPr>
              <w:pStyle w:val="ListParagraph"/>
              <w:ind w:left="0" w:firstLine="0"/>
              <w:jc w:val="center"/>
            </w:pPr>
            <w:r>
              <w:t>Huỳnh Thu Thảo</w:t>
            </w:r>
          </w:p>
        </w:tc>
        <w:tc>
          <w:tcPr>
            <w:tcW w:w="2616" w:type="dxa"/>
            <w:vAlign w:val="center"/>
          </w:tcPr>
          <w:p w14:paraId="6D2CFBF6" w14:textId="050449BD" w:rsidR="003825AC" w:rsidRDefault="003825AC" w:rsidP="003825AC">
            <w:pPr>
              <w:pStyle w:val="ListParagraph"/>
              <w:ind w:left="0" w:firstLine="0"/>
              <w:jc w:val="center"/>
            </w:pPr>
            <w:r>
              <w:t>100%</w:t>
            </w:r>
          </w:p>
        </w:tc>
        <w:tc>
          <w:tcPr>
            <w:tcW w:w="985" w:type="dxa"/>
            <w:vAlign w:val="center"/>
          </w:tcPr>
          <w:p w14:paraId="71CAFF01" w14:textId="206F3F4D" w:rsidR="003825AC" w:rsidRDefault="003825AC" w:rsidP="003825AC">
            <w:pPr>
              <w:pStyle w:val="ListParagraph"/>
              <w:ind w:left="0" w:firstLine="0"/>
              <w:jc w:val="center"/>
            </w:pPr>
            <w:r>
              <w:t>Tốt</w:t>
            </w:r>
          </w:p>
        </w:tc>
      </w:tr>
      <w:tr w:rsidR="00031CA4" w14:paraId="65C7D710" w14:textId="77777777" w:rsidTr="00BE111C">
        <w:trPr>
          <w:trHeight w:val="848"/>
        </w:trPr>
        <w:tc>
          <w:tcPr>
            <w:tcW w:w="0" w:type="auto"/>
            <w:vMerge w:val="restart"/>
            <w:vAlign w:val="center"/>
          </w:tcPr>
          <w:p w14:paraId="0FD65217" w14:textId="650EADB7" w:rsidR="00031CA4" w:rsidRDefault="00031CA4" w:rsidP="00031CA4">
            <w:pPr>
              <w:ind w:firstLine="0"/>
              <w:jc w:val="center"/>
              <w:rPr>
                <w:lang w:val="en-US"/>
              </w:rPr>
            </w:pPr>
            <w:r>
              <w:rPr>
                <w:lang w:val="en-US"/>
              </w:rPr>
              <w:t>3</w:t>
            </w:r>
          </w:p>
        </w:tc>
        <w:tc>
          <w:tcPr>
            <w:tcW w:w="0" w:type="auto"/>
            <w:vMerge w:val="restart"/>
            <w:vAlign w:val="center"/>
          </w:tcPr>
          <w:p w14:paraId="2C17F66D" w14:textId="5F84D2D4" w:rsidR="00031CA4" w:rsidRDefault="00031CA4" w:rsidP="00031CA4">
            <w:pPr>
              <w:pStyle w:val="ListParagraph"/>
              <w:ind w:left="0" w:firstLine="0"/>
              <w:jc w:val="center"/>
            </w:pPr>
            <w:r>
              <w:t>Cài đặt giao diện</w:t>
            </w:r>
          </w:p>
        </w:tc>
        <w:tc>
          <w:tcPr>
            <w:tcW w:w="0" w:type="auto"/>
            <w:vAlign w:val="center"/>
          </w:tcPr>
          <w:p w14:paraId="2E5584AC" w14:textId="7D85B399" w:rsidR="00031CA4" w:rsidRDefault="00031CA4" w:rsidP="00031CA4">
            <w:pPr>
              <w:pStyle w:val="ListParagraph"/>
              <w:ind w:left="0" w:firstLine="0"/>
              <w:jc w:val="center"/>
            </w:pPr>
            <w:r>
              <w:t>Huỳnh Bá Huy</w:t>
            </w:r>
          </w:p>
        </w:tc>
        <w:tc>
          <w:tcPr>
            <w:tcW w:w="2616" w:type="dxa"/>
            <w:vAlign w:val="center"/>
          </w:tcPr>
          <w:p w14:paraId="21CF827E" w14:textId="2E82E452" w:rsidR="00031CA4" w:rsidRDefault="00031CA4" w:rsidP="00031CA4">
            <w:pPr>
              <w:pStyle w:val="ListParagraph"/>
              <w:ind w:left="0" w:firstLine="0"/>
              <w:jc w:val="center"/>
            </w:pPr>
            <w:r>
              <w:t>100%</w:t>
            </w:r>
          </w:p>
        </w:tc>
        <w:tc>
          <w:tcPr>
            <w:tcW w:w="985" w:type="dxa"/>
          </w:tcPr>
          <w:p w14:paraId="30CDE49B" w14:textId="7088AD2C" w:rsidR="00031CA4" w:rsidRDefault="00031CA4" w:rsidP="00031CA4">
            <w:pPr>
              <w:pStyle w:val="ListParagraph"/>
              <w:ind w:left="0" w:firstLine="0"/>
              <w:jc w:val="center"/>
            </w:pPr>
            <w:r w:rsidRPr="0078380A">
              <w:t>Tốt</w:t>
            </w:r>
          </w:p>
        </w:tc>
      </w:tr>
      <w:tr w:rsidR="00031CA4" w14:paraId="4E3A70BD" w14:textId="77777777" w:rsidTr="00BE111C">
        <w:trPr>
          <w:trHeight w:val="848"/>
        </w:trPr>
        <w:tc>
          <w:tcPr>
            <w:tcW w:w="0" w:type="auto"/>
            <w:vMerge/>
            <w:vAlign w:val="center"/>
          </w:tcPr>
          <w:p w14:paraId="3E9268F7" w14:textId="77777777" w:rsidR="00031CA4" w:rsidRDefault="00031CA4" w:rsidP="00031CA4">
            <w:pPr>
              <w:jc w:val="center"/>
              <w:rPr>
                <w:lang w:val="en-US"/>
              </w:rPr>
            </w:pPr>
          </w:p>
        </w:tc>
        <w:tc>
          <w:tcPr>
            <w:tcW w:w="0" w:type="auto"/>
            <w:vMerge/>
            <w:vAlign w:val="center"/>
          </w:tcPr>
          <w:p w14:paraId="11D191A4" w14:textId="77777777" w:rsidR="00031CA4" w:rsidRDefault="00031CA4" w:rsidP="00031CA4">
            <w:pPr>
              <w:pStyle w:val="ListParagraph"/>
              <w:ind w:left="0" w:firstLine="0"/>
              <w:jc w:val="center"/>
            </w:pPr>
          </w:p>
        </w:tc>
        <w:tc>
          <w:tcPr>
            <w:tcW w:w="0" w:type="auto"/>
            <w:vAlign w:val="center"/>
          </w:tcPr>
          <w:p w14:paraId="2FCD061D" w14:textId="65E1FC89" w:rsidR="00031CA4" w:rsidRDefault="00031CA4" w:rsidP="00031CA4">
            <w:pPr>
              <w:pStyle w:val="ListParagraph"/>
              <w:ind w:left="0" w:firstLine="0"/>
              <w:jc w:val="center"/>
            </w:pPr>
            <w:r>
              <w:t>Dương Lê Xuân Khang</w:t>
            </w:r>
          </w:p>
        </w:tc>
        <w:tc>
          <w:tcPr>
            <w:tcW w:w="2616" w:type="dxa"/>
            <w:vAlign w:val="center"/>
          </w:tcPr>
          <w:p w14:paraId="67704F97" w14:textId="1D0BDAE4" w:rsidR="00031CA4" w:rsidRDefault="00031CA4" w:rsidP="00031CA4">
            <w:pPr>
              <w:pStyle w:val="ListParagraph"/>
              <w:ind w:left="0" w:firstLine="0"/>
              <w:jc w:val="center"/>
            </w:pPr>
            <w:r>
              <w:t>100%</w:t>
            </w:r>
          </w:p>
        </w:tc>
        <w:tc>
          <w:tcPr>
            <w:tcW w:w="985" w:type="dxa"/>
          </w:tcPr>
          <w:p w14:paraId="5AAA3184" w14:textId="466870F3" w:rsidR="00031CA4" w:rsidRDefault="00031CA4" w:rsidP="00031CA4">
            <w:pPr>
              <w:pStyle w:val="ListParagraph"/>
              <w:ind w:left="0" w:firstLine="0"/>
              <w:jc w:val="center"/>
            </w:pPr>
            <w:r w:rsidRPr="0078380A">
              <w:t>Tốt</w:t>
            </w:r>
          </w:p>
        </w:tc>
      </w:tr>
      <w:tr w:rsidR="00031CA4" w14:paraId="1D1F4E17" w14:textId="77777777" w:rsidTr="00BE111C">
        <w:trPr>
          <w:trHeight w:val="848"/>
        </w:trPr>
        <w:tc>
          <w:tcPr>
            <w:tcW w:w="0" w:type="auto"/>
            <w:vMerge/>
            <w:vAlign w:val="center"/>
          </w:tcPr>
          <w:p w14:paraId="3303F00E" w14:textId="77777777" w:rsidR="00031CA4" w:rsidRDefault="00031CA4" w:rsidP="00031CA4">
            <w:pPr>
              <w:jc w:val="center"/>
              <w:rPr>
                <w:lang w:val="en-US"/>
              </w:rPr>
            </w:pPr>
          </w:p>
        </w:tc>
        <w:tc>
          <w:tcPr>
            <w:tcW w:w="0" w:type="auto"/>
            <w:vMerge/>
            <w:vAlign w:val="center"/>
          </w:tcPr>
          <w:p w14:paraId="391D2A6B" w14:textId="77777777" w:rsidR="00031CA4" w:rsidRDefault="00031CA4" w:rsidP="00031CA4">
            <w:pPr>
              <w:pStyle w:val="ListParagraph"/>
              <w:ind w:left="0" w:firstLine="0"/>
              <w:jc w:val="center"/>
            </w:pPr>
          </w:p>
        </w:tc>
        <w:tc>
          <w:tcPr>
            <w:tcW w:w="0" w:type="auto"/>
            <w:vAlign w:val="center"/>
          </w:tcPr>
          <w:p w14:paraId="2EF122D7" w14:textId="267D802E" w:rsidR="00031CA4" w:rsidRDefault="00031CA4" w:rsidP="00031CA4">
            <w:pPr>
              <w:pStyle w:val="ListParagraph"/>
              <w:ind w:left="0" w:firstLine="0"/>
              <w:jc w:val="center"/>
            </w:pPr>
            <w:r>
              <w:t>Huỳnh Thu Thảo</w:t>
            </w:r>
          </w:p>
        </w:tc>
        <w:tc>
          <w:tcPr>
            <w:tcW w:w="2616" w:type="dxa"/>
            <w:vAlign w:val="center"/>
          </w:tcPr>
          <w:p w14:paraId="73D24F05" w14:textId="7872C8A3" w:rsidR="00031CA4" w:rsidRDefault="00031CA4" w:rsidP="00031CA4">
            <w:pPr>
              <w:pStyle w:val="ListParagraph"/>
              <w:ind w:left="0" w:firstLine="0"/>
              <w:jc w:val="center"/>
            </w:pPr>
            <w:r>
              <w:t>100%</w:t>
            </w:r>
          </w:p>
        </w:tc>
        <w:tc>
          <w:tcPr>
            <w:tcW w:w="985" w:type="dxa"/>
          </w:tcPr>
          <w:p w14:paraId="662E6681" w14:textId="2FC1E6A1" w:rsidR="00031CA4" w:rsidRDefault="00031CA4" w:rsidP="00031CA4">
            <w:pPr>
              <w:pStyle w:val="ListParagraph"/>
              <w:ind w:left="0" w:firstLine="0"/>
              <w:jc w:val="center"/>
            </w:pPr>
            <w:r w:rsidRPr="0078380A">
              <w:t>Tốt</w:t>
            </w:r>
          </w:p>
        </w:tc>
      </w:tr>
      <w:tr w:rsidR="00031CA4" w14:paraId="1D69EDA8" w14:textId="77777777" w:rsidTr="00BE111C">
        <w:trPr>
          <w:trHeight w:val="848"/>
        </w:trPr>
        <w:tc>
          <w:tcPr>
            <w:tcW w:w="0" w:type="auto"/>
            <w:vMerge w:val="restart"/>
            <w:vAlign w:val="center"/>
          </w:tcPr>
          <w:p w14:paraId="107FDB3A" w14:textId="6D6E4EDD" w:rsidR="00031CA4" w:rsidRDefault="00031CA4" w:rsidP="00031CA4">
            <w:pPr>
              <w:ind w:firstLine="0"/>
              <w:jc w:val="center"/>
              <w:rPr>
                <w:lang w:val="en-US"/>
              </w:rPr>
            </w:pPr>
            <w:r>
              <w:rPr>
                <w:lang w:val="en-US"/>
              </w:rPr>
              <w:t>3</w:t>
            </w:r>
          </w:p>
        </w:tc>
        <w:tc>
          <w:tcPr>
            <w:tcW w:w="0" w:type="auto"/>
            <w:vMerge w:val="restart"/>
            <w:vAlign w:val="center"/>
          </w:tcPr>
          <w:p w14:paraId="1409F007" w14:textId="61CD2723" w:rsidR="00031CA4" w:rsidRDefault="00031CA4" w:rsidP="00031CA4">
            <w:pPr>
              <w:pStyle w:val="ListParagraph"/>
              <w:ind w:left="0" w:firstLine="0"/>
              <w:jc w:val="center"/>
            </w:pPr>
            <w:r>
              <w:t>Phân tích và xử lý tình huống tranh chấp</w:t>
            </w:r>
          </w:p>
        </w:tc>
        <w:tc>
          <w:tcPr>
            <w:tcW w:w="0" w:type="auto"/>
            <w:vAlign w:val="center"/>
          </w:tcPr>
          <w:p w14:paraId="5C49F99C" w14:textId="5D60D55E" w:rsidR="00031CA4" w:rsidRDefault="00031CA4" w:rsidP="00031CA4">
            <w:pPr>
              <w:pStyle w:val="ListParagraph"/>
              <w:ind w:left="0" w:firstLine="0"/>
              <w:jc w:val="center"/>
            </w:pPr>
            <w:r>
              <w:t>Huỳnh Bá Huy</w:t>
            </w:r>
          </w:p>
        </w:tc>
        <w:tc>
          <w:tcPr>
            <w:tcW w:w="2616" w:type="dxa"/>
            <w:vAlign w:val="center"/>
          </w:tcPr>
          <w:p w14:paraId="1CF9B0F0" w14:textId="6687FCC4" w:rsidR="00031CA4" w:rsidRDefault="00031CA4" w:rsidP="00031CA4">
            <w:pPr>
              <w:pStyle w:val="ListParagraph"/>
              <w:ind w:left="0" w:firstLine="0"/>
              <w:jc w:val="center"/>
            </w:pPr>
            <w:r>
              <w:t>100%</w:t>
            </w:r>
          </w:p>
        </w:tc>
        <w:tc>
          <w:tcPr>
            <w:tcW w:w="985" w:type="dxa"/>
          </w:tcPr>
          <w:p w14:paraId="3205A3CE" w14:textId="3CB98BD9" w:rsidR="00031CA4" w:rsidRDefault="00031CA4" w:rsidP="00031CA4">
            <w:pPr>
              <w:pStyle w:val="ListParagraph"/>
              <w:ind w:left="0" w:firstLine="0"/>
              <w:jc w:val="center"/>
            </w:pPr>
            <w:r w:rsidRPr="0078380A">
              <w:t>Tốt</w:t>
            </w:r>
          </w:p>
        </w:tc>
      </w:tr>
      <w:tr w:rsidR="00031CA4" w14:paraId="0398BBF9" w14:textId="77777777" w:rsidTr="00BE111C">
        <w:trPr>
          <w:trHeight w:val="848"/>
        </w:trPr>
        <w:tc>
          <w:tcPr>
            <w:tcW w:w="0" w:type="auto"/>
            <w:vMerge/>
            <w:vAlign w:val="center"/>
          </w:tcPr>
          <w:p w14:paraId="03CEF504" w14:textId="77777777" w:rsidR="00031CA4" w:rsidRDefault="00031CA4" w:rsidP="00031CA4">
            <w:pPr>
              <w:jc w:val="center"/>
              <w:rPr>
                <w:lang w:val="en-US"/>
              </w:rPr>
            </w:pPr>
          </w:p>
        </w:tc>
        <w:tc>
          <w:tcPr>
            <w:tcW w:w="0" w:type="auto"/>
            <w:vMerge/>
            <w:vAlign w:val="center"/>
          </w:tcPr>
          <w:p w14:paraId="359A49A9" w14:textId="77777777" w:rsidR="00031CA4" w:rsidRDefault="00031CA4" w:rsidP="00031CA4">
            <w:pPr>
              <w:pStyle w:val="ListParagraph"/>
              <w:ind w:left="0" w:firstLine="0"/>
              <w:jc w:val="center"/>
            </w:pPr>
          </w:p>
        </w:tc>
        <w:tc>
          <w:tcPr>
            <w:tcW w:w="0" w:type="auto"/>
            <w:vAlign w:val="center"/>
          </w:tcPr>
          <w:p w14:paraId="7B089C80" w14:textId="66E65A80" w:rsidR="00031CA4" w:rsidRDefault="00031CA4" w:rsidP="00031CA4">
            <w:pPr>
              <w:pStyle w:val="ListParagraph"/>
              <w:ind w:left="0" w:firstLine="0"/>
              <w:jc w:val="center"/>
            </w:pPr>
            <w:r>
              <w:t>Dương Lê Xuân Khang</w:t>
            </w:r>
          </w:p>
        </w:tc>
        <w:tc>
          <w:tcPr>
            <w:tcW w:w="2616" w:type="dxa"/>
            <w:vAlign w:val="center"/>
          </w:tcPr>
          <w:p w14:paraId="1468DEFA" w14:textId="09F8DD2C" w:rsidR="00031CA4" w:rsidRDefault="00031CA4" w:rsidP="00031CA4">
            <w:pPr>
              <w:pStyle w:val="ListParagraph"/>
              <w:ind w:left="0" w:firstLine="0"/>
              <w:jc w:val="center"/>
            </w:pPr>
            <w:r>
              <w:t>100%</w:t>
            </w:r>
          </w:p>
        </w:tc>
        <w:tc>
          <w:tcPr>
            <w:tcW w:w="985" w:type="dxa"/>
          </w:tcPr>
          <w:p w14:paraId="163ED5B2" w14:textId="3536EA1C" w:rsidR="00031CA4" w:rsidRDefault="00031CA4" w:rsidP="00031CA4">
            <w:pPr>
              <w:pStyle w:val="ListParagraph"/>
              <w:ind w:left="0" w:firstLine="0"/>
              <w:jc w:val="center"/>
            </w:pPr>
            <w:r w:rsidRPr="0078380A">
              <w:t>Tốt</w:t>
            </w:r>
          </w:p>
        </w:tc>
      </w:tr>
      <w:tr w:rsidR="00031CA4" w14:paraId="7DC75A1A" w14:textId="77777777" w:rsidTr="00BE111C">
        <w:trPr>
          <w:trHeight w:val="848"/>
        </w:trPr>
        <w:tc>
          <w:tcPr>
            <w:tcW w:w="0" w:type="auto"/>
            <w:vMerge/>
            <w:vAlign w:val="center"/>
          </w:tcPr>
          <w:p w14:paraId="156FFCAD" w14:textId="77777777" w:rsidR="00031CA4" w:rsidRDefault="00031CA4" w:rsidP="00031CA4">
            <w:pPr>
              <w:jc w:val="center"/>
              <w:rPr>
                <w:lang w:val="en-US"/>
              </w:rPr>
            </w:pPr>
          </w:p>
        </w:tc>
        <w:tc>
          <w:tcPr>
            <w:tcW w:w="0" w:type="auto"/>
            <w:vMerge/>
            <w:vAlign w:val="center"/>
          </w:tcPr>
          <w:p w14:paraId="043D3BB0" w14:textId="77777777" w:rsidR="00031CA4" w:rsidRDefault="00031CA4" w:rsidP="00031CA4">
            <w:pPr>
              <w:pStyle w:val="ListParagraph"/>
              <w:ind w:left="0" w:firstLine="0"/>
              <w:jc w:val="center"/>
            </w:pPr>
          </w:p>
        </w:tc>
        <w:tc>
          <w:tcPr>
            <w:tcW w:w="0" w:type="auto"/>
            <w:vAlign w:val="center"/>
          </w:tcPr>
          <w:p w14:paraId="3C278350" w14:textId="2E2ADB29" w:rsidR="00031CA4" w:rsidRDefault="00031CA4" w:rsidP="00031CA4">
            <w:pPr>
              <w:pStyle w:val="ListParagraph"/>
              <w:ind w:left="0" w:firstLine="0"/>
              <w:jc w:val="center"/>
            </w:pPr>
            <w:r>
              <w:t>Huỳnh Thu Thảo</w:t>
            </w:r>
          </w:p>
        </w:tc>
        <w:tc>
          <w:tcPr>
            <w:tcW w:w="2616" w:type="dxa"/>
            <w:vAlign w:val="center"/>
          </w:tcPr>
          <w:p w14:paraId="52E56CA0" w14:textId="2B499F07" w:rsidR="00031CA4" w:rsidRDefault="00031CA4" w:rsidP="00031CA4">
            <w:pPr>
              <w:pStyle w:val="ListParagraph"/>
              <w:ind w:left="0" w:firstLine="0"/>
              <w:jc w:val="center"/>
            </w:pPr>
            <w:r>
              <w:t>100%</w:t>
            </w:r>
          </w:p>
        </w:tc>
        <w:tc>
          <w:tcPr>
            <w:tcW w:w="985" w:type="dxa"/>
          </w:tcPr>
          <w:p w14:paraId="46852ACA" w14:textId="16C00BB1" w:rsidR="00031CA4" w:rsidRDefault="00031CA4" w:rsidP="00031CA4">
            <w:pPr>
              <w:pStyle w:val="ListParagraph"/>
              <w:ind w:left="0" w:firstLine="0"/>
              <w:jc w:val="center"/>
            </w:pPr>
            <w:r w:rsidRPr="0078380A">
              <w:t>Tốt</w:t>
            </w:r>
          </w:p>
        </w:tc>
      </w:tr>
    </w:tbl>
    <w:p w14:paraId="288347E3" w14:textId="7B9025B4" w:rsidR="004D5BFC" w:rsidRPr="00236F46" w:rsidRDefault="008A6872">
      <w:pPr>
        <w:rPr>
          <w:vertAlign w:val="superscript"/>
        </w:rPr>
      </w:pPr>
      <w:r>
        <w:br w:type="page"/>
      </w:r>
    </w:p>
    <w:p w14:paraId="3BE30C0F" w14:textId="34A52F01" w:rsidR="00610041" w:rsidRPr="005C57C9" w:rsidRDefault="00610041" w:rsidP="00236F46">
      <w:pPr>
        <w:pStyle w:val="Heading1"/>
      </w:pPr>
      <w:bookmarkStart w:id="5" w:name="_Toc90281287"/>
      <w:r>
        <w:lastRenderedPageBreak/>
        <w:t>Bảng phân công công việc</w:t>
      </w:r>
      <w:bookmarkEnd w:id="4"/>
      <w:r w:rsidR="00DC03B8">
        <w:t xml:space="preserve"> theo tuần</w:t>
      </w:r>
      <w:bookmarkEnd w:id="5"/>
      <w:r w:rsidR="00225255">
        <w:t xml:space="preserve"> </w:t>
      </w:r>
    </w:p>
    <w:tbl>
      <w:tblPr>
        <w:tblStyle w:val="TableGrid"/>
        <w:tblW w:w="0" w:type="auto"/>
        <w:jc w:val="center"/>
        <w:tblLook w:val="04A0" w:firstRow="1" w:lastRow="0" w:firstColumn="1" w:lastColumn="0" w:noHBand="0" w:noVBand="1"/>
      </w:tblPr>
      <w:tblGrid>
        <w:gridCol w:w="679"/>
        <w:gridCol w:w="1442"/>
        <w:gridCol w:w="2020"/>
        <w:gridCol w:w="2872"/>
        <w:gridCol w:w="2337"/>
      </w:tblGrid>
      <w:tr w:rsidR="00A10C00" w14:paraId="1CA46177" w14:textId="77777777" w:rsidTr="003A3A92">
        <w:trPr>
          <w:trHeight w:val="782"/>
          <w:jc w:val="center"/>
        </w:trPr>
        <w:tc>
          <w:tcPr>
            <w:tcW w:w="0" w:type="auto"/>
            <w:vAlign w:val="center"/>
          </w:tcPr>
          <w:p w14:paraId="10527135" w14:textId="77777777" w:rsidR="0093574B" w:rsidRPr="00971A55" w:rsidRDefault="0093574B" w:rsidP="003A3A92">
            <w:pPr>
              <w:ind w:firstLine="0"/>
              <w:jc w:val="center"/>
            </w:pPr>
            <w:r w:rsidRPr="00971A55">
              <w:t>STT</w:t>
            </w:r>
          </w:p>
        </w:tc>
        <w:tc>
          <w:tcPr>
            <w:tcW w:w="0" w:type="auto"/>
            <w:vAlign w:val="center"/>
          </w:tcPr>
          <w:p w14:paraId="45CDC0A4" w14:textId="1DC1B8D9" w:rsidR="0093574B" w:rsidRPr="00C46D5C" w:rsidRDefault="0093574B" w:rsidP="003A3A92">
            <w:pPr>
              <w:ind w:firstLine="0"/>
              <w:jc w:val="center"/>
              <w:rPr>
                <w:lang w:val="en-US"/>
              </w:rPr>
            </w:pPr>
            <w:r>
              <w:rPr>
                <w:lang w:val="en-US"/>
              </w:rPr>
              <w:t>Thời gian</w:t>
            </w:r>
          </w:p>
        </w:tc>
        <w:tc>
          <w:tcPr>
            <w:tcW w:w="0" w:type="auto"/>
            <w:vAlign w:val="center"/>
          </w:tcPr>
          <w:p w14:paraId="01642AE0" w14:textId="6892F845" w:rsidR="0093574B" w:rsidRPr="00971A55" w:rsidRDefault="0093574B" w:rsidP="003A3A92">
            <w:pPr>
              <w:ind w:firstLine="0"/>
              <w:jc w:val="center"/>
            </w:pPr>
            <w:r w:rsidRPr="00971A55">
              <w:t>Công việc của Huy</w:t>
            </w:r>
          </w:p>
        </w:tc>
        <w:tc>
          <w:tcPr>
            <w:tcW w:w="0" w:type="auto"/>
            <w:vAlign w:val="center"/>
          </w:tcPr>
          <w:p w14:paraId="7ACD77F0" w14:textId="35D1C18C" w:rsidR="0093574B" w:rsidRPr="00162AFF" w:rsidRDefault="0093574B" w:rsidP="003A3A92">
            <w:pPr>
              <w:ind w:firstLine="0"/>
              <w:jc w:val="center"/>
              <w:rPr>
                <w:lang w:val="en-US"/>
              </w:rPr>
            </w:pPr>
            <w:r w:rsidRPr="00971A55">
              <w:t xml:space="preserve">Công việc của </w:t>
            </w:r>
            <w:r>
              <w:rPr>
                <w:lang w:val="en-US"/>
              </w:rPr>
              <w:t>Khang</w:t>
            </w:r>
          </w:p>
        </w:tc>
        <w:tc>
          <w:tcPr>
            <w:tcW w:w="0" w:type="auto"/>
            <w:vAlign w:val="center"/>
          </w:tcPr>
          <w:p w14:paraId="377F249B" w14:textId="31BEAEB3" w:rsidR="0093574B" w:rsidRPr="00162AFF" w:rsidRDefault="0093574B" w:rsidP="003A3A92">
            <w:pPr>
              <w:ind w:firstLine="0"/>
              <w:jc w:val="center"/>
              <w:rPr>
                <w:lang w:val="en-US"/>
              </w:rPr>
            </w:pPr>
            <w:r w:rsidRPr="00971A55">
              <w:t xml:space="preserve">Công việc của </w:t>
            </w:r>
            <w:r>
              <w:rPr>
                <w:lang w:val="en-US"/>
              </w:rPr>
              <w:t>Thảo</w:t>
            </w:r>
          </w:p>
        </w:tc>
      </w:tr>
      <w:tr w:rsidR="00A10C00" w14:paraId="3D5F8D29" w14:textId="77777777" w:rsidTr="003A3A92">
        <w:trPr>
          <w:trHeight w:val="3185"/>
          <w:jc w:val="center"/>
        </w:trPr>
        <w:tc>
          <w:tcPr>
            <w:tcW w:w="0" w:type="auto"/>
          </w:tcPr>
          <w:p w14:paraId="693BCF4B" w14:textId="77777777" w:rsidR="0093574B" w:rsidRPr="00971A55" w:rsidRDefault="0093574B" w:rsidP="003A3A92">
            <w:pPr>
              <w:ind w:firstLine="0"/>
              <w:jc w:val="center"/>
            </w:pPr>
            <w:r w:rsidRPr="00971A55">
              <w:t>1</w:t>
            </w:r>
          </w:p>
        </w:tc>
        <w:tc>
          <w:tcPr>
            <w:tcW w:w="0" w:type="auto"/>
          </w:tcPr>
          <w:p w14:paraId="78C97071" w14:textId="77777777" w:rsidR="0093574B" w:rsidRDefault="0093574B" w:rsidP="003A3A92">
            <w:pPr>
              <w:ind w:firstLine="0"/>
              <w:jc w:val="center"/>
              <w:rPr>
                <w:lang w:val="en-US"/>
              </w:rPr>
            </w:pPr>
            <w:r>
              <w:rPr>
                <w:lang w:val="en-US"/>
              </w:rPr>
              <w:t xml:space="preserve">24/10/2021 </w:t>
            </w:r>
          </w:p>
          <w:p w14:paraId="010A97D0" w14:textId="77777777" w:rsidR="0093574B" w:rsidRDefault="0093574B" w:rsidP="003A3A92">
            <w:pPr>
              <w:ind w:firstLine="0"/>
              <w:jc w:val="center"/>
              <w:rPr>
                <w:lang w:val="en-US"/>
              </w:rPr>
            </w:pPr>
            <w:r>
              <w:rPr>
                <w:lang w:val="en-US"/>
              </w:rPr>
              <w:t xml:space="preserve">– </w:t>
            </w:r>
          </w:p>
          <w:p w14:paraId="368C71DF" w14:textId="62EB8999" w:rsidR="0093574B" w:rsidRPr="00B4251F" w:rsidRDefault="0093574B" w:rsidP="003A3A92">
            <w:pPr>
              <w:ind w:firstLine="0"/>
              <w:jc w:val="center"/>
              <w:rPr>
                <w:lang w:val="en-US"/>
              </w:rPr>
            </w:pPr>
            <w:r>
              <w:rPr>
                <w:lang w:val="en-US"/>
              </w:rPr>
              <w:t>28/10/2021</w:t>
            </w:r>
          </w:p>
        </w:tc>
        <w:tc>
          <w:tcPr>
            <w:tcW w:w="0" w:type="auto"/>
          </w:tcPr>
          <w:p w14:paraId="799BE96D" w14:textId="3BDB8BD2" w:rsidR="0093574B" w:rsidRDefault="0093574B" w:rsidP="00F15E4A">
            <w:pPr>
              <w:ind w:firstLine="0"/>
              <w:rPr>
                <w:lang w:val="en-US"/>
              </w:rPr>
            </w:pPr>
            <w:r>
              <w:rPr>
                <w:lang w:val="en-US"/>
              </w:rPr>
              <w:t>+ Tham gia thiết kế cấu trúc cơ sở dữ liệu</w:t>
            </w:r>
          </w:p>
          <w:p w14:paraId="6AE62DB3" w14:textId="79B8A084" w:rsidR="0093574B" w:rsidRDefault="0093574B" w:rsidP="00F15E4A">
            <w:pPr>
              <w:ind w:firstLine="0"/>
              <w:rPr>
                <w:lang w:val="en-US"/>
              </w:rPr>
            </w:pPr>
            <w:r>
              <w:rPr>
                <w:lang w:val="en-US"/>
              </w:rPr>
              <w:t>+ Viết scripts tạo các bảng cho tài xế</w:t>
            </w:r>
          </w:p>
          <w:p w14:paraId="3AF2E5AF" w14:textId="120C3FD9" w:rsidR="0093574B" w:rsidRDefault="0093574B" w:rsidP="00F15E4A">
            <w:pPr>
              <w:ind w:firstLine="0"/>
              <w:rPr>
                <w:lang w:val="en-US"/>
              </w:rPr>
            </w:pPr>
            <w:r>
              <w:rPr>
                <w:lang w:val="en-US"/>
              </w:rPr>
              <w:t>+ Viết báo cáo</w:t>
            </w:r>
          </w:p>
          <w:p w14:paraId="44F95AFE" w14:textId="0C210C6B" w:rsidR="0093574B" w:rsidRPr="00EB5A6F" w:rsidRDefault="0093574B" w:rsidP="00F15E4A">
            <w:pPr>
              <w:ind w:firstLine="0"/>
              <w:rPr>
                <w:lang w:val="en-US"/>
              </w:rPr>
            </w:pPr>
          </w:p>
        </w:tc>
        <w:tc>
          <w:tcPr>
            <w:tcW w:w="0" w:type="auto"/>
          </w:tcPr>
          <w:p w14:paraId="2E269183" w14:textId="77777777" w:rsidR="0093574B" w:rsidRDefault="0093574B" w:rsidP="00F15E4A">
            <w:pPr>
              <w:ind w:firstLine="0"/>
              <w:rPr>
                <w:lang w:val="en-US"/>
              </w:rPr>
            </w:pPr>
            <w:r>
              <w:rPr>
                <w:lang w:val="en-US"/>
              </w:rPr>
              <w:t>+ Tham gia thiết kế cấu trúc cơ sở dữ liệu</w:t>
            </w:r>
          </w:p>
          <w:p w14:paraId="703839B2" w14:textId="672AC5B8" w:rsidR="0093574B" w:rsidRPr="00793784" w:rsidRDefault="0093574B" w:rsidP="00F15E4A">
            <w:pPr>
              <w:ind w:firstLine="0"/>
              <w:rPr>
                <w:lang w:val="en-US"/>
              </w:rPr>
            </w:pPr>
            <w:r>
              <w:rPr>
                <w:lang w:val="en-US"/>
              </w:rPr>
              <w:t>+ Viết scripts tạo các bảng cho khách hàng</w:t>
            </w:r>
          </w:p>
        </w:tc>
        <w:tc>
          <w:tcPr>
            <w:tcW w:w="0" w:type="auto"/>
          </w:tcPr>
          <w:p w14:paraId="27CC6BD2" w14:textId="77777777" w:rsidR="0093574B" w:rsidRDefault="0093574B" w:rsidP="00F15E4A">
            <w:pPr>
              <w:ind w:firstLine="0"/>
              <w:rPr>
                <w:lang w:val="en-US"/>
              </w:rPr>
            </w:pPr>
            <w:r>
              <w:rPr>
                <w:lang w:val="en-US"/>
              </w:rPr>
              <w:t>+ Tham gia thiết kế cấu trúc cơ sở dữ liệu</w:t>
            </w:r>
          </w:p>
          <w:p w14:paraId="00B57AD9" w14:textId="5F1E39F1" w:rsidR="0093574B" w:rsidRPr="00793784" w:rsidRDefault="0093574B" w:rsidP="00F15E4A">
            <w:pPr>
              <w:ind w:firstLine="0"/>
              <w:rPr>
                <w:lang w:val="en-US"/>
              </w:rPr>
            </w:pPr>
            <w:r>
              <w:rPr>
                <w:lang w:val="en-US"/>
              </w:rPr>
              <w:t>+ Viết scripts tạo các bảng cho đối tác</w:t>
            </w:r>
          </w:p>
        </w:tc>
      </w:tr>
      <w:tr w:rsidR="00A10C00" w14:paraId="11A2AB3B" w14:textId="77777777" w:rsidTr="003A3A92">
        <w:trPr>
          <w:trHeight w:val="3185"/>
          <w:jc w:val="center"/>
        </w:trPr>
        <w:tc>
          <w:tcPr>
            <w:tcW w:w="0" w:type="auto"/>
          </w:tcPr>
          <w:p w14:paraId="58164314" w14:textId="11A92A22" w:rsidR="0093574B" w:rsidRPr="009E3B51" w:rsidRDefault="0093574B" w:rsidP="003A3A92">
            <w:pPr>
              <w:ind w:firstLine="0"/>
              <w:jc w:val="center"/>
              <w:rPr>
                <w:lang w:val="en-US"/>
              </w:rPr>
            </w:pPr>
            <w:r>
              <w:rPr>
                <w:lang w:val="en-US"/>
              </w:rPr>
              <w:t>2</w:t>
            </w:r>
          </w:p>
        </w:tc>
        <w:tc>
          <w:tcPr>
            <w:tcW w:w="0" w:type="auto"/>
          </w:tcPr>
          <w:p w14:paraId="4B2B690D" w14:textId="77777777" w:rsidR="0093574B" w:rsidRDefault="0093574B" w:rsidP="003A3A92">
            <w:pPr>
              <w:ind w:firstLine="0"/>
              <w:jc w:val="center"/>
              <w:rPr>
                <w:lang w:val="en-US"/>
              </w:rPr>
            </w:pPr>
            <w:r>
              <w:rPr>
                <w:lang w:val="en-US"/>
              </w:rPr>
              <w:t xml:space="preserve">28/10/2021 </w:t>
            </w:r>
          </w:p>
          <w:p w14:paraId="69184B27" w14:textId="5437A568" w:rsidR="0093574B" w:rsidRDefault="0093574B" w:rsidP="003A3A92">
            <w:pPr>
              <w:ind w:firstLine="0"/>
              <w:jc w:val="center"/>
              <w:rPr>
                <w:lang w:val="en-US"/>
              </w:rPr>
            </w:pPr>
            <w:r>
              <w:rPr>
                <w:lang w:val="en-US"/>
              </w:rPr>
              <w:t xml:space="preserve">– </w:t>
            </w:r>
            <w:r w:rsidR="00A05779">
              <w:rPr>
                <w:lang w:val="en-US"/>
              </w:rPr>
              <w:t>0</w:t>
            </w:r>
            <w:r w:rsidR="00A10C00">
              <w:rPr>
                <w:lang w:val="en-US"/>
              </w:rPr>
              <w:t>2</w:t>
            </w:r>
            <w:r>
              <w:rPr>
                <w:lang w:val="en-US"/>
              </w:rPr>
              <w:t>/11/2021</w:t>
            </w:r>
          </w:p>
        </w:tc>
        <w:tc>
          <w:tcPr>
            <w:tcW w:w="0" w:type="auto"/>
          </w:tcPr>
          <w:p w14:paraId="6CD8C51C" w14:textId="77777777" w:rsidR="0093574B" w:rsidRDefault="0093574B" w:rsidP="00F15E4A">
            <w:pPr>
              <w:ind w:firstLine="0"/>
              <w:rPr>
                <w:lang w:val="en-US"/>
              </w:rPr>
            </w:pPr>
            <w:r>
              <w:rPr>
                <w:lang w:val="en-US"/>
              </w:rPr>
              <w:t>+ Tham gia phân quyền cho cơ sở dữ liệu</w:t>
            </w:r>
          </w:p>
          <w:p w14:paraId="310B88E5" w14:textId="77777777" w:rsidR="0093574B" w:rsidRDefault="0093574B" w:rsidP="00F15E4A">
            <w:pPr>
              <w:ind w:firstLine="0"/>
              <w:rPr>
                <w:lang w:val="en-US"/>
              </w:rPr>
            </w:pPr>
            <w:r>
              <w:rPr>
                <w:lang w:val="en-US"/>
              </w:rPr>
              <w:t>+ Viết scripts phân quyền cho các bảng tài xế, nhân viên.</w:t>
            </w:r>
          </w:p>
          <w:p w14:paraId="6407FECB" w14:textId="06101D72" w:rsidR="0093574B" w:rsidRDefault="0093574B" w:rsidP="00F15E4A">
            <w:pPr>
              <w:ind w:firstLine="0"/>
              <w:rPr>
                <w:lang w:val="en-US"/>
              </w:rPr>
            </w:pPr>
            <w:r>
              <w:rPr>
                <w:lang w:val="en-US"/>
              </w:rPr>
              <w:t>+ Viết báo cáo</w:t>
            </w:r>
          </w:p>
        </w:tc>
        <w:tc>
          <w:tcPr>
            <w:tcW w:w="0" w:type="auto"/>
          </w:tcPr>
          <w:p w14:paraId="036D1812" w14:textId="77777777" w:rsidR="0093574B" w:rsidRDefault="0093574B" w:rsidP="00F15E4A">
            <w:pPr>
              <w:ind w:firstLine="0"/>
              <w:rPr>
                <w:lang w:val="en-US"/>
              </w:rPr>
            </w:pPr>
            <w:r>
              <w:rPr>
                <w:lang w:val="en-US"/>
              </w:rPr>
              <w:t>+ Tham gia phân quyền cho cơ sở dữ liệu</w:t>
            </w:r>
          </w:p>
          <w:p w14:paraId="21C6939B" w14:textId="35C9858F" w:rsidR="0093574B" w:rsidRDefault="0093574B" w:rsidP="00F15E4A">
            <w:pPr>
              <w:ind w:firstLine="0"/>
              <w:rPr>
                <w:lang w:val="en-US"/>
              </w:rPr>
            </w:pPr>
            <w:r>
              <w:rPr>
                <w:lang w:val="en-US"/>
              </w:rPr>
              <w:t>+ Viết scripts phân quyền cho các bảng admin</w:t>
            </w:r>
          </w:p>
        </w:tc>
        <w:tc>
          <w:tcPr>
            <w:tcW w:w="0" w:type="auto"/>
          </w:tcPr>
          <w:p w14:paraId="657221EA" w14:textId="77777777" w:rsidR="0093574B" w:rsidRDefault="0093574B" w:rsidP="00F15E4A">
            <w:pPr>
              <w:ind w:firstLine="0"/>
              <w:rPr>
                <w:lang w:val="en-US"/>
              </w:rPr>
            </w:pPr>
            <w:r>
              <w:rPr>
                <w:lang w:val="en-US"/>
              </w:rPr>
              <w:t>+ Tham gia phân quyền cho cơ sở dữ liệu</w:t>
            </w:r>
          </w:p>
          <w:p w14:paraId="6B708854" w14:textId="77777777" w:rsidR="0093574B" w:rsidRDefault="0093574B" w:rsidP="00F15E4A">
            <w:pPr>
              <w:ind w:firstLine="0"/>
              <w:rPr>
                <w:lang w:val="en-US"/>
              </w:rPr>
            </w:pPr>
            <w:r>
              <w:rPr>
                <w:lang w:val="en-US"/>
              </w:rPr>
              <w:t>+ Viết scripts phân quyền cho các bảng đối tác, khách hàng</w:t>
            </w:r>
          </w:p>
          <w:p w14:paraId="5A195D53" w14:textId="5566FFCF" w:rsidR="00A05779" w:rsidRDefault="00A05779" w:rsidP="00F15E4A">
            <w:pPr>
              <w:ind w:firstLine="0"/>
              <w:rPr>
                <w:lang w:val="en-US"/>
              </w:rPr>
            </w:pPr>
          </w:p>
        </w:tc>
      </w:tr>
      <w:tr w:rsidR="00A10C00" w14:paraId="564D4386" w14:textId="77777777" w:rsidTr="003A3A92">
        <w:trPr>
          <w:trHeight w:val="3185"/>
          <w:jc w:val="center"/>
        </w:trPr>
        <w:tc>
          <w:tcPr>
            <w:tcW w:w="0" w:type="auto"/>
          </w:tcPr>
          <w:p w14:paraId="34BAA6E0" w14:textId="572B0071" w:rsidR="0093574B" w:rsidRDefault="00A05779" w:rsidP="00A05779">
            <w:pPr>
              <w:ind w:firstLine="0"/>
              <w:jc w:val="center"/>
              <w:rPr>
                <w:lang w:val="en-US"/>
              </w:rPr>
            </w:pPr>
            <w:r>
              <w:rPr>
                <w:lang w:val="en-US"/>
              </w:rPr>
              <w:t>3</w:t>
            </w:r>
          </w:p>
        </w:tc>
        <w:tc>
          <w:tcPr>
            <w:tcW w:w="0" w:type="auto"/>
          </w:tcPr>
          <w:p w14:paraId="0CB97699" w14:textId="77777777" w:rsidR="00A05779" w:rsidRDefault="00A05779" w:rsidP="00A05779">
            <w:pPr>
              <w:ind w:firstLine="0"/>
              <w:jc w:val="center"/>
              <w:rPr>
                <w:lang w:val="en-US"/>
              </w:rPr>
            </w:pPr>
            <w:r>
              <w:rPr>
                <w:lang w:val="en-US"/>
              </w:rPr>
              <w:t>09/11/2021</w:t>
            </w:r>
          </w:p>
          <w:p w14:paraId="77A0A43B" w14:textId="436ECCF4" w:rsidR="0093574B" w:rsidRDefault="00A05779" w:rsidP="00A05779">
            <w:pPr>
              <w:ind w:firstLine="0"/>
              <w:jc w:val="center"/>
              <w:rPr>
                <w:lang w:val="en-US"/>
              </w:rPr>
            </w:pPr>
            <w:r>
              <w:rPr>
                <w:lang w:val="en-US"/>
              </w:rPr>
              <w:t xml:space="preserve"> – 22/11/2021</w:t>
            </w:r>
          </w:p>
        </w:tc>
        <w:tc>
          <w:tcPr>
            <w:tcW w:w="0" w:type="auto"/>
          </w:tcPr>
          <w:p w14:paraId="783B3D87" w14:textId="77777777" w:rsidR="0093574B" w:rsidRDefault="00A05779" w:rsidP="00A05779">
            <w:pPr>
              <w:ind w:firstLine="0"/>
              <w:rPr>
                <w:lang w:val="en-US"/>
              </w:rPr>
            </w:pPr>
            <w:r>
              <w:rPr>
                <w:lang w:val="en-US"/>
              </w:rPr>
              <w:t>+ Tham gia phân tích yêu cầu và nhận biết lỗi</w:t>
            </w:r>
          </w:p>
          <w:p w14:paraId="6C01876F" w14:textId="77777777" w:rsidR="00A05779" w:rsidRDefault="00A05779" w:rsidP="00A05779">
            <w:pPr>
              <w:ind w:firstLine="0"/>
              <w:rPr>
                <w:lang w:val="en-US"/>
              </w:rPr>
            </w:pPr>
            <w:r>
              <w:rPr>
                <w:lang w:val="en-US"/>
              </w:rPr>
              <w:t>+ Viết scripts store procedure cho tài xế và nhân viên</w:t>
            </w:r>
          </w:p>
          <w:p w14:paraId="5E502D3E" w14:textId="77777777" w:rsidR="00A05779" w:rsidRDefault="00A05779" w:rsidP="00A05779">
            <w:pPr>
              <w:ind w:firstLine="0"/>
              <w:rPr>
                <w:lang w:val="en-US"/>
              </w:rPr>
            </w:pPr>
            <w:r>
              <w:rPr>
                <w:lang w:val="en-US"/>
              </w:rPr>
              <w:t>+ Viết script và document mô tả lỗi thể loại lỗi deadlock</w:t>
            </w:r>
          </w:p>
          <w:p w14:paraId="3D309FF7" w14:textId="77777777" w:rsidR="00A05779" w:rsidRDefault="00A05779" w:rsidP="00A05779">
            <w:pPr>
              <w:ind w:firstLine="0"/>
              <w:rPr>
                <w:lang w:val="en-US"/>
              </w:rPr>
            </w:pPr>
            <w:r>
              <w:rPr>
                <w:lang w:val="en-US"/>
              </w:rPr>
              <w:t>+ Thiết kế layout GUI</w:t>
            </w:r>
            <w:r w:rsidR="008851D4">
              <w:rPr>
                <w:lang w:val="en-US"/>
              </w:rPr>
              <w:t xml:space="preserve"> </w:t>
            </w:r>
          </w:p>
          <w:p w14:paraId="68C968DD" w14:textId="666CCC2E" w:rsidR="008851D4" w:rsidRDefault="008851D4" w:rsidP="00A05779">
            <w:pPr>
              <w:ind w:firstLine="0"/>
              <w:rPr>
                <w:lang w:val="en-US"/>
              </w:rPr>
            </w:pPr>
            <w:r>
              <w:rPr>
                <w:lang w:val="en-US"/>
              </w:rPr>
              <w:t>+ Viết báo cáo nội dung phân công công việc</w:t>
            </w:r>
          </w:p>
        </w:tc>
        <w:tc>
          <w:tcPr>
            <w:tcW w:w="0" w:type="auto"/>
          </w:tcPr>
          <w:p w14:paraId="5BDF415B" w14:textId="77777777" w:rsidR="00A10C00" w:rsidRDefault="00A10C00" w:rsidP="00A10C00">
            <w:pPr>
              <w:ind w:firstLine="0"/>
              <w:rPr>
                <w:lang w:val="en-US"/>
              </w:rPr>
            </w:pPr>
            <w:r>
              <w:rPr>
                <w:lang w:val="en-US"/>
              </w:rPr>
              <w:t>+ Tham gia phân tích yêu cầu và nhận biết lỗi</w:t>
            </w:r>
          </w:p>
          <w:p w14:paraId="1EDB2A4F" w14:textId="45C95D3C" w:rsidR="00A10C00" w:rsidRDefault="00A10C00" w:rsidP="00A10C00">
            <w:pPr>
              <w:ind w:firstLine="0"/>
              <w:rPr>
                <w:lang w:val="en-US"/>
              </w:rPr>
            </w:pPr>
            <w:r>
              <w:rPr>
                <w:lang w:val="en-US"/>
              </w:rPr>
              <w:t>+ Viết scripts store procedure cho admin</w:t>
            </w:r>
          </w:p>
          <w:p w14:paraId="58F2ED5E" w14:textId="20DAB3D2" w:rsidR="00A10C00" w:rsidRDefault="00A10C00" w:rsidP="00A10C00">
            <w:pPr>
              <w:ind w:firstLine="0"/>
              <w:rPr>
                <w:lang w:val="en-US"/>
              </w:rPr>
            </w:pPr>
            <w:r>
              <w:rPr>
                <w:lang w:val="en-US"/>
              </w:rPr>
              <w:t>+ Viết script và document mô tả tình lỗi thể loại lỗi unreapeatable read và phantom read.</w:t>
            </w:r>
          </w:p>
          <w:p w14:paraId="1AD1F074" w14:textId="77777777" w:rsidR="0093574B" w:rsidRDefault="00A10C00" w:rsidP="00A10C00">
            <w:pPr>
              <w:ind w:firstLine="0"/>
              <w:rPr>
                <w:lang w:val="en-US"/>
              </w:rPr>
            </w:pPr>
            <w:r>
              <w:rPr>
                <w:lang w:val="en-US"/>
              </w:rPr>
              <w:t>+ Thiết kế layout GUI</w:t>
            </w:r>
          </w:p>
          <w:p w14:paraId="11C8C2D3" w14:textId="595793A9" w:rsidR="00752498" w:rsidRDefault="00752498" w:rsidP="00A10C00">
            <w:pPr>
              <w:ind w:firstLine="0"/>
              <w:rPr>
                <w:lang w:val="en-US"/>
              </w:rPr>
            </w:pPr>
            <w:r>
              <w:rPr>
                <w:lang w:val="en-US"/>
              </w:rPr>
              <w:t>+ Viết báo cáo cho</w:t>
            </w:r>
            <w:r w:rsidR="008851D4">
              <w:rPr>
                <w:lang w:val="en-US"/>
              </w:rPr>
              <w:t xml:space="preserve"> tổng hợp</w:t>
            </w:r>
            <w:r>
              <w:rPr>
                <w:lang w:val="en-US"/>
              </w:rPr>
              <w:t xml:space="preserve"> giao diện </w:t>
            </w:r>
          </w:p>
        </w:tc>
        <w:tc>
          <w:tcPr>
            <w:tcW w:w="0" w:type="auto"/>
          </w:tcPr>
          <w:p w14:paraId="24E4221B" w14:textId="77777777" w:rsidR="00A10C00" w:rsidRDefault="00A10C00" w:rsidP="00A10C00">
            <w:pPr>
              <w:ind w:firstLine="0"/>
              <w:rPr>
                <w:lang w:val="en-US"/>
              </w:rPr>
            </w:pPr>
            <w:r>
              <w:rPr>
                <w:lang w:val="en-US"/>
              </w:rPr>
              <w:t>+ Tham gia phân tích yêu cầu và nhận biết lỗi</w:t>
            </w:r>
          </w:p>
          <w:p w14:paraId="5EFD2BCA" w14:textId="29604E85" w:rsidR="00A10C00" w:rsidRDefault="00A10C00" w:rsidP="00A10C00">
            <w:pPr>
              <w:ind w:firstLine="0"/>
              <w:rPr>
                <w:lang w:val="en-US"/>
              </w:rPr>
            </w:pPr>
            <w:r>
              <w:rPr>
                <w:lang w:val="en-US"/>
              </w:rPr>
              <w:t>+ Viết scripts store procedure cho đối tác và khách hàng.</w:t>
            </w:r>
          </w:p>
          <w:p w14:paraId="3185D740" w14:textId="7B522BCC" w:rsidR="00A10C00" w:rsidRDefault="00A10C00" w:rsidP="00A10C00">
            <w:pPr>
              <w:ind w:firstLine="0"/>
              <w:rPr>
                <w:lang w:val="en-US"/>
              </w:rPr>
            </w:pPr>
            <w:r>
              <w:rPr>
                <w:lang w:val="en-US"/>
              </w:rPr>
              <w:t>+ Viết script và document mô tả tình lỗi thể loại lỗi dirty read và lost update.</w:t>
            </w:r>
          </w:p>
          <w:p w14:paraId="206E642E" w14:textId="77777777" w:rsidR="0093574B" w:rsidRDefault="00A10C00" w:rsidP="00A10C00">
            <w:pPr>
              <w:ind w:firstLine="0"/>
              <w:rPr>
                <w:lang w:val="en-US"/>
              </w:rPr>
            </w:pPr>
            <w:r>
              <w:rPr>
                <w:lang w:val="en-US"/>
              </w:rPr>
              <w:t xml:space="preserve">+ Xây dựng dữ liệu mẫu </w:t>
            </w:r>
          </w:p>
          <w:p w14:paraId="5DE6D8A4" w14:textId="6314063A" w:rsidR="00A10C00" w:rsidRDefault="00A10C00" w:rsidP="00A10C00">
            <w:pPr>
              <w:ind w:firstLine="0"/>
              <w:rPr>
                <w:lang w:val="en-US"/>
              </w:rPr>
            </w:pPr>
            <w:r>
              <w:rPr>
                <w:lang w:val="en-US"/>
              </w:rPr>
              <w:t>+ Tổng hợp báo cáo cho nhóm</w:t>
            </w:r>
          </w:p>
        </w:tc>
      </w:tr>
    </w:tbl>
    <w:p w14:paraId="05A8FDB7" w14:textId="1520578F" w:rsidR="001839D2" w:rsidRPr="00236F46" w:rsidRDefault="001839D2" w:rsidP="00F73096">
      <w:pPr>
        <w:rPr>
          <w:vertAlign w:val="superscript"/>
        </w:rPr>
      </w:pPr>
    </w:p>
    <w:p w14:paraId="14CBCA71" w14:textId="77777777" w:rsidR="001839D2" w:rsidRDefault="001839D2">
      <w:r>
        <w:lastRenderedPageBreak/>
        <w:br w:type="page"/>
      </w:r>
    </w:p>
    <w:p w14:paraId="2AD78126" w14:textId="13B969AB" w:rsidR="001839D2" w:rsidRPr="00FF4C8E" w:rsidRDefault="00FF4C8E" w:rsidP="00FF4C8E">
      <w:pPr>
        <w:pStyle w:val="Heading1"/>
      </w:pPr>
      <w:bookmarkStart w:id="6" w:name="_Toc70231260"/>
      <w:bookmarkStart w:id="7" w:name="_Toc90281288"/>
      <w:r>
        <w:lastRenderedPageBreak/>
        <w:t>Bảng đ</w:t>
      </w:r>
      <w:r w:rsidR="001839D2" w:rsidRPr="00236F46">
        <w:t>ánh giá mức độ hoàn thành</w:t>
      </w:r>
      <w:bookmarkEnd w:id="6"/>
      <w:r w:rsidR="00225255">
        <w:t xml:space="preserve"> từng công việc</w:t>
      </w:r>
      <w:r w:rsidR="00186094" w:rsidRPr="00236F46">
        <w:t xml:space="preserve"> </w:t>
      </w:r>
      <w:r w:rsidR="00341A6A" w:rsidRPr="00236F46">
        <w:t>(100%/</w:t>
      </w:r>
      <w:r w:rsidR="00225255">
        <w:t>công việc</w:t>
      </w:r>
      <w:r w:rsidR="00341A6A" w:rsidRPr="00236F46">
        <w:t>)</w:t>
      </w:r>
      <w:bookmarkEnd w:id="7"/>
      <w:r w:rsidR="001839D2" w:rsidRPr="00FF4C8E">
        <w:rPr>
          <w:lang w:val="vi-VN"/>
        </w:rPr>
        <w:t xml:space="preserve"> </w:t>
      </w:r>
    </w:p>
    <w:tbl>
      <w:tblPr>
        <w:tblStyle w:val="TableGrid"/>
        <w:tblW w:w="5000" w:type="pct"/>
        <w:tblLook w:val="04A0" w:firstRow="1" w:lastRow="0" w:firstColumn="1" w:lastColumn="0" w:noHBand="0" w:noVBand="1"/>
      </w:tblPr>
      <w:tblGrid>
        <w:gridCol w:w="1401"/>
        <w:gridCol w:w="1821"/>
        <w:gridCol w:w="2616"/>
        <w:gridCol w:w="1696"/>
        <w:gridCol w:w="1816"/>
      </w:tblGrid>
      <w:tr w:rsidR="001839D2" w14:paraId="7C149ED2" w14:textId="77777777" w:rsidTr="001839D2">
        <w:trPr>
          <w:trHeight w:val="1162"/>
        </w:trPr>
        <w:tc>
          <w:tcPr>
            <w:tcW w:w="749" w:type="pct"/>
          </w:tcPr>
          <w:p w14:paraId="28826965" w14:textId="77777777" w:rsidR="001839D2" w:rsidRPr="009C60F3" w:rsidRDefault="001839D2" w:rsidP="00BE111C">
            <w:pPr>
              <w:ind w:firstLine="0"/>
              <w:jc w:val="center"/>
              <w:rPr>
                <w:lang w:val="en-US"/>
              </w:rPr>
            </w:pPr>
            <w:r>
              <w:rPr>
                <w:lang w:val="en-US"/>
              </w:rPr>
              <w:t>Thời gian</w:t>
            </w:r>
          </w:p>
        </w:tc>
        <w:tc>
          <w:tcPr>
            <w:tcW w:w="974" w:type="pct"/>
          </w:tcPr>
          <w:p w14:paraId="2E121252" w14:textId="77777777" w:rsidR="001839D2" w:rsidRPr="009C60F3" w:rsidRDefault="001839D2" w:rsidP="00BE111C">
            <w:pPr>
              <w:ind w:firstLine="0"/>
              <w:jc w:val="center"/>
              <w:rPr>
                <w:lang w:val="en-US"/>
              </w:rPr>
            </w:pPr>
            <w:r>
              <w:rPr>
                <w:lang w:val="en-US"/>
              </w:rPr>
              <w:t>Nội dung</w:t>
            </w:r>
          </w:p>
        </w:tc>
        <w:tc>
          <w:tcPr>
            <w:tcW w:w="1399" w:type="pct"/>
          </w:tcPr>
          <w:p w14:paraId="0655AA56" w14:textId="77777777" w:rsidR="001839D2" w:rsidRPr="009C60F3" w:rsidRDefault="001839D2" w:rsidP="00BE111C">
            <w:pPr>
              <w:ind w:firstLine="0"/>
              <w:jc w:val="center"/>
              <w:rPr>
                <w:lang w:val="en-US"/>
              </w:rPr>
            </w:pPr>
            <w:r>
              <w:rPr>
                <w:lang w:val="en-US"/>
              </w:rPr>
              <w:t>Người thực hiện</w:t>
            </w:r>
          </w:p>
        </w:tc>
        <w:tc>
          <w:tcPr>
            <w:tcW w:w="907" w:type="pct"/>
          </w:tcPr>
          <w:p w14:paraId="1F7450DA" w14:textId="77777777" w:rsidR="001839D2" w:rsidRPr="009C60F3" w:rsidRDefault="001839D2" w:rsidP="00BE111C">
            <w:pPr>
              <w:ind w:firstLine="0"/>
              <w:jc w:val="center"/>
              <w:rPr>
                <w:lang w:val="en-US"/>
              </w:rPr>
            </w:pPr>
            <w:r>
              <w:rPr>
                <w:lang w:val="en-US"/>
              </w:rPr>
              <w:t>Mức độ hoàn thành</w:t>
            </w:r>
          </w:p>
        </w:tc>
        <w:tc>
          <w:tcPr>
            <w:tcW w:w="971" w:type="pct"/>
          </w:tcPr>
          <w:p w14:paraId="4C4E8A18" w14:textId="77777777" w:rsidR="001839D2" w:rsidRPr="009C60F3" w:rsidRDefault="001839D2" w:rsidP="00BE111C">
            <w:pPr>
              <w:ind w:firstLine="0"/>
              <w:jc w:val="center"/>
              <w:rPr>
                <w:lang w:val="en-US"/>
              </w:rPr>
            </w:pPr>
            <w:r>
              <w:rPr>
                <w:lang w:val="en-US"/>
              </w:rPr>
              <w:t>Đánh giá</w:t>
            </w:r>
          </w:p>
        </w:tc>
      </w:tr>
      <w:tr w:rsidR="00373D50" w14:paraId="46D050F1" w14:textId="77777777" w:rsidTr="001839D2">
        <w:trPr>
          <w:trHeight w:val="726"/>
        </w:trPr>
        <w:tc>
          <w:tcPr>
            <w:tcW w:w="749" w:type="pct"/>
            <w:vMerge w:val="restart"/>
          </w:tcPr>
          <w:p w14:paraId="00E97514" w14:textId="04161BB9" w:rsidR="00373D50" w:rsidRDefault="00373D50" w:rsidP="00271F1A">
            <w:pPr>
              <w:ind w:firstLine="0"/>
              <w:jc w:val="center"/>
              <w:rPr>
                <w:lang w:val="en-US"/>
              </w:rPr>
            </w:pPr>
            <w:r>
              <w:rPr>
                <w:lang w:val="en-US"/>
              </w:rPr>
              <w:t>24/10/2021 – 28/10/2021</w:t>
            </w:r>
          </w:p>
        </w:tc>
        <w:tc>
          <w:tcPr>
            <w:tcW w:w="974" w:type="pct"/>
          </w:tcPr>
          <w:p w14:paraId="173D3EAF" w14:textId="03925CF4" w:rsidR="00373D50" w:rsidRDefault="00271F1A" w:rsidP="00271F1A">
            <w:pPr>
              <w:ind w:firstLine="0"/>
              <w:jc w:val="center"/>
              <w:rPr>
                <w:lang w:val="en-US"/>
              </w:rPr>
            </w:pPr>
            <w:r>
              <w:rPr>
                <w:lang w:val="en-US"/>
              </w:rPr>
              <w:t>Thiết kế mô hình cơ sở dữ liệu</w:t>
            </w:r>
          </w:p>
        </w:tc>
        <w:tc>
          <w:tcPr>
            <w:tcW w:w="1399" w:type="pct"/>
          </w:tcPr>
          <w:p w14:paraId="239A7ED1" w14:textId="1AB9C28C" w:rsidR="00373D50" w:rsidRDefault="00FF4C8E" w:rsidP="00FF4C8E">
            <w:pPr>
              <w:ind w:firstLine="0"/>
              <w:jc w:val="center"/>
              <w:rPr>
                <w:lang w:val="en-US"/>
              </w:rPr>
            </w:pPr>
            <w:r>
              <w:rPr>
                <w:lang w:val="en-US"/>
              </w:rPr>
              <w:t>Cả nhóm (họp)</w:t>
            </w:r>
          </w:p>
        </w:tc>
        <w:tc>
          <w:tcPr>
            <w:tcW w:w="907" w:type="pct"/>
          </w:tcPr>
          <w:p w14:paraId="78FFE297" w14:textId="57B08E75" w:rsidR="00373D50" w:rsidRDefault="00FF4C8E" w:rsidP="00FF4C8E">
            <w:pPr>
              <w:ind w:firstLine="0"/>
              <w:jc w:val="center"/>
              <w:rPr>
                <w:lang w:val="en-US"/>
              </w:rPr>
            </w:pPr>
            <w:r>
              <w:rPr>
                <w:lang w:val="en-US"/>
              </w:rPr>
              <w:t>100%</w:t>
            </w:r>
          </w:p>
        </w:tc>
        <w:tc>
          <w:tcPr>
            <w:tcW w:w="971" w:type="pct"/>
          </w:tcPr>
          <w:p w14:paraId="0BA4A811" w14:textId="11DD1A8B" w:rsidR="00373D50" w:rsidRDefault="00FF4C8E" w:rsidP="00FF4C8E">
            <w:pPr>
              <w:ind w:firstLine="0"/>
              <w:jc w:val="center"/>
              <w:rPr>
                <w:lang w:val="en-US"/>
              </w:rPr>
            </w:pPr>
            <w:r>
              <w:rPr>
                <w:lang w:val="en-US"/>
              </w:rPr>
              <w:t>Tốt</w:t>
            </w:r>
          </w:p>
        </w:tc>
      </w:tr>
      <w:tr w:rsidR="00373D50" w14:paraId="099066BE" w14:textId="77777777" w:rsidTr="001839D2">
        <w:trPr>
          <w:trHeight w:val="726"/>
        </w:trPr>
        <w:tc>
          <w:tcPr>
            <w:tcW w:w="749" w:type="pct"/>
            <w:vMerge/>
          </w:tcPr>
          <w:p w14:paraId="3E1DD1E7" w14:textId="4D819300" w:rsidR="00373D50" w:rsidRPr="009C60F3" w:rsidRDefault="00373D50" w:rsidP="00BE111C">
            <w:pPr>
              <w:ind w:firstLine="0"/>
              <w:jc w:val="center"/>
              <w:rPr>
                <w:lang w:val="en-US"/>
              </w:rPr>
            </w:pPr>
          </w:p>
        </w:tc>
        <w:tc>
          <w:tcPr>
            <w:tcW w:w="974" w:type="pct"/>
          </w:tcPr>
          <w:p w14:paraId="190A6F40" w14:textId="25C68B46" w:rsidR="00373D50" w:rsidRPr="009C60F3" w:rsidRDefault="00373D50" w:rsidP="00BE111C">
            <w:pPr>
              <w:ind w:firstLine="0"/>
              <w:jc w:val="center"/>
              <w:rPr>
                <w:lang w:val="en-US"/>
              </w:rPr>
            </w:pPr>
            <w:r>
              <w:rPr>
                <w:lang w:val="en-US"/>
              </w:rPr>
              <w:t>Viết scripts tạo các bảng cho tài xế</w:t>
            </w:r>
          </w:p>
        </w:tc>
        <w:tc>
          <w:tcPr>
            <w:tcW w:w="1399" w:type="pct"/>
          </w:tcPr>
          <w:p w14:paraId="405AA60B" w14:textId="77777777" w:rsidR="00373D50" w:rsidRPr="009C60F3" w:rsidRDefault="00373D50" w:rsidP="00BE111C">
            <w:pPr>
              <w:ind w:firstLine="0"/>
              <w:jc w:val="center"/>
              <w:rPr>
                <w:lang w:val="en-US"/>
              </w:rPr>
            </w:pPr>
            <w:r>
              <w:rPr>
                <w:lang w:val="en-US"/>
              </w:rPr>
              <w:t>Huỳnh Bá Huy</w:t>
            </w:r>
          </w:p>
        </w:tc>
        <w:tc>
          <w:tcPr>
            <w:tcW w:w="907" w:type="pct"/>
          </w:tcPr>
          <w:p w14:paraId="70A0CBE2" w14:textId="77777777" w:rsidR="00373D50" w:rsidRPr="009C60F3" w:rsidRDefault="00373D50" w:rsidP="00BE111C">
            <w:pPr>
              <w:ind w:firstLine="0"/>
              <w:jc w:val="center"/>
              <w:rPr>
                <w:lang w:val="en-US"/>
              </w:rPr>
            </w:pPr>
            <w:r>
              <w:rPr>
                <w:lang w:val="en-US"/>
              </w:rPr>
              <w:t>100%</w:t>
            </w:r>
          </w:p>
        </w:tc>
        <w:tc>
          <w:tcPr>
            <w:tcW w:w="971" w:type="pct"/>
          </w:tcPr>
          <w:p w14:paraId="63BA9FC6" w14:textId="77777777" w:rsidR="00373D50" w:rsidRPr="00A80E64" w:rsidRDefault="00373D50" w:rsidP="00BE111C">
            <w:pPr>
              <w:ind w:firstLine="0"/>
              <w:jc w:val="center"/>
              <w:rPr>
                <w:lang w:val="en-US"/>
              </w:rPr>
            </w:pPr>
            <w:r>
              <w:rPr>
                <w:lang w:val="en-US"/>
              </w:rPr>
              <w:t>Tốt</w:t>
            </w:r>
          </w:p>
        </w:tc>
      </w:tr>
      <w:tr w:rsidR="00373D50" w14:paraId="70CF7144" w14:textId="77777777" w:rsidTr="001839D2">
        <w:trPr>
          <w:trHeight w:val="702"/>
        </w:trPr>
        <w:tc>
          <w:tcPr>
            <w:tcW w:w="749" w:type="pct"/>
            <w:vMerge/>
          </w:tcPr>
          <w:p w14:paraId="03C24B83" w14:textId="77777777" w:rsidR="00373D50" w:rsidRPr="009C60F3" w:rsidRDefault="00373D50" w:rsidP="00BE111C">
            <w:pPr>
              <w:jc w:val="center"/>
              <w:rPr>
                <w:lang w:val="en-US"/>
              </w:rPr>
            </w:pPr>
          </w:p>
        </w:tc>
        <w:tc>
          <w:tcPr>
            <w:tcW w:w="974" w:type="pct"/>
          </w:tcPr>
          <w:p w14:paraId="4FD794D0" w14:textId="2EAFEF95" w:rsidR="00373D50" w:rsidRPr="009C60F3" w:rsidRDefault="00373D50" w:rsidP="00BE111C">
            <w:pPr>
              <w:ind w:firstLine="0"/>
              <w:jc w:val="center"/>
              <w:rPr>
                <w:lang w:val="en-US"/>
              </w:rPr>
            </w:pPr>
            <w:r>
              <w:rPr>
                <w:lang w:val="en-US"/>
              </w:rPr>
              <w:t>Viết scripts tạo các bảng cho khách hàng</w:t>
            </w:r>
          </w:p>
        </w:tc>
        <w:tc>
          <w:tcPr>
            <w:tcW w:w="1399" w:type="pct"/>
          </w:tcPr>
          <w:p w14:paraId="1C74E08F" w14:textId="77777777" w:rsidR="00373D50" w:rsidRPr="009C60F3" w:rsidRDefault="00373D50" w:rsidP="00BE111C">
            <w:pPr>
              <w:ind w:firstLine="0"/>
              <w:jc w:val="center"/>
              <w:rPr>
                <w:lang w:val="en-US"/>
              </w:rPr>
            </w:pPr>
            <w:r>
              <w:rPr>
                <w:lang w:val="en-US"/>
              </w:rPr>
              <w:t>Dương Lê Xuân Khang</w:t>
            </w:r>
          </w:p>
        </w:tc>
        <w:tc>
          <w:tcPr>
            <w:tcW w:w="907" w:type="pct"/>
          </w:tcPr>
          <w:p w14:paraId="4AD77E21" w14:textId="77777777" w:rsidR="00373D50" w:rsidRPr="009C60F3" w:rsidRDefault="00373D50" w:rsidP="00BE111C">
            <w:pPr>
              <w:ind w:firstLine="0"/>
              <w:jc w:val="center"/>
              <w:rPr>
                <w:lang w:val="en-US"/>
              </w:rPr>
            </w:pPr>
            <w:r>
              <w:rPr>
                <w:lang w:val="en-US"/>
              </w:rPr>
              <w:t>100%</w:t>
            </w:r>
          </w:p>
        </w:tc>
        <w:tc>
          <w:tcPr>
            <w:tcW w:w="971" w:type="pct"/>
          </w:tcPr>
          <w:p w14:paraId="480E89F6" w14:textId="77777777" w:rsidR="00373D50" w:rsidRPr="00A80E64" w:rsidRDefault="00373D50" w:rsidP="00BE111C">
            <w:pPr>
              <w:ind w:firstLine="0"/>
              <w:jc w:val="center"/>
              <w:rPr>
                <w:lang w:val="en-US"/>
              </w:rPr>
            </w:pPr>
            <w:r>
              <w:rPr>
                <w:lang w:val="en-US"/>
              </w:rPr>
              <w:t>Tốt</w:t>
            </w:r>
          </w:p>
        </w:tc>
      </w:tr>
      <w:tr w:rsidR="00373D50" w14:paraId="56B4A2DF" w14:textId="77777777" w:rsidTr="001839D2">
        <w:trPr>
          <w:trHeight w:val="714"/>
        </w:trPr>
        <w:tc>
          <w:tcPr>
            <w:tcW w:w="749" w:type="pct"/>
            <w:vMerge/>
          </w:tcPr>
          <w:p w14:paraId="613921CE" w14:textId="77777777" w:rsidR="00373D50" w:rsidRPr="009C60F3" w:rsidRDefault="00373D50" w:rsidP="00BE111C">
            <w:pPr>
              <w:ind w:firstLine="0"/>
              <w:jc w:val="center"/>
              <w:rPr>
                <w:lang w:val="en-US"/>
              </w:rPr>
            </w:pPr>
          </w:p>
        </w:tc>
        <w:tc>
          <w:tcPr>
            <w:tcW w:w="974" w:type="pct"/>
          </w:tcPr>
          <w:p w14:paraId="67D2CF73" w14:textId="1B12F7A7" w:rsidR="00373D50" w:rsidRPr="009C60F3" w:rsidRDefault="00373D50" w:rsidP="00BE111C">
            <w:pPr>
              <w:ind w:firstLine="0"/>
              <w:jc w:val="center"/>
              <w:rPr>
                <w:lang w:val="en-US"/>
              </w:rPr>
            </w:pPr>
            <w:r>
              <w:rPr>
                <w:lang w:val="en-US"/>
              </w:rPr>
              <w:t>Viết scripts tạo các bảng cho đối tác</w:t>
            </w:r>
          </w:p>
        </w:tc>
        <w:tc>
          <w:tcPr>
            <w:tcW w:w="1399" w:type="pct"/>
          </w:tcPr>
          <w:p w14:paraId="1D6D5309" w14:textId="77777777" w:rsidR="00373D50" w:rsidRPr="009C60F3" w:rsidRDefault="00373D50" w:rsidP="00BE111C">
            <w:pPr>
              <w:ind w:firstLine="0"/>
              <w:jc w:val="center"/>
              <w:rPr>
                <w:lang w:val="en-US"/>
              </w:rPr>
            </w:pPr>
            <w:r>
              <w:rPr>
                <w:lang w:val="en-US"/>
              </w:rPr>
              <w:t>Huỳnh Thu Thảo</w:t>
            </w:r>
          </w:p>
        </w:tc>
        <w:tc>
          <w:tcPr>
            <w:tcW w:w="907" w:type="pct"/>
          </w:tcPr>
          <w:p w14:paraId="06173519" w14:textId="77777777" w:rsidR="00373D50" w:rsidRPr="009C60F3" w:rsidRDefault="00373D50" w:rsidP="00BE111C">
            <w:pPr>
              <w:ind w:firstLine="0"/>
              <w:jc w:val="center"/>
              <w:rPr>
                <w:lang w:val="en-US"/>
              </w:rPr>
            </w:pPr>
            <w:r>
              <w:rPr>
                <w:lang w:val="en-US"/>
              </w:rPr>
              <w:t>100%</w:t>
            </w:r>
          </w:p>
        </w:tc>
        <w:tc>
          <w:tcPr>
            <w:tcW w:w="971" w:type="pct"/>
          </w:tcPr>
          <w:p w14:paraId="435CB5BB" w14:textId="77777777" w:rsidR="00373D50" w:rsidRPr="00A80E64" w:rsidRDefault="00373D50" w:rsidP="00BE111C">
            <w:pPr>
              <w:ind w:firstLine="0"/>
              <w:jc w:val="center"/>
              <w:rPr>
                <w:lang w:val="en-US"/>
              </w:rPr>
            </w:pPr>
            <w:r>
              <w:rPr>
                <w:lang w:val="en-US"/>
              </w:rPr>
              <w:t>Tốt</w:t>
            </w:r>
          </w:p>
        </w:tc>
      </w:tr>
      <w:tr w:rsidR="001839D2" w14:paraId="098C6627" w14:textId="77777777" w:rsidTr="001839D2">
        <w:trPr>
          <w:trHeight w:val="714"/>
        </w:trPr>
        <w:tc>
          <w:tcPr>
            <w:tcW w:w="749" w:type="pct"/>
            <w:vMerge w:val="restart"/>
          </w:tcPr>
          <w:p w14:paraId="74202974" w14:textId="7770EC92" w:rsidR="001839D2" w:rsidRPr="009C60F3" w:rsidRDefault="001839D2" w:rsidP="001839D2">
            <w:pPr>
              <w:ind w:firstLine="0"/>
              <w:jc w:val="center"/>
              <w:rPr>
                <w:lang w:val="en-US"/>
              </w:rPr>
            </w:pPr>
            <w:r>
              <w:rPr>
                <w:lang w:val="en-US"/>
              </w:rPr>
              <w:t>28/10/2021 – 2/11/2021</w:t>
            </w:r>
          </w:p>
        </w:tc>
        <w:tc>
          <w:tcPr>
            <w:tcW w:w="974" w:type="pct"/>
          </w:tcPr>
          <w:p w14:paraId="10E34566" w14:textId="771862E8" w:rsidR="001839D2" w:rsidRDefault="001839D2" w:rsidP="001839D2">
            <w:pPr>
              <w:ind w:firstLine="0"/>
              <w:jc w:val="center"/>
              <w:rPr>
                <w:lang w:val="en-US"/>
              </w:rPr>
            </w:pPr>
            <w:r>
              <w:rPr>
                <w:lang w:val="en-US"/>
              </w:rPr>
              <w:t>Viết scripts phân quyền cho các bảng tài xế, nhân viên.</w:t>
            </w:r>
          </w:p>
        </w:tc>
        <w:tc>
          <w:tcPr>
            <w:tcW w:w="1399" w:type="pct"/>
          </w:tcPr>
          <w:p w14:paraId="79EA1013" w14:textId="27B5C854" w:rsidR="001839D2" w:rsidRDefault="001839D2" w:rsidP="001839D2">
            <w:pPr>
              <w:ind w:firstLine="0"/>
              <w:jc w:val="center"/>
              <w:rPr>
                <w:lang w:val="en-US"/>
              </w:rPr>
            </w:pPr>
            <w:r>
              <w:rPr>
                <w:lang w:val="en-US"/>
              </w:rPr>
              <w:t>Huỳnh Bá Huy</w:t>
            </w:r>
          </w:p>
        </w:tc>
        <w:tc>
          <w:tcPr>
            <w:tcW w:w="907" w:type="pct"/>
          </w:tcPr>
          <w:p w14:paraId="2377A7AF" w14:textId="03D2FF42" w:rsidR="001839D2" w:rsidRDefault="001839D2" w:rsidP="001839D2">
            <w:pPr>
              <w:ind w:firstLine="0"/>
              <w:jc w:val="center"/>
              <w:rPr>
                <w:lang w:val="en-US"/>
              </w:rPr>
            </w:pPr>
            <w:r>
              <w:rPr>
                <w:lang w:val="en-US"/>
              </w:rPr>
              <w:t>100%</w:t>
            </w:r>
          </w:p>
        </w:tc>
        <w:tc>
          <w:tcPr>
            <w:tcW w:w="971" w:type="pct"/>
          </w:tcPr>
          <w:p w14:paraId="4068A4F0" w14:textId="5097380E" w:rsidR="001839D2" w:rsidRDefault="001839D2" w:rsidP="001839D2">
            <w:pPr>
              <w:ind w:firstLine="0"/>
              <w:jc w:val="center"/>
              <w:rPr>
                <w:lang w:val="en-US"/>
              </w:rPr>
            </w:pPr>
            <w:r>
              <w:rPr>
                <w:lang w:val="en-US"/>
              </w:rPr>
              <w:t>Tốt</w:t>
            </w:r>
          </w:p>
        </w:tc>
      </w:tr>
      <w:tr w:rsidR="001839D2" w14:paraId="61C22201" w14:textId="77777777" w:rsidTr="001839D2">
        <w:trPr>
          <w:trHeight w:val="714"/>
        </w:trPr>
        <w:tc>
          <w:tcPr>
            <w:tcW w:w="749" w:type="pct"/>
            <w:vMerge/>
          </w:tcPr>
          <w:p w14:paraId="6A37AD46" w14:textId="77777777" w:rsidR="001839D2" w:rsidRPr="009C60F3" w:rsidRDefault="001839D2" w:rsidP="001839D2">
            <w:pPr>
              <w:jc w:val="center"/>
              <w:rPr>
                <w:lang w:val="en-US"/>
              </w:rPr>
            </w:pPr>
          </w:p>
        </w:tc>
        <w:tc>
          <w:tcPr>
            <w:tcW w:w="974" w:type="pct"/>
          </w:tcPr>
          <w:p w14:paraId="74FF3EBA" w14:textId="1B12356B" w:rsidR="001839D2" w:rsidRDefault="001839D2" w:rsidP="001839D2">
            <w:pPr>
              <w:ind w:firstLine="0"/>
              <w:jc w:val="center"/>
              <w:rPr>
                <w:lang w:val="en-US"/>
              </w:rPr>
            </w:pPr>
            <w:r>
              <w:rPr>
                <w:lang w:val="en-US"/>
              </w:rPr>
              <w:t>Viết scripts phân quyền cho các bảng admin</w:t>
            </w:r>
          </w:p>
        </w:tc>
        <w:tc>
          <w:tcPr>
            <w:tcW w:w="1399" w:type="pct"/>
          </w:tcPr>
          <w:p w14:paraId="7F165FC6" w14:textId="5A77D973" w:rsidR="001839D2" w:rsidRDefault="001839D2" w:rsidP="001839D2">
            <w:pPr>
              <w:ind w:firstLine="0"/>
              <w:jc w:val="center"/>
              <w:rPr>
                <w:lang w:val="en-US"/>
              </w:rPr>
            </w:pPr>
            <w:r>
              <w:rPr>
                <w:lang w:val="en-US"/>
              </w:rPr>
              <w:t>Dương Lê Xuân Khang</w:t>
            </w:r>
          </w:p>
        </w:tc>
        <w:tc>
          <w:tcPr>
            <w:tcW w:w="907" w:type="pct"/>
          </w:tcPr>
          <w:p w14:paraId="18653906" w14:textId="42DDF961" w:rsidR="001839D2" w:rsidRDefault="001839D2" w:rsidP="001839D2">
            <w:pPr>
              <w:ind w:firstLine="0"/>
              <w:jc w:val="center"/>
              <w:rPr>
                <w:lang w:val="en-US"/>
              </w:rPr>
            </w:pPr>
            <w:r>
              <w:rPr>
                <w:lang w:val="en-US"/>
              </w:rPr>
              <w:t>100%</w:t>
            </w:r>
          </w:p>
        </w:tc>
        <w:tc>
          <w:tcPr>
            <w:tcW w:w="971" w:type="pct"/>
          </w:tcPr>
          <w:p w14:paraId="7E496C06" w14:textId="58B4C798" w:rsidR="001839D2" w:rsidRDefault="001839D2" w:rsidP="001839D2">
            <w:pPr>
              <w:ind w:firstLine="0"/>
              <w:jc w:val="center"/>
              <w:rPr>
                <w:lang w:val="en-US"/>
              </w:rPr>
            </w:pPr>
            <w:r>
              <w:rPr>
                <w:lang w:val="en-US"/>
              </w:rPr>
              <w:t>Tốt</w:t>
            </w:r>
          </w:p>
        </w:tc>
      </w:tr>
      <w:tr w:rsidR="001839D2" w14:paraId="189F6944" w14:textId="77777777" w:rsidTr="001839D2">
        <w:trPr>
          <w:trHeight w:val="714"/>
        </w:trPr>
        <w:tc>
          <w:tcPr>
            <w:tcW w:w="749" w:type="pct"/>
            <w:vMerge/>
          </w:tcPr>
          <w:p w14:paraId="6F9F7C11" w14:textId="77777777" w:rsidR="001839D2" w:rsidRPr="009C60F3" w:rsidRDefault="001839D2" w:rsidP="001839D2">
            <w:pPr>
              <w:jc w:val="center"/>
              <w:rPr>
                <w:lang w:val="en-US"/>
              </w:rPr>
            </w:pPr>
          </w:p>
        </w:tc>
        <w:tc>
          <w:tcPr>
            <w:tcW w:w="974" w:type="pct"/>
          </w:tcPr>
          <w:p w14:paraId="5467941B" w14:textId="57B70CDA" w:rsidR="001839D2" w:rsidRDefault="001839D2" w:rsidP="001839D2">
            <w:pPr>
              <w:ind w:firstLine="0"/>
              <w:jc w:val="center"/>
              <w:rPr>
                <w:lang w:val="en-US"/>
              </w:rPr>
            </w:pPr>
            <w:r>
              <w:rPr>
                <w:lang w:val="en-US"/>
              </w:rPr>
              <w:t>Viết scripts phân quyền cho các bảng đối tác, khách hàng</w:t>
            </w:r>
          </w:p>
        </w:tc>
        <w:tc>
          <w:tcPr>
            <w:tcW w:w="1399" w:type="pct"/>
          </w:tcPr>
          <w:p w14:paraId="24A9BA6F" w14:textId="55C1F8A1" w:rsidR="001839D2" w:rsidRDefault="001839D2" w:rsidP="001839D2">
            <w:pPr>
              <w:ind w:firstLine="0"/>
              <w:jc w:val="center"/>
              <w:rPr>
                <w:lang w:val="en-US"/>
              </w:rPr>
            </w:pPr>
            <w:r>
              <w:rPr>
                <w:lang w:val="en-US"/>
              </w:rPr>
              <w:t>Huỳnh Thu Thảo</w:t>
            </w:r>
          </w:p>
        </w:tc>
        <w:tc>
          <w:tcPr>
            <w:tcW w:w="907" w:type="pct"/>
          </w:tcPr>
          <w:p w14:paraId="1E61FA03" w14:textId="0D6C2763" w:rsidR="001839D2" w:rsidRDefault="001839D2" w:rsidP="001839D2">
            <w:pPr>
              <w:ind w:firstLine="0"/>
              <w:jc w:val="center"/>
              <w:rPr>
                <w:lang w:val="en-US"/>
              </w:rPr>
            </w:pPr>
            <w:r>
              <w:rPr>
                <w:lang w:val="en-US"/>
              </w:rPr>
              <w:t>100%</w:t>
            </w:r>
          </w:p>
        </w:tc>
        <w:tc>
          <w:tcPr>
            <w:tcW w:w="971" w:type="pct"/>
          </w:tcPr>
          <w:p w14:paraId="2FC0F5B8" w14:textId="092FADDA" w:rsidR="001839D2" w:rsidRDefault="001839D2" w:rsidP="001839D2">
            <w:pPr>
              <w:ind w:firstLine="0"/>
              <w:jc w:val="center"/>
              <w:rPr>
                <w:lang w:val="en-US"/>
              </w:rPr>
            </w:pPr>
            <w:r>
              <w:rPr>
                <w:lang w:val="en-US"/>
              </w:rPr>
              <w:t>Tốt</w:t>
            </w:r>
          </w:p>
        </w:tc>
      </w:tr>
    </w:tbl>
    <w:p w14:paraId="659A5BC6" w14:textId="77777777" w:rsidR="001839D2" w:rsidRPr="00FF4C8E" w:rsidRDefault="001839D2">
      <w:pPr>
        <w:rPr>
          <w:vertAlign w:val="superscript"/>
        </w:rPr>
      </w:pPr>
      <w:r>
        <w:br w:type="page"/>
      </w:r>
    </w:p>
    <w:p w14:paraId="32500A7E" w14:textId="720ED14C" w:rsidR="008E0332" w:rsidRDefault="008E0332" w:rsidP="00236F46">
      <w:pPr>
        <w:pStyle w:val="Heading1"/>
      </w:pPr>
      <w:bookmarkStart w:id="8" w:name="_Toc90281289"/>
      <w:r>
        <w:lastRenderedPageBreak/>
        <w:t>Thiết kế cơ sở dữ liệu</w:t>
      </w:r>
      <w:bookmarkEnd w:id="8"/>
    </w:p>
    <w:p w14:paraId="3D80413A" w14:textId="0DF59EC8" w:rsidR="008E0332" w:rsidRDefault="008E0332" w:rsidP="003C11CD">
      <w:pPr>
        <w:pStyle w:val="Heading2"/>
        <w:numPr>
          <w:ilvl w:val="0"/>
          <w:numId w:val="10"/>
        </w:numPr>
      </w:pPr>
      <w:bookmarkStart w:id="9" w:name="_Toc90281290"/>
      <w:r>
        <w:t>Mô hình cơ sở dữ liệu:</w:t>
      </w:r>
      <w:bookmarkEnd w:id="9"/>
    </w:p>
    <w:p w14:paraId="6AF10C78" w14:textId="68BA4C9B" w:rsidR="00F9034B" w:rsidRDefault="00F9034B" w:rsidP="00F9034B">
      <w:pPr>
        <w:ind w:left="360"/>
      </w:pPr>
      <w:r>
        <w:rPr>
          <w:noProof/>
        </w:rPr>
        <w:drawing>
          <wp:inline distT="0" distB="0" distL="0" distR="0" wp14:anchorId="75913CA5" wp14:editId="44D634F4">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9245"/>
                    </a:xfrm>
                    <a:prstGeom prst="rect">
                      <a:avLst/>
                    </a:prstGeom>
                  </pic:spPr>
                </pic:pic>
              </a:graphicData>
            </a:graphic>
          </wp:inline>
        </w:drawing>
      </w:r>
    </w:p>
    <w:p w14:paraId="4E19B997" w14:textId="3EA4D194" w:rsidR="00F9034B" w:rsidRPr="00F9034B" w:rsidRDefault="00F9034B" w:rsidP="00F9034B">
      <w:pPr>
        <w:pStyle w:val="NoSpacing"/>
      </w:pPr>
      <w:r>
        <w:t>Hình 1.1: Diagram của cơ sở dữ liệu của hệ thống</w:t>
      </w:r>
    </w:p>
    <w:p w14:paraId="51E0F76C" w14:textId="65ACA321" w:rsidR="0095689C" w:rsidRPr="008E0332" w:rsidRDefault="008747C0" w:rsidP="003C11CD">
      <w:pPr>
        <w:pStyle w:val="Heading2"/>
        <w:numPr>
          <w:ilvl w:val="0"/>
          <w:numId w:val="10"/>
        </w:numPr>
      </w:pPr>
      <w:bookmarkStart w:id="10" w:name="_Toc90281291"/>
      <w:r>
        <w:t>Đặc tả cơ sở dữ liệu</w:t>
      </w:r>
      <w:r w:rsidR="00F9034B">
        <w:t>:</w:t>
      </w:r>
      <w:bookmarkEnd w:id="10"/>
    </w:p>
    <w:p w14:paraId="3E80C32D" w14:textId="77777777" w:rsidR="0095689C" w:rsidRDefault="00CE7D52" w:rsidP="008747C0">
      <w:pPr>
        <w:ind w:left="360"/>
      </w:pPr>
      <w:r>
        <w:t>DOI_TAC(</w:t>
      </w:r>
      <w:r>
        <w:rPr>
          <w:b/>
          <w:u w:val="single"/>
        </w:rPr>
        <w:t>MaDT</w:t>
      </w:r>
      <w:r>
        <w:t>, TenDT, NguoiDaiDien, MaKV, SoChiNhanh, SLDH, MaLoai, DiaChiKD, SoDT, Email, MaSoThue)</w:t>
      </w:r>
    </w:p>
    <w:p w14:paraId="6CCC6020" w14:textId="77777777" w:rsidR="0095689C" w:rsidRDefault="00CE7D52" w:rsidP="008747C0">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7790901A" w14:textId="77777777" w:rsidR="0095689C" w:rsidRDefault="0095689C" w:rsidP="008747C0">
      <w:pPr>
        <w:ind w:left="360"/>
      </w:pPr>
    </w:p>
    <w:p w14:paraId="7FF5259C" w14:textId="77777777" w:rsidR="0095689C" w:rsidRDefault="00CE7D52" w:rsidP="008747C0">
      <w:pPr>
        <w:ind w:left="360"/>
      </w:pPr>
      <w:r>
        <w:t>CHI_NHANH (</w:t>
      </w:r>
      <w:r>
        <w:rPr>
          <w:b/>
          <w:u w:val="single"/>
        </w:rPr>
        <w:t>MaCN</w:t>
      </w:r>
      <w:r>
        <w:t>, MaDT, MaKV , DiaChiCuThe)</w:t>
      </w:r>
    </w:p>
    <w:p w14:paraId="7AB0CEB9" w14:textId="77777777" w:rsidR="0095689C" w:rsidRDefault="00CE7D52" w:rsidP="008747C0">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6BF7958D" w14:textId="77777777" w:rsidR="0095689C" w:rsidRDefault="0095689C" w:rsidP="008747C0">
      <w:pPr>
        <w:ind w:left="360"/>
      </w:pPr>
    </w:p>
    <w:p w14:paraId="1431364A" w14:textId="77777777" w:rsidR="0095689C" w:rsidRDefault="00CE7D52" w:rsidP="008747C0">
      <w:pPr>
        <w:ind w:left="360"/>
      </w:pPr>
      <w:r>
        <w:t>LOAI_HANG (</w:t>
      </w:r>
      <w:r>
        <w:rPr>
          <w:b/>
          <w:u w:val="single"/>
        </w:rPr>
        <w:t>MaLoai</w:t>
      </w:r>
      <w:r>
        <w:t>, TenLoai)</w:t>
      </w:r>
    </w:p>
    <w:p w14:paraId="3EFC764C" w14:textId="77777777" w:rsidR="0095689C" w:rsidRDefault="00CE7D52" w:rsidP="008747C0">
      <w:pPr>
        <w:ind w:left="360"/>
      </w:pPr>
      <w:r>
        <w:t>Tân từ: Mỗi loại hàng có một mã để phân biệt và tên của loại hàng đó</w:t>
      </w:r>
    </w:p>
    <w:p w14:paraId="76530B09" w14:textId="77777777" w:rsidR="0095689C" w:rsidRDefault="0095689C" w:rsidP="008747C0">
      <w:pPr>
        <w:ind w:left="360"/>
      </w:pPr>
    </w:p>
    <w:p w14:paraId="6ADB58C5" w14:textId="77777777" w:rsidR="0095689C" w:rsidRDefault="00CE7D52" w:rsidP="008747C0">
      <w:pPr>
        <w:ind w:left="360"/>
      </w:pPr>
      <w:r>
        <w:t>HOP_DONG (</w:t>
      </w:r>
      <w:r>
        <w:rPr>
          <w:b/>
          <w:u w:val="single"/>
        </w:rPr>
        <w:t>MaHD</w:t>
      </w:r>
      <w:r>
        <w:t>, MaDT, SoCNDangKy, TG_HieuLucHD, PhanTramHoaHong)</w:t>
      </w:r>
    </w:p>
    <w:p w14:paraId="7BE96B2F" w14:textId="77777777" w:rsidR="0095689C" w:rsidRDefault="00CE7D52" w:rsidP="008747C0">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44C1E063" w14:textId="77777777" w:rsidR="0095689C" w:rsidRDefault="0095689C" w:rsidP="008747C0">
      <w:pPr>
        <w:ind w:left="360"/>
      </w:pPr>
    </w:p>
    <w:p w14:paraId="5CCA089C" w14:textId="77777777" w:rsidR="0095689C" w:rsidRDefault="00CE7D52" w:rsidP="008747C0">
      <w:pPr>
        <w:ind w:left="360"/>
      </w:pPr>
      <w:r>
        <w:t>CT_HOPDONG (</w:t>
      </w:r>
      <w:r>
        <w:rPr>
          <w:b/>
          <w:u w:val="single"/>
        </w:rPr>
        <w:t>MaHD</w:t>
      </w:r>
      <w:r>
        <w:t xml:space="preserve">, </w:t>
      </w:r>
      <w:r>
        <w:rPr>
          <w:b/>
          <w:u w:val="single"/>
        </w:rPr>
        <w:t>MaCN</w:t>
      </w:r>
      <w:r>
        <w:t>)</w:t>
      </w:r>
    </w:p>
    <w:p w14:paraId="4DB92FEC" w14:textId="77777777" w:rsidR="0095689C" w:rsidRDefault="00CE7D52" w:rsidP="008747C0">
      <w:pPr>
        <w:ind w:left="360"/>
      </w:pPr>
      <w:r>
        <w:t>Tân từ: Chi tiết hợp đồng thể hiện hợp đồng được áp dụng với những chi nhánh nào. Mỗi chi tiết hợp đồng gồm: mã hợp đồng và mã chi nhánh</w:t>
      </w:r>
    </w:p>
    <w:p w14:paraId="5470561D" w14:textId="77777777" w:rsidR="0095689C" w:rsidRDefault="0095689C" w:rsidP="008747C0">
      <w:pPr>
        <w:ind w:left="360"/>
      </w:pPr>
    </w:p>
    <w:p w14:paraId="74A46728" w14:textId="77777777" w:rsidR="0095689C" w:rsidRDefault="00CE7D52" w:rsidP="008747C0">
      <w:pPr>
        <w:ind w:left="360"/>
      </w:pPr>
      <w:r>
        <w:t>DON_HANG (</w:t>
      </w:r>
      <w:r>
        <w:rPr>
          <w:b/>
          <w:u w:val="single"/>
        </w:rPr>
        <w:t>MaDH</w:t>
      </w:r>
      <w:r>
        <w:t>, MaDT, MaKH, HinhThuc_ThanhToan, TenDuong, MaKV, TongPhiSP, PhiVanChuyen, TinhTrangDH)</w:t>
      </w:r>
    </w:p>
    <w:p w14:paraId="62165474" w14:textId="77777777" w:rsidR="0095689C" w:rsidRDefault="00CE7D52" w:rsidP="008747C0">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0DB2C7C7" w14:textId="77777777" w:rsidR="0095689C" w:rsidRDefault="0095689C" w:rsidP="008747C0">
      <w:pPr>
        <w:ind w:left="360"/>
      </w:pPr>
    </w:p>
    <w:p w14:paraId="1EA6C468" w14:textId="77777777" w:rsidR="0095689C" w:rsidRDefault="00CE7D52" w:rsidP="008747C0">
      <w:pPr>
        <w:ind w:left="360"/>
      </w:pPr>
      <w:r>
        <w:t>CT_DONHANG (</w:t>
      </w:r>
      <w:r>
        <w:rPr>
          <w:b/>
          <w:u w:val="single"/>
        </w:rPr>
        <w:t>MaDH</w:t>
      </w:r>
      <w:r>
        <w:t xml:space="preserve">, </w:t>
      </w:r>
      <w:r>
        <w:rPr>
          <w:b/>
          <w:u w:val="single"/>
        </w:rPr>
        <w:t>MaSP</w:t>
      </w:r>
      <w:r>
        <w:t>, SoLuong)</w:t>
      </w:r>
    </w:p>
    <w:p w14:paraId="7EC99C93" w14:textId="77777777" w:rsidR="0095689C" w:rsidRDefault="00CE7D52" w:rsidP="008747C0">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1788A898" w14:textId="77777777" w:rsidR="0095689C" w:rsidRDefault="0095689C" w:rsidP="008747C0">
      <w:pPr>
        <w:ind w:left="360"/>
      </w:pPr>
    </w:p>
    <w:p w14:paraId="70B885FD" w14:textId="77777777" w:rsidR="0095689C" w:rsidRDefault="00CE7D52" w:rsidP="008747C0">
      <w:pPr>
        <w:ind w:left="360"/>
      </w:pPr>
      <w:r>
        <w:t>KHACH_HANG (</w:t>
      </w:r>
      <w:r>
        <w:rPr>
          <w:b/>
          <w:u w:val="single"/>
        </w:rPr>
        <w:t>MaKH</w:t>
      </w:r>
      <w:r>
        <w:t>, TenKH, SoDT)</w:t>
      </w:r>
    </w:p>
    <w:p w14:paraId="71F932A5" w14:textId="77777777" w:rsidR="0095689C" w:rsidRDefault="00CE7D52" w:rsidP="008747C0">
      <w:pPr>
        <w:ind w:left="360"/>
      </w:pPr>
      <w:r>
        <w:t xml:space="preserve">Tân từ: Mỗi khách hàng cần một mã để phân biệt với các khách hàng khác, ngoài ra còn có: tên khách hàng, số điện thoại </w:t>
      </w:r>
    </w:p>
    <w:p w14:paraId="0018C7FA" w14:textId="77777777" w:rsidR="0095689C" w:rsidRDefault="0095689C" w:rsidP="008747C0">
      <w:pPr>
        <w:ind w:left="360"/>
      </w:pPr>
    </w:p>
    <w:p w14:paraId="51BC61D0" w14:textId="77777777" w:rsidR="0095689C" w:rsidRDefault="00CE7D52" w:rsidP="008747C0">
      <w:pPr>
        <w:ind w:left="360"/>
      </w:pPr>
      <w:r>
        <w:t>KHU_VUC (</w:t>
      </w:r>
      <w:r>
        <w:rPr>
          <w:b/>
          <w:u w:val="single"/>
        </w:rPr>
        <w:t>MaKV</w:t>
      </w:r>
      <w:r>
        <w:t>, Quan, Tinh)</w:t>
      </w:r>
    </w:p>
    <w:p w14:paraId="3DD4699C" w14:textId="77777777" w:rsidR="00DC4C8A" w:rsidRDefault="00CE7D52" w:rsidP="008747C0">
      <w:pPr>
        <w:ind w:left="360"/>
      </w:pPr>
      <w:r>
        <w:t>Tân từ: Mỗi khu vực cần có một mã để phân biệt với các khu vực khác, ngoài ra còn</w:t>
      </w:r>
    </w:p>
    <w:p w14:paraId="430157E8" w14:textId="1E69043D" w:rsidR="0095689C" w:rsidRDefault="00CE7D52" w:rsidP="008747C0">
      <w:pPr>
        <w:ind w:left="360"/>
        <w:rPr>
          <w:ins w:id="11" w:author="Bá Huy Huỳnh" w:date="2021-10-29T08:20:00Z"/>
        </w:rPr>
      </w:pPr>
      <w:r>
        <w:t>có các thông tin như: quận, tỉnh</w:t>
      </w:r>
    </w:p>
    <w:p w14:paraId="2596439D" w14:textId="77777777" w:rsidR="0095689C" w:rsidRDefault="0095689C" w:rsidP="008747C0">
      <w:pPr>
        <w:ind w:left="360"/>
      </w:pPr>
    </w:p>
    <w:p w14:paraId="10AC99D5" w14:textId="77777777" w:rsidR="0095689C" w:rsidRDefault="00CE7D52" w:rsidP="008747C0">
      <w:pPr>
        <w:ind w:left="360"/>
      </w:pPr>
      <w:r>
        <w:t>SAN_PHAM (</w:t>
      </w:r>
      <w:r>
        <w:rPr>
          <w:b/>
          <w:u w:val="single"/>
        </w:rPr>
        <w:t>MaSP</w:t>
      </w:r>
      <w:r>
        <w:t>, MaCN, TenSanPham, Loai, Gia)</w:t>
      </w:r>
    </w:p>
    <w:p w14:paraId="489631E8" w14:textId="77777777" w:rsidR="0095689C" w:rsidRDefault="00CE7D52" w:rsidP="008747C0">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45056D98" w14:textId="77777777" w:rsidR="0095689C" w:rsidRDefault="0095689C" w:rsidP="008747C0">
      <w:pPr>
        <w:ind w:left="360"/>
      </w:pPr>
    </w:p>
    <w:p w14:paraId="7C4A31AA" w14:textId="77777777" w:rsidR="0095689C" w:rsidRDefault="00CE7D52" w:rsidP="008747C0">
      <w:pPr>
        <w:ind w:left="360"/>
      </w:pPr>
      <w:r>
        <w:t>TAI_XE (</w:t>
      </w:r>
      <w:r>
        <w:rPr>
          <w:b/>
          <w:u w:val="single"/>
        </w:rPr>
        <w:t>MaTX</w:t>
      </w:r>
      <w:r>
        <w:t>, HoTen, Cmnd, SoDT, DiaChi, BienSo, MaKV, Email, TaiKhoanNH)</w:t>
      </w:r>
    </w:p>
    <w:p w14:paraId="4560319B" w14:textId="77777777" w:rsidR="0095689C" w:rsidRDefault="00CE7D52" w:rsidP="008747C0">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165BE20D" w14:textId="77777777" w:rsidR="0095689C" w:rsidRDefault="0095689C" w:rsidP="008747C0">
      <w:pPr>
        <w:ind w:left="360"/>
      </w:pPr>
    </w:p>
    <w:p w14:paraId="5DFBBEEC" w14:textId="77777777" w:rsidR="0095689C" w:rsidRDefault="00CE7D52" w:rsidP="008747C0">
      <w:pPr>
        <w:ind w:left="360"/>
      </w:pPr>
      <w:r>
        <w:t>GIAO_HANG(</w:t>
      </w:r>
      <w:r>
        <w:rPr>
          <w:b/>
          <w:u w:val="single"/>
        </w:rPr>
        <w:t>MaTX</w:t>
      </w:r>
      <w:r>
        <w:t xml:space="preserve">, </w:t>
      </w:r>
      <w:r>
        <w:rPr>
          <w:b/>
          <w:u w:val="single"/>
        </w:rPr>
        <w:t>MaDH</w:t>
      </w:r>
      <w:r>
        <w:t>, HoaHong)</w:t>
      </w:r>
    </w:p>
    <w:p w14:paraId="1C627010" w14:textId="794DE18A" w:rsidR="0095689C" w:rsidRDefault="00CE7D52" w:rsidP="008747C0">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771E6F7" w14:textId="07E9AC64" w:rsidR="0095689C" w:rsidRDefault="00DC4C8A" w:rsidP="003C11CD">
      <w:pPr>
        <w:pStyle w:val="Heading2"/>
        <w:numPr>
          <w:ilvl w:val="0"/>
          <w:numId w:val="10"/>
        </w:numPr>
      </w:pPr>
      <w:bookmarkStart w:id="13" w:name="_Toc90281292"/>
      <w:r>
        <w:t>Mô tả thuộc tính</w:t>
      </w:r>
      <w:bookmarkEnd w:id="13"/>
    </w:p>
    <w:p w14:paraId="37B63A58" w14:textId="77777777" w:rsidR="0095689C" w:rsidRDefault="0095689C">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475"/>
        <w:gridCol w:w="2205"/>
        <w:gridCol w:w="2340"/>
      </w:tblGrid>
      <w:tr w:rsidR="0095689C" w14:paraId="49070DC9" w14:textId="77777777">
        <w:tc>
          <w:tcPr>
            <w:tcW w:w="2340" w:type="dxa"/>
            <w:shd w:val="clear" w:color="auto" w:fill="auto"/>
            <w:tcMar>
              <w:top w:w="100" w:type="dxa"/>
              <w:left w:w="100" w:type="dxa"/>
              <w:bottom w:w="100" w:type="dxa"/>
              <w:right w:w="100" w:type="dxa"/>
            </w:tcMar>
          </w:tcPr>
          <w:p w14:paraId="64E906AD" w14:textId="77777777" w:rsidR="0095689C" w:rsidRDefault="00CE7D52">
            <w:pPr>
              <w:widowControl w:val="0"/>
              <w:pBdr>
                <w:top w:val="nil"/>
                <w:left w:val="nil"/>
                <w:bottom w:val="nil"/>
                <w:right w:val="nil"/>
                <w:between w:val="nil"/>
              </w:pBdr>
              <w:spacing w:line="240" w:lineRule="auto"/>
              <w:jc w:val="center"/>
            </w:pPr>
            <w:r>
              <w:t>Quan hệ</w:t>
            </w:r>
          </w:p>
        </w:tc>
        <w:tc>
          <w:tcPr>
            <w:tcW w:w="2475" w:type="dxa"/>
            <w:shd w:val="clear" w:color="auto" w:fill="auto"/>
            <w:tcMar>
              <w:top w:w="100" w:type="dxa"/>
              <w:left w:w="100" w:type="dxa"/>
              <w:bottom w:w="100" w:type="dxa"/>
              <w:right w:w="100" w:type="dxa"/>
            </w:tcMar>
          </w:tcPr>
          <w:p w14:paraId="5AB20A57" w14:textId="77777777" w:rsidR="0095689C" w:rsidRDefault="00CE7D52">
            <w:pPr>
              <w:widowControl w:val="0"/>
              <w:pBdr>
                <w:top w:val="nil"/>
                <w:left w:val="nil"/>
                <w:bottom w:val="nil"/>
                <w:right w:val="nil"/>
                <w:between w:val="nil"/>
              </w:pBdr>
              <w:spacing w:line="240" w:lineRule="auto"/>
              <w:jc w:val="center"/>
            </w:pPr>
            <w:r>
              <w:t>Thuộc tính</w:t>
            </w:r>
          </w:p>
        </w:tc>
        <w:tc>
          <w:tcPr>
            <w:tcW w:w="2205" w:type="dxa"/>
            <w:shd w:val="clear" w:color="auto" w:fill="auto"/>
            <w:tcMar>
              <w:top w:w="100" w:type="dxa"/>
              <w:left w:w="100" w:type="dxa"/>
              <w:bottom w:w="100" w:type="dxa"/>
              <w:right w:w="100" w:type="dxa"/>
            </w:tcMar>
          </w:tcPr>
          <w:p w14:paraId="7B43903B" w14:textId="77777777" w:rsidR="0095689C" w:rsidRDefault="00CE7D52">
            <w:pPr>
              <w:widowControl w:val="0"/>
              <w:pBdr>
                <w:top w:val="nil"/>
                <w:left w:val="nil"/>
                <w:bottom w:val="nil"/>
                <w:right w:val="nil"/>
                <w:between w:val="nil"/>
              </w:pBdr>
              <w:spacing w:line="240" w:lineRule="auto"/>
              <w:jc w:val="center"/>
            </w:pPr>
            <w:r>
              <w:t>Diễn giải</w:t>
            </w:r>
          </w:p>
        </w:tc>
        <w:tc>
          <w:tcPr>
            <w:tcW w:w="2340" w:type="dxa"/>
            <w:shd w:val="clear" w:color="auto" w:fill="auto"/>
            <w:tcMar>
              <w:top w:w="100" w:type="dxa"/>
              <w:left w:w="100" w:type="dxa"/>
              <w:bottom w:w="100" w:type="dxa"/>
              <w:right w:w="100" w:type="dxa"/>
            </w:tcMar>
          </w:tcPr>
          <w:p w14:paraId="6A012576" w14:textId="77777777" w:rsidR="0095689C" w:rsidRDefault="00CE7D52">
            <w:pPr>
              <w:widowControl w:val="0"/>
              <w:pBdr>
                <w:top w:val="nil"/>
                <w:left w:val="nil"/>
                <w:bottom w:val="nil"/>
                <w:right w:val="nil"/>
                <w:between w:val="nil"/>
              </w:pBdr>
              <w:spacing w:line="240" w:lineRule="auto"/>
              <w:jc w:val="center"/>
            </w:pPr>
            <w:r>
              <w:t xml:space="preserve">Kiểu dữ liệu </w:t>
            </w:r>
          </w:p>
        </w:tc>
      </w:tr>
      <w:tr w:rsidR="0095689C" w14:paraId="58B7C944" w14:textId="77777777">
        <w:trPr>
          <w:trHeight w:val="420"/>
        </w:trPr>
        <w:tc>
          <w:tcPr>
            <w:tcW w:w="2340" w:type="dxa"/>
            <w:vMerge w:val="restart"/>
            <w:shd w:val="clear" w:color="auto" w:fill="auto"/>
            <w:tcMar>
              <w:top w:w="100" w:type="dxa"/>
              <w:left w:w="100" w:type="dxa"/>
              <w:bottom w:w="100" w:type="dxa"/>
              <w:right w:w="100" w:type="dxa"/>
            </w:tcMar>
          </w:tcPr>
          <w:p w14:paraId="2EA8C3C5" w14:textId="77777777" w:rsidR="0095689C" w:rsidRDefault="0095689C">
            <w:pPr>
              <w:widowControl w:val="0"/>
              <w:pBdr>
                <w:top w:val="nil"/>
                <w:left w:val="nil"/>
                <w:bottom w:val="nil"/>
                <w:right w:val="nil"/>
                <w:between w:val="nil"/>
              </w:pBdr>
              <w:spacing w:line="240" w:lineRule="auto"/>
              <w:jc w:val="center"/>
            </w:pPr>
          </w:p>
          <w:p w14:paraId="1B6B17B0" w14:textId="77777777" w:rsidR="0095689C" w:rsidRDefault="0095689C">
            <w:pPr>
              <w:widowControl w:val="0"/>
              <w:pBdr>
                <w:top w:val="nil"/>
                <w:left w:val="nil"/>
                <w:bottom w:val="nil"/>
                <w:right w:val="nil"/>
                <w:between w:val="nil"/>
              </w:pBdr>
              <w:spacing w:line="240" w:lineRule="auto"/>
              <w:jc w:val="center"/>
            </w:pPr>
          </w:p>
          <w:p w14:paraId="76787A79" w14:textId="77777777" w:rsidR="0095689C" w:rsidRDefault="0095689C">
            <w:pPr>
              <w:widowControl w:val="0"/>
              <w:pBdr>
                <w:top w:val="nil"/>
                <w:left w:val="nil"/>
                <w:bottom w:val="nil"/>
                <w:right w:val="nil"/>
                <w:between w:val="nil"/>
              </w:pBdr>
              <w:spacing w:line="240" w:lineRule="auto"/>
              <w:jc w:val="center"/>
            </w:pPr>
          </w:p>
          <w:p w14:paraId="06FF755D" w14:textId="77777777" w:rsidR="0095689C" w:rsidRDefault="0095689C">
            <w:pPr>
              <w:widowControl w:val="0"/>
              <w:pBdr>
                <w:top w:val="nil"/>
                <w:left w:val="nil"/>
                <w:bottom w:val="nil"/>
                <w:right w:val="nil"/>
                <w:between w:val="nil"/>
              </w:pBdr>
              <w:spacing w:line="240" w:lineRule="auto"/>
              <w:jc w:val="center"/>
            </w:pPr>
          </w:p>
          <w:p w14:paraId="11461893" w14:textId="77777777" w:rsidR="0095689C" w:rsidRDefault="0095689C">
            <w:pPr>
              <w:widowControl w:val="0"/>
              <w:pBdr>
                <w:top w:val="nil"/>
                <w:left w:val="nil"/>
                <w:bottom w:val="nil"/>
                <w:right w:val="nil"/>
                <w:between w:val="nil"/>
              </w:pBdr>
              <w:spacing w:line="240" w:lineRule="auto"/>
              <w:jc w:val="center"/>
            </w:pPr>
          </w:p>
          <w:p w14:paraId="49298430" w14:textId="77777777" w:rsidR="0095689C" w:rsidRDefault="0095689C">
            <w:pPr>
              <w:widowControl w:val="0"/>
              <w:pBdr>
                <w:top w:val="nil"/>
                <w:left w:val="nil"/>
                <w:bottom w:val="nil"/>
                <w:right w:val="nil"/>
                <w:between w:val="nil"/>
              </w:pBdr>
              <w:spacing w:line="240" w:lineRule="auto"/>
              <w:jc w:val="center"/>
            </w:pPr>
          </w:p>
          <w:p w14:paraId="58C0F589" w14:textId="77777777" w:rsidR="0095689C" w:rsidRDefault="0095689C">
            <w:pPr>
              <w:widowControl w:val="0"/>
              <w:pBdr>
                <w:top w:val="nil"/>
                <w:left w:val="nil"/>
                <w:bottom w:val="nil"/>
                <w:right w:val="nil"/>
                <w:between w:val="nil"/>
              </w:pBdr>
              <w:spacing w:line="240" w:lineRule="auto"/>
              <w:jc w:val="center"/>
            </w:pPr>
          </w:p>
          <w:p w14:paraId="7D986946" w14:textId="77777777" w:rsidR="0095689C" w:rsidRDefault="0095689C">
            <w:pPr>
              <w:widowControl w:val="0"/>
              <w:pBdr>
                <w:top w:val="nil"/>
                <w:left w:val="nil"/>
                <w:bottom w:val="nil"/>
                <w:right w:val="nil"/>
                <w:between w:val="nil"/>
              </w:pBdr>
              <w:spacing w:line="240" w:lineRule="auto"/>
              <w:jc w:val="center"/>
            </w:pPr>
          </w:p>
          <w:p w14:paraId="5B0BA0D5" w14:textId="77777777" w:rsidR="0095689C" w:rsidRDefault="0095689C">
            <w:pPr>
              <w:widowControl w:val="0"/>
              <w:pBdr>
                <w:top w:val="nil"/>
                <w:left w:val="nil"/>
                <w:bottom w:val="nil"/>
                <w:right w:val="nil"/>
                <w:between w:val="nil"/>
              </w:pBdr>
              <w:spacing w:line="240" w:lineRule="auto"/>
              <w:jc w:val="center"/>
            </w:pPr>
          </w:p>
          <w:p w14:paraId="6825F5B3" w14:textId="77777777" w:rsidR="0095689C" w:rsidRDefault="0095689C">
            <w:pPr>
              <w:widowControl w:val="0"/>
              <w:pBdr>
                <w:top w:val="nil"/>
                <w:left w:val="nil"/>
                <w:bottom w:val="nil"/>
                <w:right w:val="nil"/>
                <w:between w:val="nil"/>
              </w:pBdr>
              <w:spacing w:line="240" w:lineRule="auto"/>
              <w:jc w:val="center"/>
            </w:pPr>
          </w:p>
          <w:p w14:paraId="134FCA91" w14:textId="77777777" w:rsidR="0095689C" w:rsidRDefault="00CE7D52">
            <w:pPr>
              <w:widowControl w:val="0"/>
              <w:pBdr>
                <w:top w:val="nil"/>
                <w:left w:val="nil"/>
                <w:bottom w:val="nil"/>
                <w:right w:val="nil"/>
                <w:between w:val="nil"/>
              </w:pBdr>
              <w:spacing w:line="240" w:lineRule="auto"/>
              <w:jc w:val="center"/>
            </w:pPr>
            <w:r>
              <w:t>DOI_TAC</w:t>
            </w:r>
          </w:p>
        </w:tc>
        <w:tc>
          <w:tcPr>
            <w:tcW w:w="2475" w:type="dxa"/>
            <w:shd w:val="clear" w:color="auto" w:fill="auto"/>
            <w:tcMar>
              <w:top w:w="100" w:type="dxa"/>
              <w:left w:w="100" w:type="dxa"/>
              <w:bottom w:w="100" w:type="dxa"/>
              <w:right w:w="100" w:type="dxa"/>
            </w:tcMar>
          </w:tcPr>
          <w:p w14:paraId="771ADDC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CBB624D"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BB70E9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E22F428" w14:textId="77777777">
        <w:trPr>
          <w:trHeight w:val="420"/>
        </w:trPr>
        <w:tc>
          <w:tcPr>
            <w:tcW w:w="2340" w:type="dxa"/>
            <w:vMerge/>
            <w:shd w:val="clear" w:color="auto" w:fill="auto"/>
            <w:tcMar>
              <w:top w:w="100" w:type="dxa"/>
              <w:left w:w="100" w:type="dxa"/>
              <w:bottom w:w="100" w:type="dxa"/>
              <w:right w:w="100" w:type="dxa"/>
            </w:tcMar>
          </w:tcPr>
          <w:p w14:paraId="1DB10CB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C40DE15" w14:textId="77777777" w:rsidR="0095689C" w:rsidRDefault="00CE7D52">
            <w:pPr>
              <w:widowControl w:val="0"/>
              <w:pBdr>
                <w:top w:val="nil"/>
                <w:left w:val="nil"/>
                <w:bottom w:val="nil"/>
                <w:right w:val="nil"/>
                <w:between w:val="nil"/>
              </w:pBdr>
              <w:spacing w:line="240" w:lineRule="auto"/>
              <w:jc w:val="center"/>
            </w:pPr>
            <w:r>
              <w:t>TenDT</w:t>
            </w:r>
          </w:p>
        </w:tc>
        <w:tc>
          <w:tcPr>
            <w:tcW w:w="2205" w:type="dxa"/>
            <w:shd w:val="clear" w:color="auto" w:fill="auto"/>
            <w:tcMar>
              <w:top w:w="100" w:type="dxa"/>
              <w:left w:w="100" w:type="dxa"/>
              <w:bottom w:w="100" w:type="dxa"/>
              <w:right w:w="100" w:type="dxa"/>
            </w:tcMar>
          </w:tcPr>
          <w:p w14:paraId="4F94A82A" w14:textId="77777777" w:rsidR="0095689C" w:rsidRDefault="00CE7D52">
            <w:pPr>
              <w:widowControl w:val="0"/>
              <w:pBdr>
                <w:top w:val="nil"/>
                <w:left w:val="nil"/>
                <w:bottom w:val="nil"/>
                <w:right w:val="nil"/>
                <w:between w:val="nil"/>
              </w:pBdr>
              <w:spacing w:line="240" w:lineRule="auto"/>
              <w:jc w:val="center"/>
            </w:pPr>
            <w:r>
              <w:t>Tên đối tác</w:t>
            </w:r>
          </w:p>
        </w:tc>
        <w:tc>
          <w:tcPr>
            <w:tcW w:w="2340" w:type="dxa"/>
            <w:shd w:val="clear" w:color="auto" w:fill="auto"/>
            <w:tcMar>
              <w:top w:w="100" w:type="dxa"/>
              <w:left w:w="100" w:type="dxa"/>
              <w:bottom w:w="100" w:type="dxa"/>
              <w:right w:w="100" w:type="dxa"/>
            </w:tcMar>
          </w:tcPr>
          <w:p w14:paraId="1504399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0AC8ED6" w14:textId="77777777">
        <w:trPr>
          <w:trHeight w:val="420"/>
        </w:trPr>
        <w:tc>
          <w:tcPr>
            <w:tcW w:w="2340" w:type="dxa"/>
            <w:vMerge/>
            <w:shd w:val="clear" w:color="auto" w:fill="auto"/>
            <w:tcMar>
              <w:top w:w="100" w:type="dxa"/>
              <w:left w:w="100" w:type="dxa"/>
              <w:bottom w:w="100" w:type="dxa"/>
              <w:right w:w="100" w:type="dxa"/>
            </w:tcMar>
          </w:tcPr>
          <w:p w14:paraId="7DFD7E3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0E0F6F4" w14:textId="77777777" w:rsidR="0095689C" w:rsidRDefault="00CE7D52">
            <w:pPr>
              <w:widowControl w:val="0"/>
              <w:pBdr>
                <w:top w:val="nil"/>
                <w:left w:val="nil"/>
                <w:bottom w:val="nil"/>
                <w:right w:val="nil"/>
                <w:between w:val="nil"/>
              </w:pBdr>
              <w:spacing w:line="240" w:lineRule="auto"/>
              <w:jc w:val="center"/>
            </w:pPr>
            <w:r>
              <w:t>NguoiDaiDien</w:t>
            </w:r>
          </w:p>
        </w:tc>
        <w:tc>
          <w:tcPr>
            <w:tcW w:w="2205" w:type="dxa"/>
            <w:shd w:val="clear" w:color="auto" w:fill="auto"/>
            <w:tcMar>
              <w:top w:w="100" w:type="dxa"/>
              <w:left w:w="100" w:type="dxa"/>
              <w:bottom w:w="100" w:type="dxa"/>
              <w:right w:w="100" w:type="dxa"/>
            </w:tcMar>
          </w:tcPr>
          <w:p w14:paraId="516EADCE" w14:textId="77777777" w:rsidR="0095689C" w:rsidRDefault="00CE7D52">
            <w:pPr>
              <w:widowControl w:val="0"/>
              <w:pBdr>
                <w:top w:val="nil"/>
                <w:left w:val="nil"/>
                <w:bottom w:val="nil"/>
                <w:right w:val="nil"/>
                <w:between w:val="nil"/>
              </w:pBdr>
              <w:spacing w:line="240" w:lineRule="auto"/>
              <w:jc w:val="center"/>
            </w:pPr>
            <w:r>
              <w:t>Người đại diện</w:t>
            </w:r>
          </w:p>
        </w:tc>
        <w:tc>
          <w:tcPr>
            <w:tcW w:w="2340" w:type="dxa"/>
            <w:shd w:val="clear" w:color="auto" w:fill="auto"/>
            <w:tcMar>
              <w:top w:w="100" w:type="dxa"/>
              <w:left w:w="100" w:type="dxa"/>
              <w:bottom w:w="100" w:type="dxa"/>
              <w:right w:w="100" w:type="dxa"/>
            </w:tcMar>
          </w:tcPr>
          <w:p w14:paraId="1E0E9666"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BB6188F" w14:textId="77777777">
        <w:trPr>
          <w:trHeight w:val="420"/>
        </w:trPr>
        <w:tc>
          <w:tcPr>
            <w:tcW w:w="2340" w:type="dxa"/>
            <w:vMerge/>
            <w:shd w:val="clear" w:color="auto" w:fill="auto"/>
            <w:tcMar>
              <w:top w:w="100" w:type="dxa"/>
              <w:left w:w="100" w:type="dxa"/>
              <w:bottom w:w="100" w:type="dxa"/>
              <w:right w:w="100" w:type="dxa"/>
            </w:tcMar>
          </w:tcPr>
          <w:p w14:paraId="66F0820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B94207"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526C734"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BB50CBB"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3CBDD5C" w14:textId="77777777">
        <w:trPr>
          <w:trHeight w:val="420"/>
        </w:trPr>
        <w:tc>
          <w:tcPr>
            <w:tcW w:w="2340" w:type="dxa"/>
            <w:vMerge/>
            <w:shd w:val="clear" w:color="auto" w:fill="auto"/>
            <w:tcMar>
              <w:top w:w="100" w:type="dxa"/>
              <w:left w:w="100" w:type="dxa"/>
              <w:bottom w:w="100" w:type="dxa"/>
              <w:right w:w="100" w:type="dxa"/>
            </w:tcMar>
          </w:tcPr>
          <w:p w14:paraId="63D8E96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37E40BA" w14:textId="77777777" w:rsidR="0095689C" w:rsidRDefault="00CE7D52">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6D85D72A" w14:textId="77777777" w:rsidR="0095689C" w:rsidRDefault="00CE7D52">
            <w:pPr>
              <w:widowControl w:val="0"/>
              <w:pBdr>
                <w:top w:val="nil"/>
                <w:left w:val="nil"/>
                <w:bottom w:val="nil"/>
                <w:right w:val="nil"/>
                <w:between w:val="nil"/>
              </w:pBdr>
              <w:spacing w:line="240" w:lineRule="auto"/>
              <w:jc w:val="center"/>
            </w:pPr>
            <w:r>
              <w:t>Số chi nhánh</w:t>
            </w:r>
          </w:p>
        </w:tc>
        <w:tc>
          <w:tcPr>
            <w:tcW w:w="2340" w:type="dxa"/>
            <w:shd w:val="clear" w:color="auto" w:fill="auto"/>
            <w:tcMar>
              <w:top w:w="100" w:type="dxa"/>
              <w:left w:w="100" w:type="dxa"/>
              <w:bottom w:w="100" w:type="dxa"/>
              <w:right w:w="100" w:type="dxa"/>
            </w:tcMar>
          </w:tcPr>
          <w:p w14:paraId="429C5DEB" w14:textId="77777777" w:rsidR="0095689C" w:rsidRDefault="00CE7D52">
            <w:pPr>
              <w:widowControl w:val="0"/>
              <w:pBdr>
                <w:top w:val="nil"/>
                <w:left w:val="nil"/>
                <w:bottom w:val="nil"/>
                <w:right w:val="nil"/>
                <w:between w:val="nil"/>
              </w:pBdr>
              <w:spacing w:line="240" w:lineRule="auto"/>
              <w:jc w:val="center"/>
            </w:pPr>
            <w:r>
              <w:t>int</w:t>
            </w:r>
          </w:p>
        </w:tc>
      </w:tr>
      <w:tr w:rsidR="0095689C" w14:paraId="7CCF9B10" w14:textId="77777777">
        <w:trPr>
          <w:trHeight w:val="420"/>
        </w:trPr>
        <w:tc>
          <w:tcPr>
            <w:tcW w:w="2340" w:type="dxa"/>
            <w:vMerge/>
            <w:shd w:val="clear" w:color="auto" w:fill="auto"/>
            <w:tcMar>
              <w:top w:w="100" w:type="dxa"/>
              <w:left w:w="100" w:type="dxa"/>
              <w:bottom w:w="100" w:type="dxa"/>
              <w:right w:w="100" w:type="dxa"/>
            </w:tcMar>
          </w:tcPr>
          <w:p w14:paraId="3EF7D5D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4D41EAE" w14:textId="77777777" w:rsidR="0095689C" w:rsidRDefault="00CE7D52">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18A9D72C" w14:textId="77777777" w:rsidR="0095689C" w:rsidRDefault="00CE7D52">
            <w:pPr>
              <w:widowControl w:val="0"/>
              <w:pBdr>
                <w:top w:val="nil"/>
                <w:left w:val="nil"/>
                <w:bottom w:val="nil"/>
                <w:right w:val="nil"/>
                <w:between w:val="nil"/>
              </w:pBdr>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46B08448" w14:textId="77777777" w:rsidR="0095689C" w:rsidRDefault="00CE7D52">
            <w:pPr>
              <w:widowControl w:val="0"/>
              <w:pBdr>
                <w:top w:val="nil"/>
                <w:left w:val="nil"/>
                <w:bottom w:val="nil"/>
                <w:right w:val="nil"/>
                <w:between w:val="nil"/>
              </w:pBdr>
              <w:spacing w:line="240" w:lineRule="auto"/>
              <w:jc w:val="center"/>
            </w:pPr>
            <w:r>
              <w:t>int</w:t>
            </w:r>
          </w:p>
        </w:tc>
      </w:tr>
      <w:tr w:rsidR="0095689C" w14:paraId="0729F773" w14:textId="77777777">
        <w:trPr>
          <w:trHeight w:val="420"/>
        </w:trPr>
        <w:tc>
          <w:tcPr>
            <w:tcW w:w="2340" w:type="dxa"/>
            <w:vMerge/>
            <w:shd w:val="clear" w:color="auto" w:fill="auto"/>
            <w:tcMar>
              <w:top w:w="100" w:type="dxa"/>
              <w:left w:w="100" w:type="dxa"/>
              <w:bottom w:w="100" w:type="dxa"/>
              <w:right w:w="100" w:type="dxa"/>
            </w:tcMar>
          </w:tcPr>
          <w:p w14:paraId="437CBE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921CAF"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376323C4"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715FE6E6"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AAA41" w14:textId="77777777">
        <w:trPr>
          <w:trHeight w:val="420"/>
        </w:trPr>
        <w:tc>
          <w:tcPr>
            <w:tcW w:w="2340" w:type="dxa"/>
            <w:vMerge/>
            <w:shd w:val="clear" w:color="auto" w:fill="auto"/>
            <w:tcMar>
              <w:top w:w="100" w:type="dxa"/>
              <w:left w:w="100" w:type="dxa"/>
              <w:bottom w:w="100" w:type="dxa"/>
              <w:right w:w="100" w:type="dxa"/>
            </w:tcMar>
          </w:tcPr>
          <w:p w14:paraId="7006ADD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B484B14" w14:textId="77777777" w:rsidR="0095689C" w:rsidRDefault="00CE7D52">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2F7511D0" w14:textId="77777777" w:rsidR="0095689C" w:rsidRDefault="00CE7D52">
            <w:pPr>
              <w:widowControl w:val="0"/>
              <w:pBdr>
                <w:top w:val="nil"/>
                <w:left w:val="nil"/>
                <w:bottom w:val="nil"/>
                <w:right w:val="nil"/>
                <w:between w:val="nil"/>
              </w:pBdr>
              <w:spacing w:line="240" w:lineRule="auto"/>
              <w:jc w:val="center"/>
            </w:pPr>
            <w:r>
              <w:t>Địa chỉ kinh doanh</w:t>
            </w:r>
          </w:p>
        </w:tc>
        <w:tc>
          <w:tcPr>
            <w:tcW w:w="2340" w:type="dxa"/>
            <w:shd w:val="clear" w:color="auto" w:fill="auto"/>
            <w:tcMar>
              <w:top w:w="100" w:type="dxa"/>
              <w:left w:w="100" w:type="dxa"/>
              <w:bottom w:w="100" w:type="dxa"/>
              <w:right w:w="100" w:type="dxa"/>
            </w:tcMar>
          </w:tcPr>
          <w:p w14:paraId="3939205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056BF15" w14:textId="77777777">
        <w:trPr>
          <w:trHeight w:val="420"/>
        </w:trPr>
        <w:tc>
          <w:tcPr>
            <w:tcW w:w="2340" w:type="dxa"/>
            <w:vMerge/>
            <w:shd w:val="clear" w:color="auto" w:fill="auto"/>
            <w:tcMar>
              <w:top w:w="100" w:type="dxa"/>
              <w:left w:w="100" w:type="dxa"/>
              <w:bottom w:w="100" w:type="dxa"/>
              <w:right w:w="100" w:type="dxa"/>
            </w:tcMar>
          </w:tcPr>
          <w:p w14:paraId="4B827B1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7B92EBE"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464325DC"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191045E9"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95E83C7" w14:textId="77777777">
        <w:trPr>
          <w:trHeight w:val="420"/>
        </w:trPr>
        <w:tc>
          <w:tcPr>
            <w:tcW w:w="2340" w:type="dxa"/>
            <w:vMerge/>
            <w:shd w:val="clear" w:color="auto" w:fill="auto"/>
            <w:tcMar>
              <w:top w:w="100" w:type="dxa"/>
              <w:left w:w="100" w:type="dxa"/>
              <w:bottom w:w="100" w:type="dxa"/>
              <w:right w:w="100" w:type="dxa"/>
            </w:tcMar>
          </w:tcPr>
          <w:p w14:paraId="3AED4E6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CE509ED"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BA9A65"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46C1F19A"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98C99DC" w14:textId="77777777">
        <w:trPr>
          <w:trHeight w:val="420"/>
        </w:trPr>
        <w:tc>
          <w:tcPr>
            <w:tcW w:w="2340" w:type="dxa"/>
            <w:vMerge/>
            <w:shd w:val="clear" w:color="auto" w:fill="auto"/>
            <w:tcMar>
              <w:top w:w="100" w:type="dxa"/>
              <w:left w:w="100" w:type="dxa"/>
              <w:bottom w:w="100" w:type="dxa"/>
              <w:right w:w="100" w:type="dxa"/>
            </w:tcMar>
          </w:tcPr>
          <w:p w14:paraId="59F2332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A1FC92" w14:textId="77777777" w:rsidR="0095689C" w:rsidRDefault="00CE7D52">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506341DB" w14:textId="77777777" w:rsidR="0095689C" w:rsidRDefault="00CE7D52">
            <w:pPr>
              <w:widowControl w:val="0"/>
              <w:pBdr>
                <w:top w:val="nil"/>
                <w:left w:val="nil"/>
                <w:bottom w:val="nil"/>
                <w:right w:val="nil"/>
                <w:between w:val="nil"/>
              </w:pBdr>
              <w:spacing w:line="240" w:lineRule="auto"/>
              <w:jc w:val="center"/>
            </w:pPr>
            <w:r>
              <w:t>Mã số thuế</w:t>
            </w:r>
          </w:p>
        </w:tc>
        <w:tc>
          <w:tcPr>
            <w:tcW w:w="2340" w:type="dxa"/>
            <w:shd w:val="clear" w:color="auto" w:fill="auto"/>
            <w:tcMar>
              <w:top w:w="100" w:type="dxa"/>
              <w:left w:w="100" w:type="dxa"/>
              <w:bottom w:w="100" w:type="dxa"/>
              <w:right w:w="100" w:type="dxa"/>
            </w:tcMar>
          </w:tcPr>
          <w:p w14:paraId="0AE2601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BCAA4B6" w14:textId="77777777">
        <w:trPr>
          <w:trHeight w:val="420"/>
        </w:trPr>
        <w:tc>
          <w:tcPr>
            <w:tcW w:w="2340" w:type="dxa"/>
            <w:vMerge w:val="restart"/>
            <w:shd w:val="clear" w:color="auto" w:fill="auto"/>
            <w:tcMar>
              <w:top w:w="100" w:type="dxa"/>
              <w:left w:w="100" w:type="dxa"/>
              <w:bottom w:w="100" w:type="dxa"/>
              <w:right w:w="100" w:type="dxa"/>
            </w:tcMar>
          </w:tcPr>
          <w:p w14:paraId="11F7686A" w14:textId="77777777" w:rsidR="0095689C" w:rsidRDefault="0095689C">
            <w:pPr>
              <w:widowControl w:val="0"/>
              <w:pBdr>
                <w:top w:val="nil"/>
                <w:left w:val="nil"/>
                <w:bottom w:val="nil"/>
                <w:right w:val="nil"/>
                <w:between w:val="nil"/>
              </w:pBdr>
              <w:spacing w:line="240" w:lineRule="auto"/>
              <w:jc w:val="center"/>
            </w:pPr>
          </w:p>
          <w:p w14:paraId="5B6D55AA" w14:textId="77777777" w:rsidR="0095689C" w:rsidRDefault="0095689C">
            <w:pPr>
              <w:widowControl w:val="0"/>
              <w:pBdr>
                <w:top w:val="nil"/>
                <w:left w:val="nil"/>
                <w:bottom w:val="nil"/>
                <w:right w:val="nil"/>
                <w:between w:val="nil"/>
              </w:pBdr>
              <w:spacing w:line="240" w:lineRule="auto"/>
              <w:jc w:val="center"/>
            </w:pPr>
          </w:p>
          <w:p w14:paraId="0C7C4C94" w14:textId="77777777" w:rsidR="0095689C" w:rsidRDefault="0095689C">
            <w:pPr>
              <w:widowControl w:val="0"/>
              <w:pBdr>
                <w:top w:val="nil"/>
                <w:left w:val="nil"/>
                <w:bottom w:val="nil"/>
                <w:right w:val="nil"/>
                <w:between w:val="nil"/>
              </w:pBdr>
              <w:spacing w:line="240" w:lineRule="auto"/>
              <w:jc w:val="center"/>
            </w:pPr>
          </w:p>
          <w:p w14:paraId="179279DF" w14:textId="77777777" w:rsidR="0095689C" w:rsidRDefault="00CE7D52">
            <w:pPr>
              <w:widowControl w:val="0"/>
              <w:pBdr>
                <w:top w:val="nil"/>
                <w:left w:val="nil"/>
                <w:bottom w:val="nil"/>
                <w:right w:val="nil"/>
                <w:between w:val="nil"/>
              </w:pBdr>
              <w:spacing w:line="240" w:lineRule="auto"/>
              <w:jc w:val="center"/>
            </w:pPr>
            <w:r>
              <w:t>CHI_NHANH</w:t>
            </w:r>
          </w:p>
        </w:tc>
        <w:tc>
          <w:tcPr>
            <w:tcW w:w="2475" w:type="dxa"/>
            <w:shd w:val="clear" w:color="auto" w:fill="auto"/>
            <w:tcMar>
              <w:top w:w="100" w:type="dxa"/>
              <w:left w:w="100" w:type="dxa"/>
              <w:bottom w:w="100" w:type="dxa"/>
              <w:right w:w="100" w:type="dxa"/>
            </w:tcMar>
          </w:tcPr>
          <w:p w14:paraId="695A2B03" w14:textId="77777777" w:rsidR="0095689C" w:rsidRDefault="00CE7D52">
            <w:pPr>
              <w:widowControl w:val="0"/>
              <w:pBdr>
                <w:top w:val="nil"/>
                <w:left w:val="nil"/>
                <w:bottom w:val="nil"/>
                <w:right w:val="nil"/>
                <w:between w:val="nil"/>
              </w:pBdr>
              <w:spacing w:line="240" w:lineRule="auto"/>
              <w:jc w:val="center"/>
            </w:pPr>
            <w:r>
              <w:t>MaCN</w:t>
            </w:r>
          </w:p>
        </w:tc>
        <w:tc>
          <w:tcPr>
            <w:tcW w:w="2205" w:type="dxa"/>
            <w:shd w:val="clear" w:color="auto" w:fill="auto"/>
            <w:tcMar>
              <w:top w:w="100" w:type="dxa"/>
              <w:left w:w="100" w:type="dxa"/>
              <w:bottom w:w="100" w:type="dxa"/>
              <w:right w:w="100" w:type="dxa"/>
            </w:tcMar>
          </w:tcPr>
          <w:p w14:paraId="43310B79"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4B9204B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B895A8D" w14:textId="77777777">
        <w:trPr>
          <w:trHeight w:val="420"/>
        </w:trPr>
        <w:tc>
          <w:tcPr>
            <w:tcW w:w="2340" w:type="dxa"/>
            <w:vMerge/>
            <w:shd w:val="clear" w:color="auto" w:fill="auto"/>
            <w:tcMar>
              <w:top w:w="100" w:type="dxa"/>
              <w:left w:w="100" w:type="dxa"/>
              <w:bottom w:w="100" w:type="dxa"/>
              <w:right w:w="100" w:type="dxa"/>
            </w:tcMar>
          </w:tcPr>
          <w:p w14:paraId="681DAC9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573DC59"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58D92FF3"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1F1173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D9B64B7" w14:textId="77777777">
        <w:trPr>
          <w:trHeight w:val="420"/>
        </w:trPr>
        <w:tc>
          <w:tcPr>
            <w:tcW w:w="2340" w:type="dxa"/>
            <w:vMerge/>
            <w:shd w:val="clear" w:color="auto" w:fill="auto"/>
            <w:tcMar>
              <w:top w:w="100" w:type="dxa"/>
              <w:left w:w="100" w:type="dxa"/>
              <w:bottom w:w="100" w:type="dxa"/>
              <w:right w:w="100" w:type="dxa"/>
            </w:tcMar>
          </w:tcPr>
          <w:p w14:paraId="5F63DDF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5481C0A" w14:textId="77777777" w:rsidR="0095689C" w:rsidRDefault="00CE7D52">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A68590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602CB151"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3E3E7EF" w14:textId="77777777">
        <w:trPr>
          <w:trHeight w:val="420"/>
        </w:trPr>
        <w:tc>
          <w:tcPr>
            <w:tcW w:w="2340" w:type="dxa"/>
            <w:vMerge/>
            <w:shd w:val="clear" w:color="auto" w:fill="auto"/>
            <w:tcMar>
              <w:top w:w="100" w:type="dxa"/>
              <w:left w:w="100" w:type="dxa"/>
              <w:bottom w:w="100" w:type="dxa"/>
              <w:right w:w="100" w:type="dxa"/>
            </w:tcMar>
          </w:tcPr>
          <w:p w14:paraId="3D7396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66A13AC" w14:textId="77777777" w:rsidR="0095689C" w:rsidRDefault="00CE7D52">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E816680" w14:textId="77777777" w:rsidR="0095689C" w:rsidRDefault="00CE7D52">
            <w:pPr>
              <w:widowControl w:val="0"/>
              <w:pBdr>
                <w:top w:val="nil"/>
                <w:left w:val="nil"/>
                <w:bottom w:val="nil"/>
                <w:right w:val="nil"/>
                <w:between w:val="nil"/>
              </w:pBdr>
              <w:spacing w:line="240" w:lineRule="auto"/>
              <w:jc w:val="center"/>
            </w:pPr>
            <w:r>
              <w:t>Địa chỉ cụ thể</w:t>
            </w:r>
          </w:p>
        </w:tc>
        <w:tc>
          <w:tcPr>
            <w:tcW w:w="2340" w:type="dxa"/>
            <w:shd w:val="clear" w:color="auto" w:fill="auto"/>
            <w:tcMar>
              <w:top w:w="100" w:type="dxa"/>
              <w:left w:w="100" w:type="dxa"/>
              <w:bottom w:w="100" w:type="dxa"/>
              <w:right w:w="100" w:type="dxa"/>
            </w:tcMar>
          </w:tcPr>
          <w:p w14:paraId="4546457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198BC2D" w14:textId="77777777">
        <w:trPr>
          <w:trHeight w:val="420"/>
        </w:trPr>
        <w:tc>
          <w:tcPr>
            <w:tcW w:w="2340" w:type="dxa"/>
            <w:vMerge w:val="restart"/>
            <w:shd w:val="clear" w:color="auto" w:fill="auto"/>
            <w:tcMar>
              <w:top w:w="100" w:type="dxa"/>
              <w:left w:w="100" w:type="dxa"/>
              <w:bottom w:w="100" w:type="dxa"/>
              <w:right w:w="100" w:type="dxa"/>
            </w:tcMar>
          </w:tcPr>
          <w:p w14:paraId="49457F69" w14:textId="77777777" w:rsidR="0095689C" w:rsidRDefault="0095689C">
            <w:pPr>
              <w:widowControl w:val="0"/>
              <w:pBdr>
                <w:top w:val="nil"/>
                <w:left w:val="nil"/>
                <w:bottom w:val="nil"/>
                <w:right w:val="nil"/>
                <w:between w:val="nil"/>
              </w:pBdr>
              <w:spacing w:line="240" w:lineRule="auto"/>
              <w:jc w:val="center"/>
            </w:pPr>
          </w:p>
          <w:p w14:paraId="0A35B2D8" w14:textId="77777777" w:rsidR="0095689C" w:rsidRDefault="00CE7D52">
            <w:pPr>
              <w:widowControl w:val="0"/>
              <w:pBdr>
                <w:top w:val="nil"/>
                <w:left w:val="nil"/>
                <w:bottom w:val="nil"/>
                <w:right w:val="nil"/>
                <w:between w:val="nil"/>
              </w:pBdr>
              <w:spacing w:line="240" w:lineRule="auto"/>
              <w:jc w:val="center"/>
            </w:pPr>
            <w:r>
              <w:t>LOAI_HANG</w:t>
            </w:r>
          </w:p>
        </w:tc>
        <w:tc>
          <w:tcPr>
            <w:tcW w:w="2475" w:type="dxa"/>
            <w:shd w:val="clear" w:color="auto" w:fill="auto"/>
            <w:tcMar>
              <w:top w:w="100" w:type="dxa"/>
              <w:left w:w="100" w:type="dxa"/>
              <w:bottom w:w="100" w:type="dxa"/>
              <w:right w:w="100" w:type="dxa"/>
            </w:tcMar>
          </w:tcPr>
          <w:p w14:paraId="491AB7D3" w14:textId="77777777" w:rsidR="0095689C" w:rsidRDefault="00CE7D52">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210AEBB3" w14:textId="77777777" w:rsidR="0095689C" w:rsidRDefault="00CE7D52">
            <w:pPr>
              <w:widowControl w:val="0"/>
              <w:pBdr>
                <w:top w:val="nil"/>
                <w:left w:val="nil"/>
                <w:bottom w:val="nil"/>
                <w:right w:val="nil"/>
                <w:between w:val="nil"/>
              </w:pBdr>
              <w:spacing w:line="240" w:lineRule="auto"/>
              <w:jc w:val="center"/>
            </w:pPr>
            <w:r>
              <w:t>Mã loại</w:t>
            </w:r>
          </w:p>
        </w:tc>
        <w:tc>
          <w:tcPr>
            <w:tcW w:w="2340" w:type="dxa"/>
            <w:shd w:val="clear" w:color="auto" w:fill="auto"/>
            <w:tcMar>
              <w:top w:w="100" w:type="dxa"/>
              <w:left w:w="100" w:type="dxa"/>
              <w:bottom w:w="100" w:type="dxa"/>
              <w:right w:w="100" w:type="dxa"/>
            </w:tcMar>
          </w:tcPr>
          <w:p w14:paraId="3B0107E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F9BC8BD" w14:textId="77777777">
        <w:trPr>
          <w:trHeight w:val="420"/>
        </w:trPr>
        <w:tc>
          <w:tcPr>
            <w:tcW w:w="2340" w:type="dxa"/>
            <w:vMerge/>
            <w:shd w:val="clear" w:color="auto" w:fill="auto"/>
            <w:tcMar>
              <w:top w:w="100" w:type="dxa"/>
              <w:left w:w="100" w:type="dxa"/>
              <w:bottom w:w="100" w:type="dxa"/>
              <w:right w:w="100" w:type="dxa"/>
            </w:tcMar>
          </w:tcPr>
          <w:p w14:paraId="4B77D7F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FA54C30" w14:textId="77777777" w:rsidR="0095689C" w:rsidRDefault="00CE7D52">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1368BA63" w14:textId="77777777" w:rsidR="0095689C" w:rsidRDefault="00CE7D52">
            <w:pPr>
              <w:widowControl w:val="0"/>
              <w:pBdr>
                <w:top w:val="nil"/>
                <w:left w:val="nil"/>
                <w:bottom w:val="nil"/>
                <w:right w:val="nil"/>
                <w:between w:val="nil"/>
              </w:pBdr>
              <w:spacing w:line="240" w:lineRule="auto"/>
              <w:jc w:val="center"/>
            </w:pPr>
            <w:r>
              <w:t>Tên loại</w:t>
            </w:r>
          </w:p>
        </w:tc>
        <w:tc>
          <w:tcPr>
            <w:tcW w:w="2340" w:type="dxa"/>
            <w:shd w:val="clear" w:color="auto" w:fill="auto"/>
            <w:tcMar>
              <w:top w:w="100" w:type="dxa"/>
              <w:left w:w="100" w:type="dxa"/>
              <w:bottom w:w="100" w:type="dxa"/>
              <w:right w:w="100" w:type="dxa"/>
            </w:tcMar>
          </w:tcPr>
          <w:p w14:paraId="33C31F7D"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9B4888D" w14:textId="77777777">
        <w:trPr>
          <w:trHeight w:val="420"/>
        </w:trPr>
        <w:tc>
          <w:tcPr>
            <w:tcW w:w="2340" w:type="dxa"/>
            <w:vMerge w:val="restart"/>
            <w:shd w:val="clear" w:color="auto" w:fill="auto"/>
            <w:tcMar>
              <w:top w:w="100" w:type="dxa"/>
              <w:left w:w="100" w:type="dxa"/>
              <w:bottom w:w="100" w:type="dxa"/>
              <w:right w:w="100" w:type="dxa"/>
            </w:tcMar>
          </w:tcPr>
          <w:p w14:paraId="7670DBB0" w14:textId="77777777" w:rsidR="0095689C" w:rsidRDefault="0095689C">
            <w:pPr>
              <w:widowControl w:val="0"/>
              <w:pBdr>
                <w:top w:val="nil"/>
                <w:left w:val="nil"/>
                <w:bottom w:val="nil"/>
                <w:right w:val="nil"/>
                <w:between w:val="nil"/>
              </w:pBdr>
              <w:spacing w:line="240" w:lineRule="auto"/>
              <w:jc w:val="center"/>
            </w:pPr>
          </w:p>
          <w:p w14:paraId="62A8F7C1" w14:textId="77777777" w:rsidR="0095689C" w:rsidRDefault="0095689C">
            <w:pPr>
              <w:widowControl w:val="0"/>
              <w:pBdr>
                <w:top w:val="nil"/>
                <w:left w:val="nil"/>
                <w:bottom w:val="nil"/>
                <w:right w:val="nil"/>
                <w:between w:val="nil"/>
              </w:pBdr>
              <w:spacing w:line="240" w:lineRule="auto"/>
              <w:jc w:val="center"/>
            </w:pPr>
          </w:p>
          <w:p w14:paraId="07359B08" w14:textId="77777777" w:rsidR="0095689C" w:rsidRDefault="0095689C">
            <w:pPr>
              <w:widowControl w:val="0"/>
              <w:pBdr>
                <w:top w:val="nil"/>
                <w:left w:val="nil"/>
                <w:bottom w:val="nil"/>
                <w:right w:val="nil"/>
                <w:between w:val="nil"/>
              </w:pBdr>
              <w:spacing w:line="240" w:lineRule="auto"/>
              <w:jc w:val="center"/>
            </w:pPr>
          </w:p>
          <w:p w14:paraId="2E89354F" w14:textId="77777777" w:rsidR="0095689C" w:rsidRDefault="0095689C">
            <w:pPr>
              <w:widowControl w:val="0"/>
              <w:pBdr>
                <w:top w:val="nil"/>
                <w:left w:val="nil"/>
                <w:bottom w:val="nil"/>
                <w:right w:val="nil"/>
                <w:between w:val="nil"/>
              </w:pBdr>
              <w:spacing w:line="240" w:lineRule="auto"/>
              <w:jc w:val="center"/>
            </w:pPr>
          </w:p>
          <w:p w14:paraId="60CEE267" w14:textId="77777777" w:rsidR="0095689C" w:rsidRDefault="0095689C">
            <w:pPr>
              <w:widowControl w:val="0"/>
              <w:pBdr>
                <w:top w:val="nil"/>
                <w:left w:val="nil"/>
                <w:bottom w:val="nil"/>
                <w:right w:val="nil"/>
                <w:between w:val="nil"/>
              </w:pBdr>
              <w:spacing w:line="240" w:lineRule="auto"/>
              <w:jc w:val="center"/>
            </w:pPr>
          </w:p>
          <w:p w14:paraId="7BD066ED" w14:textId="77777777" w:rsidR="0095689C" w:rsidRDefault="00CE7D52">
            <w:pPr>
              <w:widowControl w:val="0"/>
              <w:pBdr>
                <w:top w:val="nil"/>
                <w:left w:val="nil"/>
                <w:bottom w:val="nil"/>
                <w:right w:val="nil"/>
                <w:between w:val="nil"/>
              </w:pBdr>
              <w:spacing w:line="240" w:lineRule="auto"/>
              <w:jc w:val="center"/>
            </w:pPr>
            <w:r>
              <w:t>HOP_DONG</w:t>
            </w:r>
          </w:p>
        </w:tc>
        <w:tc>
          <w:tcPr>
            <w:tcW w:w="2475" w:type="dxa"/>
            <w:shd w:val="clear" w:color="auto" w:fill="auto"/>
            <w:tcMar>
              <w:top w:w="100" w:type="dxa"/>
              <w:left w:w="100" w:type="dxa"/>
              <w:bottom w:w="100" w:type="dxa"/>
              <w:right w:w="100" w:type="dxa"/>
            </w:tcMar>
          </w:tcPr>
          <w:p w14:paraId="05098651" w14:textId="77777777" w:rsidR="0095689C" w:rsidRDefault="00CE7D52">
            <w:pPr>
              <w:widowControl w:val="0"/>
              <w:pBdr>
                <w:top w:val="nil"/>
                <w:left w:val="nil"/>
                <w:bottom w:val="nil"/>
                <w:right w:val="nil"/>
                <w:between w:val="nil"/>
              </w:pBdr>
              <w:spacing w:line="240" w:lineRule="auto"/>
              <w:jc w:val="center"/>
            </w:pPr>
            <w:r>
              <w:t>MaHD</w:t>
            </w:r>
          </w:p>
        </w:tc>
        <w:tc>
          <w:tcPr>
            <w:tcW w:w="2205" w:type="dxa"/>
            <w:shd w:val="clear" w:color="auto" w:fill="auto"/>
            <w:tcMar>
              <w:top w:w="100" w:type="dxa"/>
              <w:left w:w="100" w:type="dxa"/>
              <w:bottom w:w="100" w:type="dxa"/>
              <w:right w:w="100" w:type="dxa"/>
            </w:tcMar>
          </w:tcPr>
          <w:p w14:paraId="59727A69"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17CEF5B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D45CC1E" w14:textId="77777777">
        <w:trPr>
          <w:trHeight w:val="420"/>
        </w:trPr>
        <w:tc>
          <w:tcPr>
            <w:tcW w:w="2340" w:type="dxa"/>
            <w:vMerge/>
            <w:shd w:val="clear" w:color="auto" w:fill="auto"/>
            <w:tcMar>
              <w:top w:w="100" w:type="dxa"/>
              <w:left w:w="100" w:type="dxa"/>
              <w:bottom w:w="100" w:type="dxa"/>
              <w:right w:w="100" w:type="dxa"/>
            </w:tcMar>
          </w:tcPr>
          <w:p w14:paraId="1DE76FB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2B5F8A1"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2A100BF6"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44A79D2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8018008" w14:textId="77777777">
        <w:trPr>
          <w:trHeight w:val="420"/>
        </w:trPr>
        <w:tc>
          <w:tcPr>
            <w:tcW w:w="2340" w:type="dxa"/>
            <w:vMerge/>
            <w:shd w:val="clear" w:color="auto" w:fill="auto"/>
            <w:tcMar>
              <w:top w:w="100" w:type="dxa"/>
              <w:left w:w="100" w:type="dxa"/>
              <w:bottom w:w="100" w:type="dxa"/>
              <w:right w:w="100" w:type="dxa"/>
            </w:tcMar>
          </w:tcPr>
          <w:p w14:paraId="29B4960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FEB8EFD" w14:textId="77777777" w:rsidR="0095689C" w:rsidRDefault="00CE7D52">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AD94598" w14:textId="77777777" w:rsidR="0095689C" w:rsidRDefault="00CE7D52">
            <w:pPr>
              <w:widowControl w:val="0"/>
              <w:pBdr>
                <w:top w:val="nil"/>
                <w:left w:val="nil"/>
                <w:bottom w:val="nil"/>
                <w:right w:val="nil"/>
                <w:between w:val="nil"/>
              </w:pBdr>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5C4FAF36"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90CFF0" w14:textId="77777777">
        <w:trPr>
          <w:trHeight w:val="420"/>
        </w:trPr>
        <w:tc>
          <w:tcPr>
            <w:tcW w:w="2340" w:type="dxa"/>
            <w:vMerge/>
            <w:shd w:val="clear" w:color="auto" w:fill="auto"/>
            <w:tcMar>
              <w:top w:w="100" w:type="dxa"/>
              <w:left w:w="100" w:type="dxa"/>
              <w:bottom w:w="100" w:type="dxa"/>
              <w:right w:w="100" w:type="dxa"/>
            </w:tcMar>
          </w:tcPr>
          <w:p w14:paraId="6C99B5CE"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E08643" w14:textId="77777777" w:rsidR="0095689C" w:rsidRDefault="00CE7D52">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8B9DDE" w14:textId="77777777" w:rsidR="0095689C" w:rsidRDefault="00CE7D52">
            <w:pPr>
              <w:widowControl w:val="0"/>
              <w:pBdr>
                <w:top w:val="nil"/>
                <w:left w:val="nil"/>
                <w:bottom w:val="nil"/>
                <w:right w:val="nil"/>
                <w:between w:val="nil"/>
              </w:pBdr>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5E342C35" w14:textId="77777777" w:rsidR="0095689C" w:rsidRDefault="00CE7D52">
            <w:pPr>
              <w:widowControl w:val="0"/>
              <w:pBdr>
                <w:top w:val="nil"/>
                <w:left w:val="nil"/>
                <w:bottom w:val="nil"/>
                <w:right w:val="nil"/>
                <w:between w:val="nil"/>
              </w:pBdr>
              <w:spacing w:line="240" w:lineRule="auto"/>
              <w:jc w:val="center"/>
            </w:pPr>
            <w:r>
              <w:t>nvarchar(10)</w:t>
            </w:r>
          </w:p>
        </w:tc>
      </w:tr>
      <w:tr w:rsidR="0095689C" w14:paraId="290CBD2F" w14:textId="77777777">
        <w:trPr>
          <w:trHeight w:val="420"/>
        </w:trPr>
        <w:tc>
          <w:tcPr>
            <w:tcW w:w="2340" w:type="dxa"/>
            <w:vMerge/>
            <w:shd w:val="clear" w:color="auto" w:fill="auto"/>
            <w:tcMar>
              <w:top w:w="100" w:type="dxa"/>
              <w:left w:w="100" w:type="dxa"/>
              <w:bottom w:w="100" w:type="dxa"/>
              <w:right w:w="100" w:type="dxa"/>
            </w:tcMar>
          </w:tcPr>
          <w:p w14:paraId="5885E62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DA65D1" w14:textId="77777777" w:rsidR="0095689C" w:rsidRDefault="00CE7D52">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0C80D700" w14:textId="77777777" w:rsidR="0095689C" w:rsidRDefault="00CE7D52">
            <w:pPr>
              <w:widowControl w:val="0"/>
              <w:pBdr>
                <w:top w:val="nil"/>
                <w:left w:val="nil"/>
                <w:bottom w:val="nil"/>
                <w:right w:val="nil"/>
                <w:between w:val="nil"/>
              </w:pBdr>
              <w:spacing w:line="240" w:lineRule="auto"/>
              <w:jc w:val="center"/>
            </w:pPr>
            <w:r>
              <w:t>Phầm trăm hoa hồng</w:t>
            </w:r>
          </w:p>
        </w:tc>
        <w:tc>
          <w:tcPr>
            <w:tcW w:w="2340" w:type="dxa"/>
            <w:shd w:val="clear" w:color="auto" w:fill="auto"/>
            <w:tcMar>
              <w:top w:w="100" w:type="dxa"/>
              <w:left w:w="100" w:type="dxa"/>
              <w:bottom w:w="100" w:type="dxa"/>
              <w:right w:w="100" w:type="dxa"/>
            </w:tcMar>
          </w:tcPr>
          <w:p w14:paraId="45C4C6D5" w14:textId="77777777" w:rsidR="0095689C" w:rsidRDefault="00CE7D52">
            <w:pPr>
              <w:widowControl w:val="0"/>
              <w:pBdr>
                <w:top w:val="nil"/>
                <w:left w:val="nil"/>
                <w:bottom w:val="nil"/>
                <w:right w:val="nil"/>
                <w:between w:val="nil"/>
              </w:pBdr>
              <w:spacing w:line="240" w:lineRule="auto"/>
              <w:jc w:val="center"/>
            </w:pPr>
            <w:r>
              <w:t>float</w:t>
            </w:r>
          </w:p>
        </w:tc>
      </w:tr>
      <w:tr w:rsidR="0095689C" w14:paraId="2D8DDD55" w14:textId="77777777">
        <w:trPr>
          <w:trHeight w:val="420"/>
        </w:trPr>
        <w:tc>
          <w:tcPr>
            <w:tcW w:w="2340" w:type="dxa"/>
            <w:vMerge w:val="restart"/>
            <w:shd w:val="clear" w:color="auto" w:fill="auto"/>
            <w:tcMar>
              <w:top w:w="100" w:type="dxa"/>
              <w:left w:w="100" w:type="dxa"/>
              <w:bottom w:w="100" w:type="dxa"/>
              <w:right w:w="100" w:type="dxa"/>
            </w:tcMar>
          </w:tcPr>
          <w:p w14:paraId="68C28BD0" w14:textId="77777777" w:rsidR="0095689C" w:rsidRDefault="0095689C">
            <w:pPr>
              <w:widowControl w:val="0"/>
              <w:pBdr>
                <w:top w:val="nil"/>
                <w:left w:val="nil"/>
                <w:bottom w:val="nil"/>
                <w:right w:val="nil"/>
                <w:between w:val="nil"/>
              </w:pBdr>
              <w:spacing w:line="240" w:lineRule="auto"/>
              <w:jc w:val="center"/>
            </w:pPr>
          </w:p>
          <w:p w14:paraId="0A7A9F4E" w14:textId="77777777" w:rsidR="0095689C" w:rsidRDefault="00CE7D52">
            <w:pPr>
              <w:widowControl w:val="0"/>
              <w:pBdr>
                <w:top w:val="nil"/>
                <w:left w:val="nil"/>
                <w:bottom w:val="nil"/>
                <w:right w:val="nil"/>
                <w:between w:val="nil"/>
              </w:pBdr>
              <w:spacing w:line="240" w:lineRule="auto"/>
              <w:jc w:val="center"/>
            </w:pPr>
            <w:r>
              <w:t>CT_HOPDONG</w:t>
            </w:r>
          </w:p>
        </w:tc>
        <w:tc>
          <w:tcPr>
            <w:tcW w:w="2475" w:type="dxa"/>
            <w:shd w:val="clear" w:color="auto" w:fill="auto"/>
            <w:tcMar>
              <w:top w:w="100" w:type="dxa"/>
              <w:left w:w="100" w:type="dxa"/>
              <w:bottom w:w="100" w:type="dxa"/>
              <w:right w:w="100" w:type="dxa"/>
            </w:tcMar>
          </w:tcPr>
          <w:p w14:paraId="1D3E26AA" w14:textId="77777777" w:rsidR="0095689C" w:rsidRDefault="00CE7D52">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745E0B7D" w14:textId="77777777" w:rsidR="0095689C" w:rsidRDefault="00CE7D52">
            <w:pPr>
              <w:widowControl w:val="0"/>
              <w:pBdr>
                <w:top w:val="nil"/>
                <w:left w:val="nil"/>
                <w:bottom w:val="nil"/>
                <w:right w:val="nil"/>
                <w:between w:val="nil"/>
              </w:pBdr>
              <w:spacing w:line="240" w:lineRule="auto"/>
              <w:jc w:val="center"/>
            </w:pPr>
            <w:r>
              <w:t>Mã hợp đồng</w:t>
            </w:r>
          </w:p>
        </w:tc>
        <w:tc>
          <w:tcPr>
            <w:tcW w:w="2340" w:type="dxa"/>
            <w:shd w:val="clear" w:color="auto" w:fill="auto"/>
            <w:tcMar>
              <w:top w:w="100" w:type="dxa"/>
              <w:left w:w="100" w:type="dxa"/>
              <w:bottom w:w="100" w:type="dxa"/>
              <w:right w:w="100" w:type="dxa"/>
            </w:tcMar>
          </w:tcPr>
          <w:p w14:paraId="56EBC26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8DD24A0" w14:textId="77777777">
        <w:trPr>
          <w:trHeight w:val="420"/>
        </w:trPr>
        <w:tc>
          <w:tcPr>
            <w:tcW w:w="2340" w:type="dxa"/>
            <w:vMerge/>
            <w:shd w:val="clear" w:color="auto" w:fill="auto"/>
            <w:tcMar>
              <w:top w:w="100" w:type="dxa"/>
              <w:left w:w="100" w:type="dxa"/>
              <w:bottom w:w="100" w:type="dxa"/>
              <w:right w:w="100" w:type="dxa"/>
            </w:tcMar>
          </w:tcPr>
          <w:p w14:paraId="3670DFA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234087A6"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7DA0A273"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168509F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DA0B995" w14:textId="77777777">
        <w:trPr>
          <w:trHeight w:val="420"/>
        </w:trPr>
        <w:tc>
          <w:tcPr>
            <w:tcW w:w="2340" w:type="dxa"/>
            <w:vMerge w:val="restart"/>
            <w:shd w:val="clear" w:color="auto" w:fill="auto"/>
            <w:tcMar>
              <w:top w:w="100" w:type="dxa"/>
              <w:left w:w="100" w:type="dxa"/>
              <w:bottom w:w="100" w:type="dxa"/>
              <w:right w:w="100" w:type="dxa"/>
            </w:tcMar>
          </w:tcPr>
          <w:p w14:paraId="26D2CF51" w14:textId="77777777" w:rsidR="0095689C" w:rsidRDefault="0095689C">
            <w:pPr>
              <w:widowControl w:val="0"/>
              <w:pBdr>
                <w:top w:val="nil"/>
                <w:left w:val="nil"/>
                <w:bottom w:val="nil"/>
                <w:right w:val="nil"/>
                <w:between w:val="nil"/>
              </w:pBdr>
              <w:spacing w:line="240" w:lineRule="auto"/>
              <w:jc w:val="center"/>
            </w:pPr>
          </w:p>
          <w:p w14:paraId="00680AF4" w14:textId="77777777" w:rsidR="0095689C" w:rsidRDefault="0095689C">
            <w:pPr>
              <w:widowControl w:val="0"/>
              <w:pBdr>
                <w:top w:val="nil"/>
                <w:left w:val="nil"/>
                <w:bottom w:val="nil"/>
                <w:right w:val="nil"/>
                <w:between w:val="nil"/>
              </w:pBdr>
              <w:spacing w:line="240" w:lineRule="auto"/>
              <w:jc w:val="center"/>
            </w:pPr>
          </w:p>
          <w:p w14:paraId="3278F2C8" w14:textId="77777777" w:rsidR="0095689C" w:rsidRDefault="0095689C">
            <w:pPr>
              <w:widowControl w:val="0"/>
              <w:pBdr>
                <w:top w:val="nil"/>
                <w:left w:val="nil"/>
                <w:bottom w:val="nil"/>
                <w:right w:val="nil"/>
                <w:between w:val="nil"/>
              </w:pBdr>
              <w:spacing w:line="240" w:lineRule="auto"/>
              <w:jc w:val="center"/>
            </w:pPr>
          </w:p>
          <w:p w14:paraId="6506A8B7" w14:textId="77777777" w:rsidR="0095689C" w:rsidRDefault="0095689C">
            <w:pPr>
              <w:widowControl w:val="0"/>
              <w:pBdr>
                <w:top w:val="nil"/>
                <w:left w:val="nil"/>
                <w:bottom w:val="nil"/>
                <w:right w:val="nil"/>
                <w:between w:val="nil"/>
              </w:pBdr>
              <w:spacing w:line="240" w:lineRule="auto"/>
              <w:jc w:val="center"/>
            </w:pPr>
          </w:p>
          <w:p w14:paraId="4B835656" w14:textId="77777777" w:rsidR="0095689C" w:rsidRDefault="0095689C">
            <w:pPr>
              <w:widowControl w:val="0"/>
              <w:pBdr>
                <w:top w:val="nil"/>
                <w:left w:val="nil"/>
                <w:bottom w:val="nil"/>
                <w:right w:val="nil"/>
                <w:between w:val="nil"/>
              </w:pBdr>
              <w:spacing w:line="240" w:lineRule="auto"/>
              <w:jc w:val="center"/>
            </w:pPr>
          </w:p>
          <w:p w14:paraId="089403A0" w14:textId="77777777" w:rsidR="0095689C" w:rsidRDefault="0095689C">
            <w:pPr>
              <w:widowControl w:val="0"/>
              <w:pBdr>
                <w:top w:val="nil"/>
                <w:left w:val="nil"/>
                <w:bottom w:val="nil"/>
                <w:right w:val="nil"/>
                <w:between w:val="nil"/>
              </w:pBdr>
              <w:spacing w:line="240" w:lineRule="auto"/>
              <w:jc w:val="center"/>
            </w:pPr>
          </w:p>
          <w:p w14:paraId="315BD78F" w14:textId="77777777" w:rsidR="0095689C" w:rsidRDefault="0095689C">
            <w:pPr>
              <w:widowControl w:val="0"/>
              <w:pBdr>
                <w:top w:val="nil"/>
                <w:left w:val="nil"/>
                <w:bottom w:val="nil"/>
                <w:right w:val="nil"/>
                <w:between w:val="nil"/>
              </w:pBdr>
              <w:spacing w:line="240" w:lineRule="auto"/>
              <w:jc w:val="center"/>
            </w:pPr>
          </w:p>
          <w:p w14:paraId="2B6958E6" w14:textId="77777777" w:rsidR="0095689C" w:rsidRDefault="0095689C">
            <w:pPr>
              <w:widowControl w:val="0"/>
              <w:pBdr>
                <w:top w:val="nil"/>
                <w:left w:val="nil"/>
                <w:bottom w:val="nil"/>
                <w:right w:val="nil"/>
                <w:between w:val="nil"/>
              </w:pBdr>
              <w:spacing w:line="240" w:lineRule="auto"/>
              <w:jc w:val="center"/>
            </w:pPr>
          </w:p>
          <w:p w14:paraId="03844221" w14:textId="77777777" w:rsidR="0095689C" w:rsidRDefault="0095689C">
            <w:pPr>
              <w:widowControl w:val="0"/>
              <w:pBdr>
                <w:top w:val="nil"/>
                <w:left w:val="nil"/>
                <w:bottom w:val="nil"/>
                <w:right w:val="nil"/>
                <w:between w:val="nil"/>
              </w:pBdr>
              <w:spacing w:line="240" w:lineRule="auto"/>
              <w:jc w:val="center"/>
            </w:pPr>
          </w:p>
          <w:p w14:paraId="03E9A5E9" w14:textId="77777777" w:rsidR="0095689C" w:rsidRDefault="00CE7D52">
            <w:pPr>
              <w:widowControl w:val="0"/>
              <w:pBdr>
                <w:top w:val="nil"/>
                <w:left w:val="nil"/>
                <w:bottom w:val="nil"/>
                <w:right w:val="nil"/>
                <w:between w:val="nil"/>
              </w:pBdr>
              <w:spacing w:line="240" w:lineRule="auto"/>
              <w:jc w:val="center"/>
            </w:pPr>
            <w:r>
              <w:t>DON_HANG</w:t>
            </w:r>
          </w:p>
        </w:tc>
        <w:tc>
          <w:tcPr>
            <w:tcW w:w="2475" w:type="dxa"/>
            <w:shd w:val="clear" w:color="auto" w:fill="auto"/>
            <w:tcMar>
              <w:top w:w="100" w:type="dxa"/>
              <w:left w:w="100" w:type="dxa"/>
              <w:bottom w:w="100" w:type="dxa"/>
              <w:right w:w="100" w:type="dxa"/>
            </w:tcMar>
          </w:tcPr>
          <w:p w14:paraId="358E9EC8" w14:textId="77777777" w:rsidR="0095689C" w:rsidRDefault="00CE7D52">
            <w:pPr>
              <w:widowControl w:val="0"/>
              <w:pBdr>
                <w:top w:val="nil"/>
                <w:left w:val="nil"/>
                <w:bottom w:val="nil"/>
                <w:right w:val="nil"/>
                <w:between w:val="nil"/>
              </w:pBdr>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3B6E2EE8"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0D0A425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3A59F48F" w14:textId="77777777">
        <w:trPr>
          <w:trHeight w:val="420"/>
        </w:trPr>
        <w:tc>
          <w:tcPr>
            <w:tcW w:w="2340" w:type="dxa"/>
            <w:vMerge/>
            <w:shd w:val="clear" w:color="auto" w:fill="auto"/>
            <w:tcMar>
              <w:top w:w="100" w:type="dxa"/>
              <w:left w:w="100" w:type="dxa"/>
              <w:bottom w:w="100" w:type="dxa"/>
              <w:right w:w="100" w:type="dxa"/>
            </w:tcMar>
          </w:tcPr>
          <w:p w14:paraId="79FC742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4FFD826" w14:textId="77777777" w:rsidR="0095689C" w:rsidRDefault="00CE7D52">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61412A1" w14:textId="77777777" w:rsidR="0095689C" w:rsidRDefault="00CE7D52">
            <w:pPr>
              <w:widowControl w:val="0"/>
              <w:pBdr>
                <w:top w:val="nil"/>
                <w:left w:val="nil"/>
                <w:bottom w:val="nil"/>
                <w:right w:val="nil"/>
                <w:between w:val="nil"/>
              </w:pBdr>
              <w:spacing w:line="240" w:lineRule="auto"/>
              <w:jc w:val="center"/>
            </w:pPr>
            <w:r>
              <w:t>Mã đối tác</w:t>
            </w:r>
          </w:p>
        </w:tc>
        <w:tc>
          <w:tcPr>
            <w:tcW w:w="2340" w:type="dxa"/>
            <w:shd w:val="clear" w:color="auto" w:fill="auto"/>
            <w:tcMar>
              <w:top w:w="100" w:type="dxa"/>
              <w:left w:w="100" w:type="dxa"/>
              <w:bottom w:w="100" w:type="dxa"/>
              <w:right w:w="100" w:type="dxa"/>
            </w:tcMar>
          </w:tcPr>
          <w:p w14:paraId="0B1B88C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737D90" w14:textId="77777777">
        <w:trPr>
          <w:trHeight w:val="420"/>
        </w:trPr>
        <w:tc>
          <w:tcPr>
            <w:tcW w:w="2340" w:type="dxa"/>
            <w:vMerge/>
            <w:shd w:val="clear" w:color="auto" w:fill="auto"/>
            <w:tcMar>
              <w:top w:w="100" w:type="dxa"/>
              <w:left w:w="100" w:type="dxa"/>
              <w:bottom w:w="100" w:type="dxa"/>
              <w:right w:w="100" w:type="dxa"/>
            </w:tcMar>
          </w:tcPr>
          <w:p w14:paraId="2807DE6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0EAED34"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5F9AC60C"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4FAC924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E7D4D15" w14:textId="77777777">
        <w:trPr>
          <w:trHeight w:val="420"/>
        </w:trPr>
        <w:tc>
          <w:tcPr>
            <w:tcW w:w="2340" w:type="dxa"/>
            <w:vMerge/>
            <w:shd w:val="clear" w:color="auto" w:fill="auto"/>
            <w:tcMar>
              <w:top w:w="100" w:type="dxa"/>
              <w:left w:w="100" w:type="dxa"/>
              <w:bottom w:w="100" w:type="dxa"/>
              <w:right w:w="100" w:type="dxa"/>
            </w:tcMar>
          </w:tcPr>
          <w:p w14:paraId="2BA4CEC3"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C9CD352" w14:textId="77777777" w:rsidR="0095689C" w:rsidRDefault="00CE7D52">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5763F1BD" w14:textId="77777777" w:rsidR="0095689C" w:rsidRDefault="00CE7D52">
            <w:pPr>
              <w:widowControl w:val="0"/>
              <w:pBdr>
                <w:top w:val="nil"/>
                <w:left w:val="nil"/>
                <w:bottom w:val="nil"/>
                <w:right w:val="nil"/>
                <w:between w:val="nil"/>
              </w:pBdr>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303DD0B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332D5A0" w14:textId="77777777">
        <w:trPr>
          <w:trHeight w:val="420"/>
        </w:trPr>
        <w:tc>
          <w:tcPr>
            <w:tcW w:w="2340" w:type="dxa"/>
            <w:vMerge/>
            <w:shd w:val="clear" w:color="auto" w:fill="auto"/>
            <w:tcMar>
              <w:top w:w="100" w:type="dxa"/>
              <w:left w:w="100" w:type="dxa"/>
              <w:bottom w:w="100" w:type="dxa"/>
              <w:right w:w="100" w:type="dxa"/>
            </w:tcMar>
          </w:tcPr>
          <w:p w14:paraId="3802EC7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336F9F5" w14:textId="77777777" w:rsidR="0095689C" w:rsidRDefault="00CE7D52">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4F200C96" w14:textId="77777777" w:rsidR="0095689C" w:rsidRDefault="00CE7D52">
            <w:pPr>
              <w:widowControl w:val="0"/>
              <w:pBdr>
                <w:top w:val="nil"/>
                <w:left w:val="nil"/>
                <w:bottom w:val="nil"/>
                <w:right w:val="nil"/>
                <w:between w:val="nil"/>
              </w:pBdr>
              <w:spacing w:line="240" w:lineRule="auto"/>
              <w:jc w:val="center"/>
            </w:pPr>
            <w:r>
              <w:t>Tên Đường</w:t>
            </w:r>
          </w:p>
        </w:tc>
        <w:tc>
          <w:tcPr>
            <w:tcW w:w="2340" w:type="dxa"/>
            <w:shd w:val="clear" w:color="auto" w:fill="auto"/>
            <w:tcMar>
              <w:top w:w="100" w:type="dxa"/>
              <w:left w:w="100" w:type="dxa"/>
              <w:bottom w:w="100" w:type="dxa"/>
              <w:right w:w="100" w:type="dxa"/>
            </w:tcMar>
          </w:tcPr>
          <w:p w14:paraId="1B8FB581"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9A1A2C8" w14:textId="77777777">
        <w:trPr>
          <w:trHeight w:val="420"/>
        </w:trPr>
        <w:tc>
          <w:tcPr>
            <w:tcW w:w="2340" w:type="dxa"/>
            <w:vMerge/>
            <w:shd w:val="clear" w:color="auto" w:fill="auto"/>
            <w:tcMar>
              <w:top w:w="100" w:type="dxa"/>
              <w:left w:w="100" w:type="dxa"/>
              <w:bottom w:w="100" w:type="dxa"/>
              <w:right w:w="100" w:type="dxa"/>
            </w:tcMar>
          </w:tcPr>
          <w:p w14:paraId="003A4B1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75EB366"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715434B"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5C38A69"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B6C62C8" w14:textId="77777777">
        <w:trPr>
          <w:trHeight w:val="420"/>
        </w:trPr>
        <w:tc>
          <w:tcPr>
            <w:tcW w:w="2340" w:type="dxa"/>
            <w:vMerge/>
            <w:shd w:val="clear" w:color="auto" w:fill="auto"/>
            <w:tcMar>
              <w:top w:w="100" w:type="dxa"/>
              <w:left w:w="100" w:type="dxa"/>
              <w:bottom w:w="100" w:type="dxa"/>
              <w:right w:w="100" w:type="dxa"/>
            </w:tcMar>
          </w:tcPr>
          <w:p w14:paraId="38EE94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CFFEAD" w14:textId="77777777" w:rsidR="0095689C" w:rsidRDefault="00CE7D52">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4D6A0A23" w14:textId="77777777" w:rsidR="0095689C" w:rsidRDefault="00CE7D52">
            <w:pPr>
              <w:widowControl w:val="0"/>
              <w:pBdr>
                <w:top w:val="nil"/>
                <w:left w:val="nil"/>
                <w:bottom w:val="nil"/>
                <w:right w:val="nil"/>
                <w:between w:val="nil"/>
              </w:pBdr>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7813D201" w14:textId="77777777" w:rsidR="0095689C" w:rsidRDefault="00CE7D52">
            <w:pPr>
              <w:widowControl w:val="0"/>
              <w:pBdr>
                <w:top w:val="nil"/>
                <w:left w:val="nil"/>
                <w:bottom w:val="nil"/>
                <w:right w:val="nil"/>
                <w:between w:val="nil"/>
              </w:pBdr>
              <w:spacing w:line="240" w:lineRule="auto"/>
              <w:jc w:val="center"/>
            </w:pPr>
            <w:r>
              <w:t>float</w:t>
            </w:r>
          </w:p>
        </w:tc>
      </w:tr>
      <w:tr w:rsidR="0095689C" w14:paraId="60A63B9B" w14:textId="77777777">
        <w:trPr>
          <w:trHeight w:val="420"/>
        </w:trPr>
        <w:tc>
          <w:tcPr>
            <w:tcW w:w="2340" w:type="dxa"/>
            <w:vMerge/>
            <w:shd w:val="clear" w:color="auto" w:fill="auto"/>
            <w:tcMar>
              <w:top w:w="100" w:type="dxa"/>
              <w:left w:w="100" w:type="dxa"/>
              <w:bottom w:w="100" w:type="dxa"/>
              <w:right w:w="100" w:type="dxa"/>
            </w:tcMar>
          </w:tcPr>
          <w:p w14:paraId="7816543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BA9BFB7" w14:textId="77777777" w:rsidR="0095689C" w:rsidRDefault="00CE7D52">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0A2C7B2B" w14:textId="77777777" w:rsidR="0095689C" w:rsidRDefault="00CE7D52">
            <w:pPr>
              <w:widowControl w:val="0"/>
              <w:pBdr>
                <w:top w:val="nil"/>
                <w:left w:val="nil"/>
                <w:bottom w:val="nil"/>
                <w:right w:val="nil"/>
                <w:between w:val="nil"/>
              </w:pBdr>
              <w:spacing w:line="240" w:lineRule="auto"/>
              <w:jc w:val="center"/>
            </w:pPr>
            <w:r>
              <w:t>Phí vận chuyển</w:t>
            </w:r>
          </w:p>
        </w:tc>
        <w:tc>
          <w:tcPr>
            <w:tcW w:w="2340" w:type="dxa"/>
            <w:shd w:val="clear" w:color="auto" w:fill="auto"/>
            <w:tcMar>
              <w:top w:w="100" w:type="dxa"/>
              <w:left w:w="100" w:type="dxa"/>
              <w:bottom w:w="100" w:type="dxa"/>
              <w:right w:w="100" w:type="dxa"/>
            </w:tcMar>
          </w:tcPr>
          <w:p w14:paraId="677DD020" w14:textId="77777777" w:rsidR="0095689C" w:rsidRDefault="00CE7D52">
            <w:pPr>
              <w:widowControl w:val="0"/>
              <w:pBdr>
                <w:top w:val="nil"/>
                <w:left w:val="nil"/>
                <w:bottom w:val="nil"/>
                <w:right w:val="nil"/>
                <w:between w:val="nil"/>
              </w:pBdr>
              <w:spacing w:line="240" w:lineRule="auto"/>
              <w:jc w:val="center"/>
            </w:pPr>
            <w:r>
              <w:t>float</w:t>
            </w:r>
          </w:p>
        </w:tc>
      </w:tr>
      <w:tr w:rsidR="0095689C" w14:paraId="2528063E" w14:textId="77777777">
        <w:trPr>
          <w:trHeight w:val="420"/>
        </w:trPr>
        <w:tc>
          <w:tcPr>
            <w:tcW w:w="2340" w:type="dxa"/>
            <w:vMerge/>
            <w:shd w:val="clear" w:color="auto" w:fill="auto"/>
            <w:tcMar>
              <w:top w:w="100" w:type="dxa"/>
              <w:left w:w="100" w:type="dxa"/>
              <w:bottom w:w="100" w:type="dxa"/>
              <w:right w:w="100" w:type="dxa"/>
            </w:tcMar>
          </w:tcPr>
          <w:p w14:paraId="64499D4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7244D57" w14:textId="77777777" w:rsidR="0095689C" w:rsidRDefault="00CE7D52">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6B7EF8D" w14:textId="77777777" w:rsidR="0095689C" w:rsidRDefault="00CE7D52">
            <w:pPr>
              <w:widowControl w:val="0"/>
              <w:pBdr>
                <w:top w:val="nil"/>
                <w:left w:val="nil"/>
                <w:bottom w:val="nil"/>
                <w:right w:val="nil"/>
                <w:between w:val="nil"/>
              </w:pBdr>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196DD243"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7D257CDE" w14:textId="77777777">
        <w:trPr>
          <w:trHeight w:val="420"/>
        </w:trPr>
        <w:tc>
          <w:tcPr>
            <w:tcW w:w="2340" w:type="dxa"/>
            <w:vMerge w:val="restart"/>
            <w:shd w:val="clear" w:color="auto" w:fill="auto"/>
            <w:tcMar>
              <w:top w:w="100" w:type="dxa"/>
              <w:left w:w="100" w:type="dxa"/>
              <w:bottom w:w="100" w:type="dxa"/>
              <w:right w:w="100" w:type="dxa"/>
            </w:tcMar>
          </w:tcPr>
          <w:p w14:paraId="0B845151" w14:textId="77777777" w:rsidR="0095689C" w:rsidRDefault="0095689C">
            <w:pPr>
              <w:widowControl w:val="0"/>
              <w:pBdr>
                <w:top w:val="nil"/>
                <w:left w:val="nil"/>
                <w:bottom w:val="nil"/>
                <w:right w:val="nil"/>
                <w:between w:val="nil"/>
              </w:pBdr>
              <w:spacing w:line="240" w:lineRule="auto"/>
              <w:jc w:val="center"/>
            </w:pPr>
          </w:p>
          <w:p w14:paraId="6E304D44" w14:textId="77777777" w:rsidR="0095689C" w:rsidRDefault="0095689C">
            <w:pPr>
              <w:widowControl w:val="0"/>
              <w:pBdr>
                <w:top w:val="nil"/>
                <w:left w:val="nil"/>
                <w:bottom w:val="nil"/>
                <w:right w:val="nil"/>
                <w:between w:val="nil"/>
              </w:pBdr>
              <w:spacing w:line="240" w:lineRule="auto"/>
              <w:jc w:val="center"/>
            </w:pPr>
          </w:p>
          <w:p w14:paraId="4E11166C" w14:textId="77777777" w:rsidR="0095689C" w:rsidRDefault="00CE7D52">
            <w:pPr>
              <w:widowControl w:val="0"/>
              <w:pBdr>
                <w:top w:val="nil"/>
                <w:left w:val="nil"/>
                <w:bottom w:val="nil"/>
                <w:right w:val="nil"/>
                <w:between w:val="nil"/>
              </w:pBdr>
              <w:spacing w:line="240" w:lineRule="auto"/>
              <w:jc w:val="center"/>
            </w:pPr>
            <w:r>
              <w:t>CT_DONHANG</w:t>
            </w:r>
          </w:p>
        </w:tc>
        <w:tc>
          <w:tcPr>
            <w:tcW w:w="2475" w:type="dxa"/>
            <w:shd w:val="clear" w:color="auto" w:fill="auto"/>
            <w:tcMar>
              <w:top w:w="100" w:type="dxa"/>
              <w:left w:w="100" w:type="dxa"/>
              <w:bottom w:w="100" w:type="dxa"/>
              <w:right w:w="100" w:type="dxa"/>
            </w:tcMar>
          </w:tcPr>
          <w:p w14:paraId="00961CA8"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9D61055"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443D424E"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A141814" w14:textId="77777777">
        <w:trPr>
          <w:trHeight w:val="420"/>
        </w:trPr>
        <w:tc>
          <w:tcPr>
            <w:tcW w:w="2340" w:type="dxa"/>
            <w:vMerge/>
            <w:shd w:val="clear" w:color="auto" w:fill="auto"/>
            <w:tcMar>
              <w:top w:w="100" w:type="dxa"/>
              <w:left w:w="100" w:type="dxa"/>
              <w:bottom w:w="100" w:type="dxa"/>
              <w:right w:w="100" w:type="dxa"/>
            </w:tcMar>
          </w:tcPr>
          <w:p w14:paraId="2234409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99EC915"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6B94F781"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4CE7F7A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1A9F6481" w14:textId="77777777">
        <w:trPr>
          <w:trHeight w:val="420"/>
        </w:trPr>
        <w:tc>
          <w:tcPr>
            <w:tcW w:w="2340" w:type="dxa"/>
            <w:vMerge/>
            <w:shd w:val="clear" w:color="auto" w:fill="auto"/>
            <w:tcMar>
              <w:top w:w="100" w:type="dxa"/>
              <w:left w:w="100" w:type="dxa"/>
              <w:bottom w:w="100" w:type="dxa"/>
              <w:right w:w="100" w:type="dxa"/>
            </w:tcMar>
          </w:tcPr>
          <w:p w14:paraId="6FECBE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85E1BB8" w14:textId="77777777" w:rsidR="0095689C" w:rsidRDefault="00CE7D52">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7D5A518F" w14:textId="77777777" w:rsidR="0095689C" w:rsidRDefault="00CE7D52">
            <w:pPr>
              <w:widowControl w:val="0"/>
              <w:pBdr>
                <w:top w:val="nil"/>
                <w:left w:val="nil"/>
                <w:bottom w:val="nil"/>
                <w:right w:val="nil"/>
                <w:between w:val="nil"/>
              </w:pBdr>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0CF7D47D" w14:textId="77777777" w:rsidR="0095689C" w:rsidRDefault="00CE7D52">
            <w:pPr>
              <w:widowControl w:val="0"/>
              <w:pBdr>
                <w:top w:val="nil"/>
                <w:left w:val="nil"/>
                <w:bottom w:val="nil"/>
                <w:right w:val="nil"/>
                <w:between w:val="nil"/>
              </w:pBdr>
              <w:spacing w:line="240" w:lineRule="auto"/>
              <w:jc w:val="center"/>
            </w:pPr>
            <w:r>
              <w:t>int</w:t>
            </w:r>
          </w:p>
        </w:tc>
      </w:tr>
      <w:tr w:rsidR="0095689C" w14:paraId="44D7CD4F" w14:textId="77777777">
        <w:trPr>
          <w:trHeight w:val="420"/>
        </w:trPr>
        <w:tc>
          <w:tcPr>
            <w:tcW w:w="2340" w:type="dxa"/>
            <w:vMerge w:val="restart"/>
            <w:shd w:val="clear" w:color="auto" w:fill="auto"/>
            <w:tcMar>
              <w:top w:w="100" w:type="dxa"/>
              <w:left w:w="100" w:type="dxa"/>
              <w:bottom w:w="100" w:type="dxa"/>
              <w:right w:w="100" w:type="dxa"/>
            </w:tcMar>
          </w:tcPr>
          <w:p w14:paraId="6FDF58F7" w14:textId="77777777" w:rsidR="0095689C" w:rsidRDefault="0095689C">
            <w:pPr>
              <w:widowControl w:val="0"/>
              <w:pBdr>
                <w:top w:val="nil"/>
                <w:left w:val="nil"/>
                <w:bottom w:val="nil"/>
                <w:right w:val="nil"/>
                <w:between w:val="nil"/>
              </w:pBdr>
              <w:spacing w:line="240" w:lineRule="auto"/>
              <w:jc w:val="center"/>
            </w:pPr>
          </w:p>
          <w:p w14:paraId="6664ED18" w14:textId="77777777" w:rsidR="0095689C" w:rsidRDefault="0095689C">
            <w:pPr>
              <w:widowControl w:val="0"/>
              <w:pBdr>
                <w:top w:val="nil"/>
                <w:left w:val="nil"/>
                <w:bottom w:val="nil"/>
                <w:right w:val="nil"/>
                <w:between w:val="nil"/>
              </w:pBdr>
              <w:spacing w:line="240" w:lineRule="auto"/>
              <w:jc w:val="center"/>
            </w:pPr>
          </w:p>
          <w:p w14:paraId="48E8AB2D" w14:textId="77777777" w:rsidR="0095689C" w:rsidRDefault="00CE7D52">
            <w:pPr>
              <w:widowControl w:val="0"/>
              <w:pBdr>
                <w:top w:val="nil"/>
                <w:left w:val="nil"/>
                <w:bottom w:val="nil"/>
                <w:right w:val="nil"/>
                <w:between w:val="nil"/>
              </w:pBdr>
              <w:spacing w:line="240" w:lineRule="auto"/>
              <w:jc w:val="center"/>
            </w:pPr>
            <w:r>
              <w:t>KHACH_HANG</w:t>
            </w:r>
          </w:p>
        </w:tc>
        <w:tc>
          <w:tcPr>
            <w:tcW w:w="2475" w:type="dxa"/>
            <w:shd w:val="clear" w:color="auto" w:fill="auto"/>
            <w:tcMar>
              <w:top w:w="100" w:type="dxa"/>
              <w:left w:w="100" w:type="dxa"/>
              <w:bottom w:w="100" w:type="dxa"/>
              <w:right w:w="100" w:type="dxa"/>
            </w:tcMar>
          </w:tcPr>
          <w:p w14:paraId="20FBC80C" w14:textId="77777777" w:rsidR="0095689C" w:rsidRDefault="00CE7D52">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76364102" w14:textId="77777777" w:rsidR="0095689C" w:rsidRDefault="00CE7D52">
            <w:pPr>
              <w:widowControl w:val="0"/>
              <w:pBdr>
                <w:top w:val="nil"/>
                <w:left w:val="nil"/>
                <w:bottom w:val="nil"/>
                <w:right w:val="nil"/>
                <w:between w:val="nil"/>
              </w:pBdr>
              <w:spacing w:line="240" w:lineRule="auto"/>
              <w:jc w:val="center"/>
            </w:pPr>
            <w:r>
              <w:t>Mã khách hàng</w:t>
            </w:r>
          </w:p>
        </w:tc>
        <w:tc>
          <w:tcPr>
            <w:tcW w:w="2340" w:type="dxa"/>
            <w:shd w:val="clear" w:color="auto" w:fill="auto"/>
            <w:tcMar>
              <w:top w:w="100" w:type="dxa"/>
              <w:left w:w="100" w:type="dxa"/>
              <w:bottom w:w="100" w:type="dxa"/>
              <w:right w:w="100" w:type="dxa"/>
            </w:tcMar>
          </w:tcPr>
          <w:p w14:paraId="1A68E2F7" w14:textId="77777777" w:rsidR="0095689C" w:rsidRDefault="00CE7D52">
            <w:pPr>
              <w:widowControl w:val="0"/>
              <w:pBdr>
                <w:top w:val="nil"/>
                <w:left w:val="nil"/>
                <w:bottom w:val="nil"/>
                <w:right w:val="nil"/>
                <w:between w:val="nil"/>
              </w:pBdr>
              <w:spacing w:line="240" w:lineRule="auto"/>
              <w:jc w:val="center"/>
            </w:pPr>
            <w:r>
              <w:t>varchar(20)</w:t>
            </w:r>
          </w:p>
        </w:tc>
      </w:tr>
      <w:tr w:rsidR="0095689C" w14:paraId="090BF7F1" w14:textId="77777777">
        <w:trPr>
          <w:trHeight w:val="420"/>
        </w:trPr>
        <w:tc>
          <w:tcPr>
            <w:tcW w:w="2340" w:type="dxa"/>
            <w:vMerge/>
            <w:shd w:val="clear" w:color="auto" w:fill="auto"/>
            <w:tcMar>
              <w:top w:w="100" w:type="dxa"/>
              <w:left w:w="100" w:type="dxa"/>
              <w:bottom w:w="100" w:type="dxa"/>
              <w:right w:w="100" w:type="dxa"/>
            </w:tcMar>
          </w:tcPr>
          <w:p w14:paraId="25EC36A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F96E2B" w14:textId="77777777" w:rsidR="0095689C" w:rsidRDefault="00CE7D52">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09046F18" w14:textId="77777777" w:rsidR="0095689C" w:rsidRDefault="00CE7D52">
            <w:pPr>
              <w:widowControl w:val="0"/>
              <w:pBdr>
                <w:top w:val="nil"/>
                <w:left w:val="nil"/>
                <w:bottom w:val="nil"/>
                <w:right w:val="nil"/>
                <w:between w:val="nil"/>
              </w:pBdr>
              <w:spacing w:line="240" w:lineRule="auto"/>
              <w:jc w:val="center"/>
            </w:pPr>
            <w:r>
              <w:t>Tên khách hàng</w:t>
            </w:r>
          </w:p>
        </w:tc>
        <w:tc>
          <w:tcPr>
            <w:tcW w:w="2340" w:type="dxa"/>
            <w:shd w:val="clear" w:color="auto" w:fill="auto"/>
            <w:tcMar>
              <w:top w:w="100" w:type="dxa"/>
              <w:left w:w="100" w:type="dxa"/>
              <w:bottom w:w="100" w:type="dxa"/>
              <w:right w:w="100" w:type="dxa"/>
            </w:tcMar>
          </w:tcPr>
          <w:p w14:paraId="0A26AEC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8CA3421" w14:textId="77777777">
        <w:trPr>
          <w:trHeight w:val="420"/>
        </w:trPr>
        <w:tc>
          <w:tcPr>
            <w:tcW w:w="2340" w:type="dxa"/>
            <w:vMerge/>
            <w:shd w:val="clear" w:color="auto" w:fill="auto"/>
            <w:tcMar>
              <w:top w:w="100" w:type="dxa"/>
              <w:left w:w="100" w:type="dxa"/>
              <w:bottom w:w="100" w:type="dxa"/>
              <w:right w:w="100" w:type="dxa"/>
            </w:tcMar>
          </w:tcPr>
          <w:p w14:paraId="2B337E6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18491C0" w14:textId="77777777" w:rsidR="0095689C" w:rsidRDefault="00CE7D52">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05D86146"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59186AE8" w14:textId="77777777" w:rsidR="0095689C" w:rsidRDefault="00CE7D52">
            <w:pPr>
              <w:widowControl w:val="0"/>
              <w:pBdr>
                <w:top w:val="nil"/>
                <w:left w:val="nil"/>
                <w:bottom w:val="nil"/>
                <w:right w:val="nil"/>
                <w:between w:val="nil"/>
              </w:pBdr>
              <w:spacing w:line="240" w:lineRule="auto"/>
              <w:jc w:val="center"/>
            </w:pPr>
            <w:r>
              <w:t>varchar(15)</w:t>
            </w:r>
          </w:p>
        </w:tc>
      </w:tr>
      <w:tr w:rsidR="0095689C" w14:paraId="1247BB6C" w14:textId="77777777">
        <w:trPr>
          <w:trHeight w:val="420"/>
        </w:trPr>
        <w:tc>
          <w:tcPr>
            <w:tcW w:w="2340" w:type="dxa"/>
            <w:vMerge w:val="restart"/>
            <w:shd w:val="clear" w:color="auto" w:fill="auto"/>
            <w:tcMar>
              <w:top w:w="100" w:type="dxa"/>
              <w:left w:w="100" w:type="dxa"/>
              <w:bottom w:w="100" w:type="dxa"/>
              <w:right w:w="100" w:type="dxa"/>
            </w:tcMar>
          </w:tcPr>
          <w:p w14:paraId="203E9468" w14:textId="77777777" w:rsidR="0095689C" w:rsidRDefault="0095689C">
            <w:pPr>
              <w:widowControl w:val="0"/>
              <w:pBdr>
                <w:top w:val="nil"/>
                <w:left w:val="nil"/>
                <w:bottom w:val="nil"/>
                <w:right w:val="nil"/>
                <w:between w:val="nil"/>
              </w:pBdr>
              <w:spacing w:line="240" w:lineRule="auto"/>
              <w:jc w:val="center"/>
            </w:pPr>
          </w:p>
          <w:p w14:paraId="1BD01906" w14:textId="77777777" w:rsidR="0095689C" w:rsidRDefault="0095689C">
            <w:pPr>
              <w:widowControl w:val="0"/>
              <w:pBdr>
                <w:top w:val="nil"/>
                <w:left w:val="nil"/>
                <w:bottom w:val="nil"/>
                <w:right w:val="nil"/>
                <w:between w:val="nil"/>
              </w:pBdr>
              <w:spacing w:line="240" w:lineRule="auto"/>
              <w:jc w:val="center"/>
            </w:pPr>
          </w:p>
          <w:p w14:paraId="195CBA59" w14:textId="77777777" w:rsidR="0095689C" w:rsidRDefault="00CE7D52">
            <w:pPr>
              <w:widowControl w:val="0"/>
              <w:pBdr>
                <w:top w:val="nil"/>
                <w:left w:val="nil"/>
                <w:bottom w:val="nil"/>
                <w:right w:val="nil"/>
                <w:between w:val="nil"/>
              </w:pBdr>
              <w:spacing w:line="240" w:lineRule="auto"/>
              <w:jc w:val="center"/>
            </w:pPr>
            <w:r>
              <w:t>KHU_VUC</w:t>
            </w:r>
          </w:p>
        </w:tc>
        <w:tc>
          <w:tcPr>
            <w:tcW w:w="2475" w:type="dxa"/>
            <w:shd w:val="clear" w:color="auto" w:fill="auto"/>
            <w:tcMar>
              <w:top w:w="100" w:type="dxa"/>
              <w:left w:w="100" w:type="dxa"/>
              <w:bottom w:w="100" w:type="dxa"/>
              <w:right w:w="100" w:type="dxa"/>
            </w:tcMar>
          </w:tcPr>
          <w:p w14:paraId="1565A088"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6CC3DB8"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1468C484"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3BF6DF" w14:textId="77777777">
        <w:trPr>
          <w:trHeight w:val="420"/>
        </w:trPr>
        <w:tc>
          <w:tcPr>
            <w:tcW w:w="2340" w:type="dxa"/>
            <w:vMerge/>
            <w:shd w:val="clear" w:color="auto" w:fill="auto"/>
            <w:tcMar>
              <w:top w:w="100" w:type="dxa"/>
              <w:left w:w="100" w:type="dxa"/>
              <w:bottom w:w="100" w:type="dxa"/>
              <w:right w:w="100" w:type="dxa"/>
            </w:tcMar>
          </w:tcPr>
          <w:p w14:paraId="64EDCBF0"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1B5AEC0" w14:textId="77777777" w:rsidR="0095689C" w:rsidRDefault="00CE7D52">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01FDB932" w14:textId="77777777" w:rsidR="0095689C" w:rsidRDefault="00CE7D52">
            <w:pPr>
              <w:widowControl w:val="0"/>
              <w:pBdr>
                <w:top w:val="nil"/>
                <w:left w:val="nil"/>
                <w:bottom w:val="nil"/>
                <w:right w:val="nil"/>
                <w:between w:val="nil"/>
              </w:pBdr>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7DB6648A"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2C7A6797" w14:textId="77777777">
        <w:trPr>
          <w:trHeight w:val="420"/>
        </w:trPr>
        <w:tc>
          <w:tcPr>
            <w:tcW w:w="2340" w:type="dxa"/>
            <w:vMerge/>
            <w:shd w:val="clear" w:color="auto" w:fill="auto"/>
            <w:tcMar>
              <w:top w:w="100" w:type="dxa"/>
              <w:left w:w="100" w:type="dxa"/>
              <w:bottom w:w="100" w:type="dxa"/>
              <w:right w:w="100" w:type="dxa"/>
            </w:tcMar>
          </w:tcPr>
          <w:p w14:paraId="6C7AB9C7"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B35EF4B" w14:textId="77777777" w:rsidR="0095689C" w:rsidRDefault="00CE7D52">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1F29EE95" w14:textId="77777777" w:rsidR="0095689C" w:rsidRDefault="00CE7D52">
            <w:pPr>
              <w:widowControl w:val="0"/>
              <w:pBdr>
                <w:top w:val="nil"/>
                <w:left w:val="nil"/>
                <w:bottom w:val="nil"/>
                <w:right w:val="nil"/>
                <w:between w:val="nil"/>
              </w:pBdr>
              <w:spacing w:line="240" w:lineRule="auto"/>
              <w:jc w:val="center"/>
            </w:pPr>
            <w:r>
              <w:t>Tỉnh</w:t>
            </w:r>
          </w:p>
        </w:tc>
        <w:tc>
          <w:tcPr>
            <w:tcW w:w="2340" w:type="dxa"/>
            <w:shd w:val="clear" w:color="auto" w:fill="auto"/>
            <w:tcMar>
              <w:top w:w="100" w:type="dxa"/>
              <w:left w:w="100" w:type="dxa"/>
              <w:bottom w:w="100" w:type="dxa"/>
              <w:right w:w="100" w:type="dxa"/>
            </w:tcMar>
          </w:tcPr>
          <w:p w14:paraId="26B297E8"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1D864F23" w14:textId="77777777">
        <w:trPr>
          <w:trHeight w:val="420"/>
        </w:trPr>
        <w:tc>
          <w:tcPr>
            <w:tcW w:w="2340" w:type="dxa"/>
            <w:vMerge w:val="restart"/>
            <w:shd w:val="clear" w:color="auto" w:fill="auto"/>
            <w:tcMar>
              <w:top w:w="100" w:type="dxa"/>
              <w:left w:w="100" w:type="dxa"/>
              <w:bottom w:w="100" w:type="dxa"/>
              <w:right w:w="100" w:type="dxa"/>
            </w:tcMar>
          </w:tcPr>
          <w:p w14:paraId="6EE4CA31" w14:textId="77777777" w:rsidR="0095689C" w:rsidRDefault="0095689C">
            <w:pPr>
              <w:widowControl w:val="0"/>
              <w:pBdr>
                <w:top w:val="nil"/>
                <w:left w:val="nil"/>
                <w:bottom w:val="nil"/>
                <w:right w:val="nil"/>
                <w:between w:val="nil"/>
              </w:pBdr>
              <w:spacing w:line="240" w:lineRule="auto"/>
              <w:jc w:val="center"/>
            </w:pPr>
          </w:p>
          <w:p w14:paraId="5A2DBECC" w14:textId="77777777" w:rsidR="0095689C" w:rsidRDefault="0095689C">
            <w:pPr>
              <w:widowControl w:val="0"/>
              <w:pBdr>
                <w:top w:val="nil"/>
                <w:left w:val="nil"/>
                <w:bottom w:val="nil"/>
                <w:right w:val="nil"/>
                <w:between w:val="nil"/>
              </w:pBdr>
              <w:spacing w:line="240" w:lineRule="auto"/>
              <w:jc w:val="center"/>
            </w:pPr>
          </w:p>
          <w:p w14:paraId="27FD81D6" w14:textId="77777777" w:rsidR="0095689C" w:rsidRDefault="0095689C">
            <w:pPr>
              <w:widowControl w:val="0"/>
              <w:pBdr>
                <w:top w:val="nil"/>
                <w:left w:val="nil"/>
                <w:bottom w:val="nil"/>
                <w:right w:val="nil"/>
                <w:between w:val="nil"/>
              </w:pBdr>
              <w:spacing w:line="240" w:lineRule="auto"/>
              <w:jc w:val="center"/>
            </w:pPr>
          </w:p>
          <w:p w14:paraId="436AAD88" w14:textId="77777777" w:rsidR="0095689C" w:rsidRDefault="00CE7D52">
            <w:pPr>
              <w:widowControl w:val="0"/>
              <w:pBdr>
                <w:top w:val="nil"/>
                <w:left w:val="nil"/>
                <w:bottom w:val="nil"/>
                <w:right w:val="nil"/>
                <w:between w:val="nil"/>
              </w:pBdr>
              <w:spacing w:line="240" w:lineRule="auto"/>
              <w:jc w:val="center"/>
            </w:pPr>
            <w:r>
              <w:t>SAN_PHAM</w:t>
            </w:r>
          </w:p>
        </w:tc>
        <w:tc>
          <w:tcPr>
            <w:tcW w:w="2475" w:type="dxa"/>
            <w:shd w:val="clear" w:color="auto" w:fill="auto"/>
            <w:tcMar>
              <w:top w:w="100" w:type="dxa"/>
              <w:left w:w="100" w:type="dxa"/>
              <w:bottom w:w="100" w:type="dxa"/>
              <w:right w:w="100" w:type="dxa"/>
            </w:tcMar>
          </w:tcPr>
          <w:p w14:paraId="6E901C7C" w14:textId="77777777" w:rsidR="0095689C" w:rsidRDefault="00CE7D52">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9A1B856" w14:textId="77777777" w:rsidR="0095689C" w:rsidRDefault="00CE7D52">
            <w:pPr>
              <w:widowControl w:val="0"/>
              <w:pBdr>
                <w:top w:val="nil"/>
                <w:left w:val="nil"/>
                <w:bottom w:val="nil"/>
                <w:right w:val="nil"/>
                <w:between w:val="nil"/>
              </w:pBdr>
              <w:spacing w:line="240" w:lineRule="auto"/>
              <w:jc w:val="center"/>
            </w:pPr>
            <w:r>
              <w:t>Mã sản phẩm</w:t>
            </w:r>
          </w:p>
        </w:tc>
        <w:tc>
          <w:tcPr>
            <w:tcW w:w="2340" w:type="dxa"/>
            <w:shd w:val="clear" w:color="auto" w:fill="auto"/>
            <w:tcMar>
              <w:top w:w="100" w:type="dxa"/>
              <w:left w:w="100" w:type="dxa"/>
              <w:bottom w:w="100" w:type="dxa"/>
              <w:right w:w="100" w:type="dxa"/>
            </w:tcMar>
          </w:tcPr>
          <w:p w14:paraId="3C29755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A8E65CF" w14:textId="77777777">
        <w:trPr>
          <w:trHeight w:val="420"/>
        </w:trPr>
        <w:tc>
          <w:tcPr>
            <w:tcW w:w="2340" w:type="dxa"/>
            <w:vMerge/>
            <w:shd w:val="clear" w:color="auto" w:fill="auto"/>
            <w:tcMar>
              <w:top w:w="100" w:type="dxa"/>
              <w:left w:w="100" w:type="dxa"/>
              <w:bottom w:w="100" w:type="dxa"/>
              <w:right w:w="100" w:type="dxa"/>
            </w:tcMar>
          </w:tcPr>
          <w:p w14:paraId="4496B9B9"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55FB709" w14:textId="77777777" w:rsidR="0095689C" w:rsidRDefault="00CE7D52">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3FDC364" w14:textId="77777777" w:rsidR="0095689C" w:rsidRDefault="00CE7D52">
            <w:pPr>
              <w:widowControl w:val="0"/>
              <w:pBdr>
                <w:top w:val="nil"/>
                <w:left w:val="nil"/>
                <w:bottom w:val="nil"/>
                <w:right w:val="nil"/>
                <w:between w:val="nil"/>
              </w:pBdr>
              <w:spacing w:line="240" w:lineRule="auto"/>
              <w:jc w:val="center"/>
            </w:pPr>
            <w:r>
              <w:t>Mã chi nhánh</w:t>
            </w:r>
          </w:p>
        </w:tc>
        <w:tc>
          <w:tcPr>
            <w:tcW w:w="2340" w:type="dxa"/>
            <w:shd w:val="clear" w:color="auto" w:fill="auto"/>
            <w:tcMar>
              <w:top w:w="100" w:type="dxa"/>
              <w:left w:w="100" w:type="dxa"/>
              <w:bottom w:w="100" w:type="dxa"/>
              <w:right w:w="100" w:type="dxa"/>
            </w:tcMar>
          </w:tcPr>
          <w:p w14:paraId="593D951D"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5DDEFDD" w14:textId="77777777">
        <w:trPr>
          <w:trHeight w:val="420"/>
        </w:trPr>
        <w:tc>
          <w:tcPr>
            <w:tcW w:w="2340" w:type="dxa"/>
            <w:vMerge/>
            <w:shd w:val="clear" w:color="auto" w:fill="auto"/>
            <w:tcMar>
              <w:top w:w="100" w:type="dxa"/>
              <w:left w:w="100" w:type="dxa"/>
              <w:bottom w:w="100" w:type="dxa"/>
              <w:right w:w="100" w:type="dxa"/>
            </w:tcMar>
          </w:tcPr>
          <w:p w14:paraId="33E47BB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F6BA45A" w14:textId="77777777" w:rsidR="0095689C" w:rsidRDefault="00CE7D52">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3F8CEE5B" w14:textId="77777777" w:rsidR="0095689C" w:rsidRDefault="00CE7D52">
            <w:pPr>
              <w:widowControl w:val="0"/>
              <w:pBdr>
                <w:top w:val="nil"/>
                <w:left w:val="nil"/>
                <w:bottom w:val="nil"/>
                <w:right w:val="nil"/>
                <w:between w:val="nil"/>
              </w:pBdr>
              <w:spacing w:line="240" w:lineRule="auto"/>
              <w:jc w:val="center"/>
            </w:pPr>
            <w:r>
              <w:t>Tên sản phẩm</w:t>
            </w:r>
          </w:p>
        </w:tc>
        <w:tc>
          <w:tcPr>
            <w:tcW w:w="2340" w:type="dxa"/>
            <w:shd w:val="clear" w:color="auto" w:fill="auto"/>
            <w:tcMar>
              <w:top w:w="100" w:type="dxa"/>
              <w:left w:w="100" w:type="dxa"/>
              <w:bottom w:w="100" w:type="dxa"/>
              <w:right w:w="100" w:type="dxa"/>
            </w:tcMar>
          </w:tcPr>
          <w:p w14:paraId="1CA0F4D9"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36820498" w14:textId="77777777">
        <w:trPr>
          <w:trHeight w:val="420"/>
        </w:trPr>
        <w:tc>
          <w:tcPr>
            <w:tcW w:w="2340" w:type="dxa"/>
            <w:vMerge/>
            <w:shd w:val="clear" w:color="auto" w:fill="auto"/>
            <w:tcMar>
              <w:top w:w="100" w:type="dxa"/>
              <w:left w:w="100" w:type="dxa"/>
              <w:bottom w:w="100" w:type="dxa"/>
              <w:right w:w="100" w:type="dxa"/>
            </w:tcMar>
          </w:tcPr>
          <w:p w14:paraId="0E47D29F"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7467CF5D" w14:textId="77777777" w:rsidR="0095689C" w:rsidRDefault="00CE7D52">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4D8B0611" w14:textId="77777777" w:rsidR="0095689C" w:rsidRDefault="00CE7D52">
            <w:pPr>
              <w:widowControl w:val="0"/>
              <w:pBdr>
                <w:top w:val="nil"/>
                <w:left w:val="nil"/>
                <w:bottom w:val="nil"/>
                <w:right w:val="nil"/>
                <w:between w:val="nil"/>
              </w:pBdr>
              <w:spacing w:line="240" w:lineRule="auto"/>
              <w:jc w:val="center"/>
            </w:pPr>
            <w:r>
              <w:t>Loại sản phẩm</w:t>
            </w:r>
          </w:p>
        </w:tc>
        <w:tc>
          <w:tcPr>
            <w:tcW w:w="2340" w:type="dxa"/>
            <w:shd w:val="clear" w:color="auto" w:fill="auto"/>
            <w:tcMar>
              <w:top w:w="100" w:type="dxa"/>
              <w:left w:w="100" w:type="dxa"/>
              <w:bottom w:w="100" w:type="dxa"/>
              <w:right w:w="100" w:type="dxa"/>
            </w:tcMar>
          </w:tcPr>
          <w:p w14:paraId="69748793" w14:textId="77777777" w:rsidR="0095689C" w:rsidRDefault="00CE7D52">
            <w:pPr>
              <w:widowControl w:val="0"/>
              <w:pBdr>
                <w:top w:val="nil"/>
                <w:left w:val="nil"/>
                <w:bottom w:val="nil"/>
                <w:right w:val="nil"/>
                <w:between w:val="nil"/>
              </w:pBdr>
              <w:spacing w:line="240" w:lineRule="auto"/>
              <w:jc w:val="center"/>
            </w:pPr>
            <w:r>
              <w:t>varchar(20)</w:t>
            </w:r>
          </w:p>
        </w:tc>
      </w:tr>
      <w:tr w:rsidR="0095689C" w14:paraId="771822FE" w14:textId="77777777">
        <w:trPr>
          <w:trHeight w:val="420"/>
        </w:trPr>
        <w:tc>
          <w:tcPr>
            <w:tcW w:w="2340" w:type="dxa"/>
            <w:vMerge/>
            <w:shd w:val="clear" w:color="auto" w:fill="auto"/>
            <w:tcMar>
              <w:top w:w="100" w:type="dxa"/>
              <w:left w:w="100" w:type="dxa"/>
              <w:bottom w:w="100" w:type="dxa"/>
              <w:right w:w="100" w:type="dxa"/>
            </w:tcMar>
          </w:tcPr>
          <w:p w14:paraId="34F70E2A"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4E73E06" w14:textId="77777777" w:rsidR="0095689C" w:rsidRDefault="00CE7D52">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36431AB6" w14:textId="77777777" w:rsidR="0095689C" w:rsidRDefault="00CE7D52">
            <w:pPr>
              <w:widowControl w:val="0"/>
              <w:pBdr>
                <w:top w:val="nil"/>
                <w:left w:val="nil"/>
                <w:bottom w:val="nil"/>
                <w:right w:val="nil"/>
                <w:between w:val="nil"/>
              </w:pBdr>
              <w:spacing w:line="240" w:lineRule="auto"/>
              <w:jc w:val="center"/>
            </w:pPr>
            <w:r>
              <w:t>Giá sản phẩm</w:t>
            </w:r>
          </w:p>
        </w:tc>
        <w:tc>
          <w:tcPr>
            <w:tcW w:w="2340" w:type="dxa"/>
            <w:shd w:val="clear" w:color="auto" w:fill="auto"/>
            <w:tcMar>
              <w:top w:w="100" w:type="dxa"/>
              <w:left w:w="100" w:type="dxa"/>
              <w:bottom w:w="100" w:type="dxa"/>
              <w:right w:w="100" w:type="dxa"/>
            </w:tcMar>
          </w:tcPr>
          <w:p w14:paraId="47648A3D" w14:textId="77777777" w:rsidR="0095689C" w:rsidRDefault="00CE7D52">
            <w:pPr>
              <w:widowControl w:val="0"/>
              <w:pBdr>
                <w:top w:val="nil"/>
                <w:left w:val="nil"/>
                <w:bottom w:val="nil"/>
                <w:right w:val="nil"/>
                <w:between w:val="nil"/>
              </w:pBdr>
              <w:spacing w:line="240" w:lineRule="auto"/>
              <w:jc w:val="center"/>
            </w:pPr>
            <w:r>
              <w:t>float</w:t>
            </w:r>
          </w:p>
        </w:tc>
      </w:tr>
      <w:tr w:rsidR="0095689C" w14:paraId="2BC23732" w14:textId="77777777">
        <w:trPr>
          <w:trHeight w:val="420"/>
        </w:trPr>
        <w:tc>
          <w:tcPr>
            <w:tcW w:w="2340" w:type="dxa"/>
            <w:vMerge w:val="restart"/>
            <w:shd w:val="clear" w:color="auto" w:fill="auto"/>
            <w:tcMar>
              <w:top w:w="100" w:type="dxa"/>
              <w:left w:w="100" w:type="dxa"/>
              <w:bottom w:w="100" w:type="dxa"/>
              <w:right w:w="100" w:type="dxa"/>
            </w:tcMar>
          </w:tcPr>
          <w:p w14:paraId="74036C7F" w14:textId="77777777" w:rsidR="0095689C" w:rsidRDefault="0095689C">
            <w:pPr>
              <w:widowControl w:val="0"/>
              <w:pBdr>
                <w:top w:val="nil"/>
                <w:left w:val="nil"/>
                <w:bottom w:val="nil"/>
                <w:right w:val="nil"/>
                <w:between w:val="nil"/>
              </w:pBdr>
              <w:spacing w:line="240" w:lineRule="auto"/>
              <w:jc w:val="center"/>
            </w:pPr>
          </w:p>
          <w:p w14:paraId="426638A7" w14:textId="77777777" w:rsidR="0095689C" w:rsidRDefault="0095689C">
            <w:pPr>
              <w:widowControl w:val="0"/>
              <w:pBdr>
                <w:top w:val="nil"/>
                <w:left w:val="nil"/>
                <w:bottom w:val="nil"/>
                <w:right w:val="nil"/>
                <w:between w:val="nil"/>
              </w:pBdr>
              <w:spacing w:line="240" w:lineRule="auto"/>
              <w:jc w:val="center"/>
            </w:pPr>
          </w:p>
          <w:p w14:paraId="66982386" w14:textId="77777777" w:rsidR="0095689C" w:rsidRDefault="0095689C">
            <w:pPr>
              <w:widowControl w:val="0"/>
              <w:pBdr>
                <w:top w:val="nil"/>
                <w:left w:val="nil"/>
                <w:bottom w:val="nil"/>
                <w:right w:val="nil"/>
                <w:between w:val="nil"/>
              </w:pBdr>
              <w:spacing w:line="240" w:lineRule="auto"/>
              <w:jc w:val="center"/>
            </w:pPr>
          </w:p>
          <w:p w14:paraId="7597C91B" w14:textId="77777777" w:rsidR="0095689C" w:rsidRDefault="0095689C">
            <w:pPr>
              <w:widowControl w:val="0"/>
              <w:pBdr>
                <w:top w:val="nil"/>
                <w:left w:val="nil"/>
                <w:bottom w:val="nil"/>
                <w:right w:val="nil"/>
                <w:between w:val="nil"/>
              </w:pBdr>
              <w:spacing w:line="240" w:lineRule="auto"/>
              <w:jc w:val="center"/>
            </w:pPr>
          </w:p>
          <w:p w14:paraId="5B0B138F" w14:textId="77777777" w:rsidR="0095689C" w:rsidRDefault="0095689C">
            <w:pPr>
              <w:widowControl w:val="0"/>
              <w:pBdr>
                <w:top w:val="nil"/>
                <w:left w:val="nil"/>
                <w:bottom w:val="nil"/>
                <w:right w:val="nil"/>
                <w:between w:val="nil"/>
              </w:pBdr>
              <w:spacing w:line="240" w:lineRule="auto"/>
              <w:jc w:val="center"/>
            </w:pPr>
          </w:p>
          <w:p w14:paraId="52FA2D70" w14:textId="77777777" w:rsidR="0095689C" w:rsidRDefault="0095689C">
            <w:pPr>
              <w:widowControl w:val="0"/>
              <w:pBdr>
                <w:top w:val="nil"/>
                <w:left w:val="nil"/>
                <w:bottom w:val="nil"/>
                <w:right w:val="nil"/>
                <w:between w:val="nil"/>
              </w:pBdr>
              <w:spacing w:line="240" w:lineRule="auto"/>
              <w:jc w:val="center"/>
            </w:pPr>
          </w:p>
          <w:p w14:paraId="62AE0F61" w14:textId="77777777" w:rsidR="0095689C" w:rsidRDefault="0095689C">
            <w:pPr>
              <w:widowControl w:val="0"/>
              <w:pBdr>
                <w:top w:val="nil"/>
                <w:left w:val="nil"/>
                <w:bottom w:val="nil"/>
                <w:right w:val="nil"/>
                <w:between w:val="nil"/>
              </w:pBdr>
              <w:spacing w:line="240" w:lineRule="auto"/>
              <w:jc w:val="center"/>
            </w:pPr>
          </w:p>
          <w:p w14:paraId="4A90F971" w14:textId="77777777" w:rsidR="0095689C" w:rsidRDefault="00CE7D52">
            <w:pPr>
              <w:widowControl w:val="0"/>
              <w:pBdr>
                <w:top w:val="nil"/>
                <w:left w:val="nil"/>
                <w:bottom w:val="nil"/>
                <w:right w:val="nil"/>
                <w:between w:val="nil"/>
              </w:pBdr>
              <w:spacing w:line="240" w:lineRule="auto"/>
              <w:jc w:val="center"/>
            </w:pPr>
            <w:r>
              <w:t>TAI_XE</w:t>
            </w:r>
          </w:p>
        </w:tc>
        <w:tc>
          <w:tcPr>
            <w:tcW w:w="2475" w:type="dxa"/>
            <w:shd w:val="clear" w:color="auto" w:fill="auto"/>
            <w:tcMar>
              <w:top w:w="100" w:type="dxa"/>
              <w:left w:w="100" w:type="dxa"/>
              <w:bottom w:w="100" w:type="dxa"/>
              <w:right w:w="100" w:type="dxa"/>
            </w:tcMar>
          </w:tcPr>
          <w:p w14:paraId="36BE51E6" w14:textId="77777777" w:rsidR="0095689C" w:rsidRDefault="00CE7D52">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3E58A2F8"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6970E9B2" w14:textId="77777777" w:rsidR="0095689C" w:rsidRDefault="00CE7D52">
            <w:pPr>
              <w:widowControl w:val="0"/>
              <w:pBdr>
                <w:top w:val="nil"/>
                <w:left w:val="nil"/>
                <w:bottom w:val="nil"/>
                <w:right w:val="nil"/>
                <w:between w:val="nil"/>
              </w:pBdr>
              <w:spacing w:line="240" w:lineRule="auto"/>
              <w:jc w:val="center"/>
            </w:pPr>
            <w:r>
              <w:t>varchar(20)</w:t>
            </w:r>
          </w:p>
        </w:tc>
      </w:tr>
      <w:tr w:rsidR="0095689C" w14:paraId="690FBCD5" w14:textId="77777777">
        <w:trPr>
          <w:trHeight w:val="420"/>
        </w:trPr>
        <w:tc>
          <w:tcPr>
            <w:tcW w:w="2340" w:type="dxa"/>
            <w:vMerge/>
            <w:shd w:val="clear" w:color="auto" w:fill="auto"/>
            <w:tcMar>
              <w:top w:w="100" w:type="dxa"/>
              <w:left w:w="100" w:type="dxa"/>
              <w:bottom w:w="100" w:type="dxa"/>
              <w:right w:w="100" w:type="dxa"/>
            </w:tcMar>
          </w:tcPr>
          <w:p w14:paraId="54CC315C"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88E791A" w14:textId="77777777" w:rsidR="0095689C" w:rsidRDefault="00CE7D52">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4CC8BCC0" w14:textId="77777777" w:rsidR="0095689C" w:rsidRDefault="00CE7D52">
            <w:pPr>
              <w:widowControl w:val="0"/>
              <w:pBdr>
                <w:top w:val="nil"/>
                <w:left w:val="nil"/>
                <w:bottom w:val="nil"/>
                <w:right w:val="nil"/>
                <w:between w:val="nil"/>
              </w:pBdr>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4BFDF794" w14:textId="77777777" w:rsidR="0095689C" w:rsidRDefault="00CE7D52">
            <w:pPr>
              <w:widowControl w:val="0"/>
              <w:pBdr>
                <w:top w:val="nil"/>
                <w:left w:val="nil"/>
                <w:bottom w:val="nil"/>
                <w:right w:val="nil"/>
                <w:between w:val="nil"/>
              </w:pBdr>
              <w:spacing w:line="240" w:lineRule="auto"/>
              <w:jc w:val="center"/>
            </w:pPr>
            <w:r>
              <w:t>nvarchar(50)</w:t>
            </w:r>
          </w:p>
        </w:tc>
      </w:tr>
      <w:tr w:rsidR="0095689C" w14:paraId="0D74D2B5" w14:textId="77777777">
        <w:trPr>
          <w:trHeight w:val="420"/>
        </w:trPr>
        <w:tc>
          <w:tcPr>
            <w:tcW w:w="2340" w:type="dxa"/>
            <w:vMerge/>
            <w:shd w:val="clear" w:color="auto" w:fill="auto"/>
            <w:tcMar>
              <w:top w:w="100" w:type="dxa"/>
              <w:left w:w="100" w:type="dxa"/>
              <w:bottom w:w="100" w:type="dxa"/>
              <w:right w:w="100" w:type="dxa"/>
            </w:tcMar>
          </w:tcPr>
          <w:p w14:paraId="1BCC2FF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357EDFF" w14:textId="77777777" w:rsidR="0095689C" w:rsidRDefault="00CE7D52">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5F520103" w14:textId="77777777" w:rsidR="0095689C" w:rsidRDefault="00CE7D52">
            <w:pPr>
              <w:widowControl w:val="0"/>
              <w:pBdr>
                <w:top w:val="nil"/>
                <w:left w:val="nil"/>
                <w:bottom w:val="nil"/>
                <w:right w:val="nil"/>
                <w:between w:val="nil"/>
              </w:pBdr>
              <w:spacing w:line="240" w:lineRule="auto"/>
              <w:jc w:val="center"/>
            </w:pPr>
            <w:r>
              <w:t>Chứng minh nhân dân</w:t>
            </w:r>
          </w:p>
        </w:tc>
        <w:tc>
          <w:tcPr>
            <w:tcW w:w="2340" w:type="dxa"/>
            <w:shd w:val="clear" w:color="auto" w:fill="auto"/>
            <w:tcMar>
              <w:top w:w="100" w:type="dxa"/>
              <w:left w:w="100" w:type="dxa"/>
              <w:bottom w:w="100" w:type="dxa"/>
              <w:right w:w="100" w:type="dxa"/>
            </w:tcMar>
          </w:tcPr>
          <w:p w14:paraId="67FDC4D3" w14:textId="77777777" w:rsidR="0095689C" w:rsidRDefault="00CE7D52">
            <w:pPr>
              <w:widowControl w:val="0"/>
              <w:pBdr>
                <w:top w:val="nil"/>
                <w:left w:val="nil"/>
                <w:bottom w:val="nil"/>
                <w:right w:val="nil"/>
                <w:between w:val="nil"/>
              </w:pBdr>
              <w:spacing w:line="240" w:lineRule="auto"/>
              <w:jc w:val="center"/>
            </w:pPr>
            <w:r>
              <w:t>varchar(15)</w:t>
            </w:r>
          </w:p>
        </w:tc>
      </w:tr>
      <w:tr w:rsidR="0095689C" w14:paraId="786977EF" w14:textId="77777777">
        <w:trPr>
          <w:trHeight w:val="420"/>
        </w:trPr>
        <w:tc>
          <w:tcPr>
            <w:tcW w:w="2340" w:type="dxa"/>
            <w:vMerge/>
            <w:shd w:val="clear" w:color="auto" w:fill="auto"/>
            <w:tcMar>
              <w:top w:w="100" w:type="dxa"/>
              <w:left w:w="100" w:type="dxa"/>
              <w:bottom w:w="100" w:type="dxa"/>
              <w:right w:w="100" w:type="dxa"/>
            </w:tcMar>
          </w:tcPr>
          <w:p w14:paraId="55C42D7D"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211F60A" w14:textId="77777777" w:rsidR="0095689C" w:rsidRDefault="00CE7D52">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6618D178" w14:textId="77777777" w:rsidR="0095689C" w:rsidRDefault="00CE7D52">
            <w:pPr>
              <w:widowControl w:val="0"/>
              <w:pBdr>
                <w:top w:val="nil"/>
                <w:left w:val="nil"/>
                <w:bottom w:val="nil"/>
                <w:right w:val="nil"/>
                <w:between w:val="nil"/>
              </w:pBdr>
              <w:spacing w:line="240" w:lineRule="auto"/>
              <w:jc w:val="center"/>
            </w:pPr>
            <w:r>
              <w:t>Số điện thoại</w:t>
            </w:r>
          </w:p>
        </w:tc>
        <w:tc>
          <w:tcPr>
            <w:tcW w:w="2340" w:type="dxa"/>
            <w:shd w:val="clear" w:color="auto" w:fill="auto"/>
            <w:tcMar>
              <w:top w:w="100" w:type="dxa"/>
              <w:left w:w="100" w:type="dxa"/>
              <w:bottom w:w="100" w:type="dxa"/>
              <w:right w:w="100" w:type="dxa"/>
            </w:tcMar>
          </w:tcPr>
          <w:p w14:paraId="6128E1C0" w14:textId="77777777" w:rsidR="0095689C" w:rsidRDefault="00CE7D52">
            <w:pPr>
              <w:widowControl w:val="0"/>
              <w:pBdr>
                <w:top w:val="nil"/>
                <w:left w:val="nil"/>
                <w:bottom w:val="nil"/>
                <w:right w:val="nil"/>
                <w:between w:val="nil"/>
              </w:pBdr>
              <w:spacing w:line="240" w:lineRule="auto"/>
              <w:jc w:val="center"/>
            </w:pPr>
            <w:r>
              <w:t>varchar(15)</w:t>
            </w:r>
          </w:p>
        </w:tc>
      </w:tr>
      <w:tr w:rsidR="0095689C" w14:paraId="3B5BF1F0" w14:textId="77777777">
        <w:trPr>
          <w:trHeight w:val="420"/>
        </w:trPr>
        <w:tc>
          <w:tcPr>
            <w:tcW w:w="2340" w:type="dxa"/>
            <w:vMerge/>
            <w:shd w:val="clear" w:color="auto" w:fill="auto"/>
            <w:tcMar>
              <w:top w:w="100" w:type="dxa"/>
              <w:left w:w="100" w:type="dxa"/>
              <w:bottom w:w="100" w:type="dxa"/>
              <w:right w:w="100" w:type="dxa"/>
            </w:tcMar>
          </w:tcPr>
          <w:p w14:paraId="012B0F54"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6BF7B499" w14:textId="77777777" w:rsidR="0095689C" w:rsidRDefault="00CE7D52">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18D83C6F" w14:textId="77777777" w:rsidR="0095689C" w:rsidRDefault="00CE7D52">
            <w:pPr>
              <w:widowControl w:val="0"/>
              <w:pBdr>
                <w:top w:val="nil"/>
                <w:left w:val="nil"/>
                <w:bottom w:val="nil"/>
                <w:right w:val="nil"/>
                <w:between w:val="nil"/>
              </w:pBdr>
              <w:spacing w:line="240" w:lineRule="auto"/>
              <w:jc w:val="center"/>
            </w:pPr>
            <w:r>
              <w:t>Địa chỉ</w:t>
            </w:r>
          </w:p>
        </w:tc>
        <w:tc>
          <w:tcPr>
            <w:tcW w:w="2340" w:type="dxa"/>
            <w:shd w:val="clear" w:color="auto" w:fill="auto"/>
            <w:tcMar>
              <w:top w:w="100" w:type="dxa"/>
              <w:left w:w="100" w:type="dxa"/>
              <w:bottom w:w="100" w:type="dxa"/>
              <w:right w:w="100" w:type="dxa"/>
            </w:tcMar>
          </w:tcPr>
          <w:p w14:paraId="3A932E17"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3474159A" w14:textId="77777777">
        <w:trPr>
          <w:trHeight w:val="420"/>
        </w:trPr>
        <w:tc>
          <w:tcPr>
            <w:tcW w:w="2340" w:type="dxa"/>
            <w:vMerge/>
            <w:shd w:val="clear" w:color="auto" w:fill="auto"/>
            <w:tcMar>
              <w:top w:w="100" w:type="dxa"/>
              <w:left w:w="100" w:type="dxa"/>
              <w:bottom w:w="100" w:type="dxa"/>
              <w:right w:w="100" w:type="dxa"/>
            </w:tcMar>
          </w:tcPr>
          <w:p w14:paraId="515D45E6"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024F6DDD" w14:textId="77777777" w:rsidR="0095689C" w:rsidRDefault="00CE7D52">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3C365A94" w14:textId="77777777" w:rsidR="0095689C" w:rsidRDefault="00CE7D52">
            <w:pPr>
              <w:widowControl w:val="0"/>
              <w:pBdr>
                <w:top w:val="nil"/>
                <w:left w:val="nil"/>
                <w:bottom w:val="nil"/>
                <w:right w:val="nil"/>
                <w:between w:val="nil"/>
              </w:pBdr>
              <w:spacing w:line="240" w:lineRule="auto"/>
              <w:jc w:val="center"/>
            </w:pPr>
            <w:r>
              <w:t>Biển số xe</w:t>
            </w:r>
          </w:p>
        </w:tc>
        <w:tc>
          <w:tcPr>
            <w:tcW w:w="2340" w:type="dxa"/>
            <w:shd w:val="clear" w:color="auto" w:fill="auto"/>
            <w:tcMar>
              <w:top w:w="100" w:type="dxa"/>
              <w:left w:w="100" w:type="dxa"/>
              <w:bottom w:w="100" w:type="dxa"/>
              <w:right w:w="100" w:type="dxa"/>
            </w:tcMar>
          </w:tcPr>
          <w:p w14:paraId="0C3DA874" w14:textId="77777777" w:rsidR="0095689C" w:rsidRDefault="00CE7D52">
            <w:pPr>
              <w:widowControl w:val="0"/>
              <w:pBdr>
                <w:top w:val="nil"/>
                <w:left w:val="nil"/>
                <w:bottom w:val="nil"/>
                <w:right w:val="nil"/>
                <w:between w:val="nil"/>
              </w:pBdr>
              <w:spacing w:line="240" w:lineRule="auto"/>
              <w:jc w:val="center"/>
            </w:pPr>
            <w:r>
              <w:t>varchar(15)</w:t>
            </w:r>
          </w:p>
        </w:tc>
      </w:tr>
      <w:tr w:rsidR="0095689C" w14:paraId="2F41714A" w14:textId="77777777">
        <w:trPr>
          <w:trHeight w:val="420"/>
        </w:trPr>
        <w:tc>
          <w:tcPr>
            <w:tcW w:w="2340" w:type="dxa"/>
            <w:vMerge/>
            <w:shd w:val="clear" w:color="auto" w:fill="auto"/>
            <w:tcMar>
              <w:top w:w="100" w:type="dxa"/>
              <w:left w:w="100" w:type="dxa"/>
              <w:bottom w:w="100" w:type="dxa"/>
              <w:right w:w="100" w:type="dxa"/>
            </w:tcMar>
          </w:tcPr>
          <w:p w14:paraId="646D75E8"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565131A0" w14:textId="77777777" w:rsidR="0095689C" w:rsidRDefault="00CE7D52">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03E9B9FE" w14:textId="77777777" w:rsidR="0095689C" w:rsidRDefault="00CE7D52">
            <w:pPr>
              <w:widowControl w:val="0"/>
              <w:pBdr>
                <w:top w:val="nil"/>
                <w:left w:val="nil"/>
                <w:bottom w:val="nil"/>
                <w:right w:val="nil"/>
                <w:between w:val="nil"/>
              </w:pBdr>
              <w:spacing w:line="240" w:lineRule="auto"/>
              <w:jc w:val="center"/>
            </w:pPr>
            <w:r>
              <w:t>Mã khu vực</w:t>
            </w:r>
          </w:p>
        </w:tc>
        <w:tc>
          <w:tcPr>
            <w:tcW w:w="2340" w:type="dxa"/>
            <w:shd w:val="clear" w:color="auto" w:fill="auto"/>
            <w:tcMar>
              <w:top w:w="100" w:type="dxa"/>
              <w:left w:w="100" w:type="dxa"/>
              <w:bottom w:w="100" w:type="dxa"/>
              <w:right w:w="100" w:type="dxa"/>
            </w:tcMar>
          </w:tcPr>
          <w:p w14:paraId="38910A35" w14:textId="77777777" w:rsidR="0095689C" w:rsidRDefault="00CE7D52">
            <w:pPr>
              <w:widowControl w:val="0"/>
              <w:pBdr>
                <w:top w:val="nil"/>
                <w:left w:val="nil"/>
                <w:bottom w:val="nil"/>
                <w:right w:val="nil"/>
                <w:between w:val="nil"/>
              </w:pBdr>
              <w:spacing w:line="240" w:lineRule="auto"/>
              <w:jc w:val="center"/>
            </w:pPr>
            <w:r>
              <w:t>varchar(20)</w:t>
            </w:r>
          </w:p>
        </w:tc>
      </w:tr>
      <w:tr w:rsidR="0095689C" w14:paraId="2C00A0E0" w14:textId="77777777">
        <w:trPr>
          <w:trHeight w:val="420"/>
        </w:trPr>
        <w:tc>
          <w:tcPr>
            <w:tcW w:w="2340" w:type="dxa"/>
            <w:vMerge/>
            <w:shd w:val="clear" w:color="auto" w:fill="auto"/>
            <w:tcMar>
              <w:top w:w="100" w:type="dxa"/>
              <w:left w:w="100" w:type="dxa"/>
              <w:bottom w:w="100" w:type="dxa"/>
              <w:right w:w="100" w:type="dxa"/>
            </w:tcMar>
          </w:tcPr>
          <w:p w14:paraId="7CA3FC25"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A0D1698" w14:textId="77777777" w:rsidR="0095689C" w:rsidRDefault="00CE7D52">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328A880" w14:textId="77777777" w:rsidR="0095689C" w:rsidRDefault="00CE7D52">
            <w:pPr>
              <w:widowControl w:val="0"/>
              <w:pBdr>
                <w:top w:val="nil"/>
                <w:left w:val="nil"/>
                <w:bottom w:val="nil"/>
                <w:right w:val="nil"/>
                <w:between w:val="nil"/>
              </w:pBdr>
              <w:spacing w:line="240" w:lineRule="auto"/>
              <w:jc w:val="center"/>
            </w:pPr>
            <w:r>
              <w:t>Email</w:t>
            </w:r>
          </w:p>
        </w:tc>
        <w:tc>
          <w:tcPr>
            <w:tcW w:w="2340" w:type="dxa"/>
            <w:shd w:val="clear" w:color="auto" w:fill="auto"/>
            <w:tcMar>
              <w:top w:w="100" w:type="dxa"/>
              <w:left w:w="100" w:type="dxa"/>
              <w:bottom w:w="100" w:type="dxa"/>
              <w:right w:w="100" w:type="dxa"/>
            </w:tcMar>
          </w:tcPr>
          <w:p w14:paraId="69D503D3" w14:textId="77777777" w:rsidR="0095689C" w:rsidRDefault="00CE7D52">
            <w:pPr>
              <w:widowControl w:val="0"/>
              <w:pBdr>
                <w:top w:val="nil"/>
                <w:left w:val="nil"/>
                <w:bottom w:val="nil"/>
                <w:right w:val="nil"/>
                <w:between w:val="nil"/>
              </w:pBdr>
              <w:spacing w:line="240" w:lineRule="auto"/>
              <w:jc w:val="center"/>
            </w:pPr>
            <w:r>
              <w:t>varchar(50)</w:t>
            </w:r>
          </w:p>
        </w:tc>
      </w:tr>
      <w:tr w:rsidR="0095689C" w14:paraId="2591F6F3" w14:textId="77777777">
        <w:trPr>
          <w:trHeight w:val="420"/>
        </w:trPr>
        <w:tc>
          <w:tcPr>
            <w:tcW w:w="2340" w:type="dxa"/>
            <w:vMerge/>
            <w:shd w:val="clear" w:color="auto" w:fill="auto"/>
            <w:tcMar>
              <w:top w:w="100" w:type="dxa"/>
              <w:left w:w="100" w:type="dxa"/>
              <w:bottom w:w="100" w:type="dxa"/>
              <w:right w:w="100" w:type="dxa"/>
            </w:tcMar>
          </w:tcPr>
          <w:p w14:paraId="2F288871"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41073370" w14:textId="77777777" w:rsidR="0095689C" w:rsidRDefault="00CE7D52">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4C4D281A" w14:textId="77777777" w:rsidR="0095689C" w:rsidRDefault="00CE7D52">
            <w:pPr>
              <w:widowControl w:val="0"/>
              <w:pBdr>
                <w:top w:val="nil"/>
                <w:left w:val="nil"/>
                <w:bottom w:val="nil"/>
                <w:right w:val="nil"/>
                <w:between w:val="nil"/>
              </w:pBdr>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4708542C" w14:textId="77777777" w:rsidR="0095689C" w:rsidRDefault="00CE7D52">
            <w:pPr>
              <w:widowControl w:val="0"/>
              <w:pBdr>
                <w:top w:val="nil"/>
                <w:left w:val="nil"/>
                <w:bottom w:val="nil"/>
                <w:right w:val="nil"/>
                <w:between w:val="nil"/>
              </w:pBdr>
              <w:spacing w:line="240" w:lineRule="auto"/>
              <w:jc w:val="center"/>
            </w:pPr>
            <w:r>
              <w:t>nvarchar(100)</w:t>
            </w:r>
          </w:p>
        </w:tc>
      </w:tr>
      <w:tr w:rsidR="0095689C" w14:paraId="14309690" w14:textId="77777777">
        <w:trPr>
          <w:trHeight w:val="420"/>
        </w:trPr>
        <w:tc>
          <w:tcPr>
            <w:tcW w:w="2340" w:type="dxa"/>
            <w:vMerge w:val="restart"/>
            <w:shd w:val="clear" w:color="auto" w:fill="auto"/>
            <w:tcMar>
              <w:top w:w="100" w:type="dxa"/>
              <w:left w:w="100" w:type="dxa"/>
              <w:bottom w:w="100" w:type="dxa"/>
              <w:right w:w="100" w:type="dxa"/>
            </w:tcMar>
          </w:tcPr>
          <w:p w14:paraId="6BBB8F62" w14:textId="77777777" w:rsidR="0095689C" w:rsidRDefault="0095689C">
            <w:pPr>
              <w:widowControl w:val="0"/>
              <w:pBdr>
                <w:top w:val="nil"/>
                <w:left w:val="nil"/>
                <w:bottom w:val="nil"/>
                <w:right w:val="nil"/>
                <w:between w:val="nil"/>
              </w:pBdr>
              <w:spacing w:line="240" w:lineRule="auto"/>
              <w:jc w:val="center"/>
            </w:pPr>
          </w:p>
          <w:p w14:paraId="15788AE8" w14:textId="77777777" w:rsidR="0095689C" w:rsidRDefault="0095689C">
            <w:pPr>
              <w:widowControl w:val="0"/>
              <w:pBdr>
                <w:top w:val="nil"/>
                <w:left w:val="nil"/>
                <w:bottom w:val="nil"/>
                <w:right w:val="nil"/>
                <w:between w:val="nil"/>
              </w:pBdr>
              <w:spacing w:line="240" w:lineRule="auto"/>
              <w:jc w:val="center"/>
            </w:pPr>
          </w:p>
          <w:p w14:paraId="4C7593C3" w14:textId="77777777" w:rsidR="0095689C" w:rsidRDefault="00CE7D52">
            <w:pPr>
              <w:widowControl w:val="0"/>
              <w:pBdr>
                <w:top w:val="nil"/>
                <w:left w:val="nil"/>
                <w:bottom w:val="nil"/>
                <w:right w:val="nil"/>
                <w:between w:val="nil"/>
              </w:pBdr>
              <w:spacing w:line="240" w:lineRule="auto"/>
              <w:jc w:val="center"/>
            </w:pPr>
            <w:r>
              <w:t>GIAO_HANG</w:t>
            </w:r>
          </w:p>
        </w:tc>
        <w:tc>
          <w:tcPr>
            <w:tcW w:w="2475" w:type="dxa"/>
            <w:shd w:val="clear" w:color="auto" w:fill="auto"/>
            <w:tcMar>
              <w:top w:w="100" w:type="dxa"/>
              <w:left w:w="100" w:type="dxa"/>
              <w:bottom w:w="100" w:type="dxa"/>
              <w:right w:w="100" w:type="dxa"/>
            </w:tcMar>
          </w:tcPr>
          <w:p w14:paraId="55B2837E" w14:textId="77777777" w:rsidR="0095689C" w:rsidRDefault="00CE7D52">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3C6B68F1" w14:textId="77777777" w:rsidR="0095689C" w:rsidRDefault="00CE7D52">
            <w:pPr>
              <w:widowControl w:val="0"/>
              <w:pBdr>
                <w:top w:val="nil"/>
                <w:left w:val="nil"/>
                <w:bottom w:val="nil"/>
                <w:right w:val="nil"/>
                <w:between w:val="nil"/>
              </w:pBdr>
              <w:spacing w:line="240" w:lineRule="auto"/>
              <w:jc w:val="center"/>
            </w:pPr>
            <w:r>
              <w:t>Mã tài xế</w:t>
            </w:r>
          </w:p>
        </w:tc>
        <w:tc>
          <w:tcPr>
            <w:tcW w:w="2340" w:type="dxa"/>
            <w:shd w:val="clear" w:color="auto" w:fill="auto"/>
            <w:tcMar>
              <w:top w:w="100" w:type="dxa"/>
              <w:left w:w="100" w:type="dxa"/>
              <w:bottom w:w="100" w:type="dxa"/>
              <w:right w:w="100" w:type="dxa"/>
            </w:tcMar>
          </w:tcPr>
          <w:p w14:paraId="7FA5BC2A" w14:textId="77777777" w:rsidR="0095689C" w:rsidRDefault="00CE7D52">
            <w:pPr>
              <w:widowControl w:val="0"/>
              <w:pBdr>
                <w:top w:val="nil"/>
                <w:left w:val="nil"/>
                <w:bottom w:val="nil"/>
                <w:right w:val="nil"/>
                <w:between w:val="nil"/>
              </w:pBdr>
              <w:spacing w:line="240" w:lineRule="auto"/>
              <w:jc w:val="center"/>
            </w:pPr>
            <w:r>
              <w:t>varchar(20)</w:t>
            </w:r>
          </w:p>
        </w:tc>
      </w:tr>
      <w:tr w:rsidR="0095689C" w14:paraId="479C89BD" w14:textId="77777777">
        <w:trPr>
          <w:trHeight w:val="420"/>
        </w:trPr>
        <w:tc>
          <w:tcPr>
            <w:tcW w:w="2340" w:type="dxa"/>
            <w:vMerge/>
            <w:shd w:val="clear" w:color="auto" w:fill="auto"/>
            <w:tcMar>
              <w:top w:w="100" w:type="dxa"/>
              <w:left w:w="100" w:type="dxa"/>
              <w:bottom w:w="100" w:type="dxa"/>
              <w:right w:w="100" w:type="dxa"/>
            </w:tcMar>
          </w:tcPr>
          <w:p w14:paraId="270CDD2B"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338D7FB5" w14:textId="77777777" w:rsidR="0095689C" w:rsidRDefault="00CE7D52">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5669085C" w14:textId="77777777" w:rsidR="0095689C" w:rsidRDefault="00CE7D52">
            <w:pPr>
              <w:widowControl w:val="0"/>
              <w:pBdr>
                <w:top w:val="nil"/>
                <w:left w:val="nil"/>
                <w:bottom w:val="nil"/>
                <w:right w:val="nil"/>
                <w:between w:val="nil"/>
              </w:pBdr>
              <w:spacing w:line="240" w:lineRule="auto"/>
              <w:jc w:val="center"/>
            </w:pPr>
            <w:r>
              <w:t>Mã đơn hàng</w:t>
            </w:r>
          </w:p>
        </w:tc>
        <w:tc>
          <w:tcPr>
            <w:tcW w:w="2340" w:type="dxa"/>
            <w:shd w:val="clear" w:color="auto" w:fill="auto"/>
            <w:tcMar>
              <w:top w:w="100" w:type="dxa"/>
              <w:left w:w="100" w:type="dxa"/>
              <w:bottom w:w="100" w:type="dxa"/>
              <w:right w:w="100" w:type="dxa"/>
            </w:tcMar>
          </w:tcPr>
          <w:p w14:paraId="1672A7D0" w14:textId="77777777" w:rsidR="0095689C" w:rsidRDefault="00CE7D52">
            <w:pPr>
              <w:widowControl w:val="0"/>
              <w:pBdr>
                <w:top w:val="nil"/>
                <w:left w:val="nil"/>
                <w:bottom w:val="nil"/>
                <w:right w:val="nil"/>
                <w:between w:val="nil"/>
              </w:pBdr>
              <w:spacing w:line="240" w:lineRule="auto"/>
              <w:jc w:val="center"/>
            </w:pPr>
            <w:r>
              <w:t>varchar(20)</w:t>
            </w:r>
          </w:p>
        </w:tc>
      </w:tr>
      <w:tr w:rsidR="0095689C" w14:paraId="59DA0CA3" w14:textId="77777777">
        <w:trPr>
          <w:trHeight w:val="420"/>
        </w:trPr>
        <w:tc>
          <w:tcPr>
            <w:tcW w:w="2340" w:type="dxa"/>
            <w:vMerge/>
            <w:shd w:val="clear" w:color="auto" w:fill="auto"/>
            <w:tcMar>
              <w:top w:w="100" w:type="dxa"/>
              <w:left w:w="100" w:type="dxa"/>
              <w:bottom w:w="100" w:type="dxa"/>
              <w:right w:w="100" w:type="dxa"/>
            </w:tcMar>
          </w:tcPr>
          <w:p w14:paraId="5B5CF3D2" w14:textId="77777777" w:rsidR="0095689C" w:rsidRDefault="0095689C">
            <w:pPr>
              <w:widowControl w:val="0"/>
              <w:pBdr>
                <w:top w:val="nil"/>
                <w:left w:val="nil"/>
                <w:bottom w:val="nil"/>
                <w:right w:val="nil"/>
                <w:between w:val="nil"/>
              </w:pBdr>
              <w:spacing w:line="240" w:lineRule="auto"/>
              <w:jc w:val="center"/>
            </w:pPr>
          </w:p>
        </w:tc>
        <w:tc>
          <w:tcPr>
            <w:tcW w:w="2475" w:type="dxa"/>
            <w:shd w:val="clear" w:color="auto" w:fill="auto"/>
            <w:tcMar>
              <w:top w:w="100" w:type="dxa"/>
              <w:left w:w="100" w:type="dxa"/>
              <w:bottom w:w="100" w:type="dxa"/>
              <w:right w:w="100" w:type="dxa"/>
            </w:tcMar>
          </w:tcPr>
          <w:p w14:paraId="1802A92A" w14:textId="77777777" w:rsidR="0095689C" w:rsidRDefault="00CE7D52">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39207CFC" w14:textId="77777777" w:rsidR="0095689C" w:rsidRDefault="00CE7D52">
            <w:pPr>
              <w:widowControl w:val="0"/>
              <w:pBdr>
                <w:top w:val="nil"/>
                <w:left w:val="nil"/>
                <w:bottom w:val="nil"/>
                <w:right w:val="nil"/>
                <w:between w:val="nil"/>
              </w:pBdr>
              <w:spacing w:line="240" w:lineRule="auto"/>
              <w:jc w:val="center"/>
            </w:pPr>
            <w:r>
              <w:t>Hoa hồng</w:t>
            </w:r>
          </w:p>
        </w:tc>
        <w:tc>
          <w:tcPr>
            <w:tcW w:w="2340" w:type="dxa"/>
            <w:shd w:val="clear" w:color="auto" w:fill="auto"/>
            <w:tcMar>
              <w:top w:w="100" w:type="dxa"/>
              <w:left w:w="100" w:type="dxa"/>
              <w:bottom w:w="100" w:type="dxa"/>
              <w:right w:w="100" w:type="dxa"/>
            </w:tcMar>
          </w:tcPr>
          <w:p w14:paraId="2E67A963" w14:textId="77777777" w:rsidR="0095689C" w:rsidRDefault="00CE7D52">
            <w:pPr>
              <w:widowControl w:val="0"/>
              <w:pBdr>
                <w:top w:val="nil"/>
                <w:left w:val="nil"/>
                <w:bottom w:val="nil"/>
                <w:right w:val="nil"/>
                <w:between w:val="nil"/>
              </w:pBdr>
              <w:spacing w:line="240" w:lineRule="auto"/>
              <w:jc w:val="center"/>
            </w:pPr>
            <w:r>
              <w:t>money</w:t>
            </w:r>
          </w:p>
        </w:tc>
      </w:tr>
    </w:tbl>
    <w:p w14:paraId="1D23A29B" w14:textId="77777777" w:rsidR="0095689C" w:rsidRDefault="0095689C">
      <w:pPr>
        <w:jc w:val="center"/>
      </w:pPr>
    </w:p>
    <w:p w14:paraId="7B21E288" w14:textId="77777777" w:rsidR="0095689C" w:rsidRDefault="0095689C">
      <w:pPr>
        <w:jc w:val="center"/>
      </w:pPr>
    </w:p>
    <w:p w14:paraId="5DFC6D85" w14:textId="77777777" w:rsidR="0095689C" w:rsidRDefault="0095689C">
      <w:pPr>
        <w:jc w:val="center"/>
      </w:pPr>
    </w:p>
    <w:p w14:paraId="380279BC" w14:textId="315CD096" w:rsidR="00F9034B" w:rsidRDefault="00F9034B">
      <w:pPr>
        <w:jc w:val="center"/>
      </w:pPr>
    </w:p>
    <w:p w14:paraId="50BAD2A6" w14:textId="77777777" w:rsidR="00F9034B" w:rsidRDefault="00F9034B">
      <w:r>
        <w:br w:type="page"/>
      </w:r>
    </w:p>
    <w:p w14:paraId="75469F5E" w14:textId="705B5DA0" w:rsidR="0095689C" w:rsidRDefault="00AC7E69" w:rsidP="00236F46">
      <w:pPr>
        <w:pStyle w:val="Heading1"/>
      </w:pPr>
      <w:bookmarkStart w:id="14" w:name="_Toc90281293"/>
      <w:bookmarkStart w:id="15" w:name="_Hlk88407208"/>
      <w:r>
        <w:lastRenderedPageBreak/>
        <w:t>Phân quyền người dùng</w:t>
      </w:r>
      <w:bookmarkEnd w:id="14"/>
    </w:p>
    <w:p w14:paraId="3C786FBF" w14:textId="73E1B9A9" w:rsidR="00EB633E" w:rsidRDefault="00EB633E" w:rsidP="003C11CD">
      <w:pPr>
        <w:pStyle w:val="Heading2"/>
        <w:numPr>
          <w:ilvl w:val="0"/>
          <w:numId w:val="10"/>
        </w:numPr>
      </w:pPr>
      <w:bookmarkStart w:id="16" w:name="_Toc90281294"/>
      <w:bookmarkEnd w:id="15"/>
      <w:r>
        <w:t>Phân quyền trên các role user:</w:t>
      </w:r>
      <w:bookmarkEnd w:id="16"/>
    </w:p>
    <w:p w14:paraId="359C7E55" w14:textId="7E01A6E2" w:rsidR="00EB633E" w:rsidRDefault="00EB633E" w:rsidP="00EB633E">
      <w:pPr>
        <w:pStyle w:val="ListParagraph"/>
        <w:numPr>
          <w:ilvl w:val="0"/>
          <w:numId w:val="9"/>
        </w:numPr>
      </w:pPr>
      <w:r>
        <w:t>Role đối tác:</w:t>
      </w:r>
    </w:p>
    <w:p w14:paraId="206C366C" w14:textId="683E49BD" w:rsidR="00EB633E" w:rsidRDefault="00EB633E" w:rsidP="00EB633E">
      <w:pPr>
        <w:pStyle w:val="ListParagraph"/>
        <w:numPr>
          <w:ilvl w:val="1"/>
          <w:numId w:val="9"/>
        </w:numPr>
      </w:pPr>
      <w:r>
        <w:t xml:space="preserve">Có quyền </w:t>
      </w:r>
      <w:r w:rsidR="000024EE">
        <w:t>xem, xóa sửa trên bảng KHU_VUC</w:t>
      </w:r>
    </w:p>
    <w:p w14:paraId="389FC97A" w14:textId="03FED638" w:rsidR="000024EE" w:rsidRDefault="000024EE" w:rsidP="00EB633E">
      <w:pPr>
        <w:pStyle w:val="ListParagraph"/>
        <w:numPr>
          <w:ilvl w:val="1"/>
          <w:numId w:val="9"/>
        </w:numPr>
      </w:pPr>
      <w:r>
        <w:t>Có quyền xem bảng LOAI_HANG</w:t>
      </w:r>
    </w:p>
    <w:p w14:paraId="095F0B01" w14:textId="37DC575E" w:rsidR="000024EE" w:rsidRDefault="000024EE" w:rsidP="00EB633E">
      <w:pPr>
        <w:pStyle w:val="ListParagraph"/>
        <w:numPr>
          <w:ilvl w:val="1"/>
          <w:numId w:val="9"/>
        </w:numPr>
      </w:pPr>
      <w:r>
        <w:t>Có quyền xem hai thuộc tính MADT(mã đối tác) và TenDT(tên đối tác) trên bảng DOI_TAC</w:t>
      </w:r>
    </w:p>
    <w:p w14:paraId="28D27649" w14:textId="77777777" w:rsidR="000024EE" w:rsidRDefault="000024EE" w:rsidP="00EB633E">
      <w:pPr>
        <w:pStyle w:val="ListParagraph"/>
        <w:numPr>
          <w:ilvl w:val="1"/>
          <w:numId w:val="9"/>
        </w:numPr>
      </w:pPr>
      <w:r>
        <w:t>Có quyền xem bảng DON_HANG</w:t>
      </w:r>
    </w:p>
    <w:p w14:paraId="626CC87B" w14:textId="523F59EF" w:rsidR="000024EE" w:rsidRDefault="000024EE" w:rsidP="00EB633E">
      <w:pPr>
        <w:pStyle w:val="ListParagraph"/>
        <w:numPr>
          <w:ilvl w:val="1"/>
          <w:numId w:val="9"/>
        </w:numPr>
      </w:pPr>
      <w:r>
        <w:t xml:space="preserve">Có quyền sửa thuộc tính TTDH (tình trạng đơn hàng) trên bảng DON_HANG </w:t>
      </w:r>
    </w:p>
    <w:p w14:paraId="6369F8C5" w14:textId="62BD1D7C" w:rsidR="000024EE" w:rsidRDefault="000024EE" w:rsidP="00EB633E">
      <w:pPr>
        <w:pStyle w:val="ListParagraph"/>
        <w:numPr>
          <w:ilvl w:val="1"/>
          <w:numId w:val="9"/>
        </w:numPr>
      </w:pPr>
      <w:r>
        <w:t>Có quyền xem bảng CT_HOPDONG</w:t>
      </w:r>
    </w:p>
    <w:p w14:paraId="4F62AEB1" w14:textId="51E838DF" w:rsidR="000024EE" w:rsidRDefault="000024EE" w:rsidP="00EB633E">
      <w:pPr>
        <w:pStyle w:val="ListParagraph"/>
        <w:numPr>
          <w:ilvl w:val="1"/>
          <w:numId w:val="9"/>
        </w:numPr>
      </w:pPr>
      <w:r>
        <w:t>Có quyền xem bảng HOP_DONG</w:t>
      </w:r>
    </w:p>
    <w:p w14:paraId="605585AB" w14:textId="33465A0F" w:rsidR="00EB633E" w:rsidRDefault="00EB633E" w:rsidP="00EB633E">
      <w:pPr>
        <w:pStyle w:val="ListParagraph"/>
        <w:numPr>
          <w:ilvl w:val="0"/>
          <w:numId w:val="9"/>
        </w:numPr>
      </w:pPr>
      <w:r>
        <w:t>Role khách hàng:</w:t>
      </w:r>
    </w:p>
    <w:p w14:paraId="2CF9BB68" w14:textId="1063BE9F" w:rsidR="00F15E4A" w:rsidRDefault="00F15E4A" w:rsidP="00F15E4A">
      <w:pPr>
        <w:pStyle w:val="ListParagraph"/>
        <w:numPr>
          <w:ilvl w:val="1"/>
          <w:numId w:val="9"/>
        </w:numPr>
      </w:pPr>
      <w:r>
        <w:t>Có quyền xem MADT(mã đối tác), TenDT(tên đối tác), NguoiDaiDien(Người đại diện), MaKV(mã khu vực), DiaChiKD(địa chỉ kinh doanh), SoDT(số điện thoại), Email trên bảng DOI_TAC</w:t>
      </w:r>
    </w:p>
    <w:p w14:paraId="5D94A3CA" w14:textId="0749DB27" w:rsidR="00F15E4A" w:rsidRDefault="00F15E4A" w:rsidP="00F15E4A">
      <w:pPr>
        <w:pStyle w:val="ListParagraph"/>
        <w:numPr>
          <w:ilvl w:val="1"/>
          <w:numId w:val="9"/>
        </w:numPr>
      </w:pPr>
      <w:r>
        <w:t>Có quyền xem bảng DON_HANG</w:t>
      </w:r>
    </w:p>
    <w:p w14:paraId="37690E5B" w14:textId="69DE76E1" w:rsidR="00F15E4A" w:rsidRDefault="00F15E4A" w:rsidP="00F15E4A">
      <w:pPr>
        <w:pStyle w:val="ListParagraph"/>
        <w:numPr>
          <w:ilvl w:val="1"/>
          <w:numId w:val="9"/>
        </w:numPr>
      </w:pPr>
      <w:r>
        <w:t>Có quyền xem bảng CT_DONHANG</w:t>
      </w:r>
    </w:p>
    <w:p w14:paraId="16837557" w14:textId="1579E0A2" w:rsidR="00F15E4A" w:rsidRDefault="00F15E4A" w:rsidP="00F15E4A">
      <w:pPr>
        <w:pStyle w:val="ListParagraph"/>
        <w:numPr>
          <w:ilvl w:val="1"/>
          <w:numId w:val="9"/>
        </w:numPr>
      </w:pPr>
      <w:r>
        <w:t xml:space="preserve">Có quyền xem </w:t>
      </w:r>
      <w:r w:rsidR="00A570DA">
        <w:t>MaKH(mã khách hàng), TenKH(tên khách hàng) trên bảng KHACH_HANG</w:t>
      </w:r>
    </w:p>
    <w:p w14:paraId="1BC2E975" w14:textId="0C0F7B35" w:rsidR="00A570DA" w:rsidRDefault="00A570DA" w:rsidP="00F15E4A">
      <w:pPr>
        <w:pStyle w:val="ListParagraph"/>
        <w:numPr>
          <w:ilvl w:val="1"/>
          <w:numId w:val="9"/>
        </w:numPr>
      </w:pPr>
      <w:r>
        <w:t xml:space="preserve">Có quyền xem </w:t>
      </w:r>
      <w:r w:rsidR="00E16CDE">
        <w:t xml:space="preserve">MaSP(mã sản phẩm), TenSanPham(TenSP), </w:t>
      </w:r>
      <w:r w:rsidR="000042E6">
        <w:t>Gia(TenSP), Loai trên bảng SAN_PHAM</w:t>
      </w:r>
    </w:p>
    <w:p w14:paraId="48F657ED" w14:textId="25C0827C" w:rsidR="000042E6" w:rsidRDefault="001C293E" w:rsidP="00F15E4A">
      <w:pPr>
        <w:pStyle w:val="ListParagraph"/>
        <w:numPr>
          <w:ilvl w:val="1"/>
          <w:numId w:val="9"/>
        </w:numPr>
      </w:pPr>
      <w:r>
        <w:t>Có quyền xem bảng LOAI_HANG</w:t>
      </w:r>
    </w:p>
    <w:p w14:paraId="130F9F6C" w14:textId="655A82BF" w:rsidR="00EB633E" w:rsidRDefault="00EB633E" w:rsidP="00EB633E">
      <w:pPr>
        <w:pStyle w:val="ListParagraph"/>
        <w:numPr>
          <w:ilvl w:val="0"/>
          <w:numId w:val="9"/>
        </w:numPr>
      </w:pPr>
      <w:r>
        <w:t>Role tài xế:</w:t>
      </w:r>
    </w:p>
    <w:p w14:paraId="5C56BFF6" w14:textId="4EAAED34" w:rsidR="001C293E" w:rsidRDefault="001C293E" w:rsidP="001C293E">
      <w:pPr>
        <w:pStyle w:val="ListParagraph"/>
        <w:numPr>
          <w:ilvl w:val="1"/>
          <w:numId w:val="9"/>
        </w:numPr>
      </w:pPr>
      <w:r>
        <w:t xml:space="preserve">Có quyền xem bảng </w:t>
      </w:r>
      <w:r w:rsidR="00EF386F">
        <w:t>TAI_XE</w:t>
      </w:r>
    </w:p>
    <w:p w14:paraId="70698DD9" w14:textId="33314F0F" w:rsidR="001C293E" w:rsidRDefault="001C293E" w:rsidP="001C293E">
      <w:pPr>
        <w:pStyle w:val="ListParagraph"/>
        <w:numPr>
          <w:ilvl w:val="1"/>
          <w:numId w:val="9"/>
        </w:numPr>
      </w:pPr>
      <w:r>
        <w:t xml:space="preserve">Có quyền xem </w:t>
      </w:r>
      <w:r w:rsidR="00EF386F">
        <w:t>bảng DON_HANG</w:t>
      </w:r>
    </w:p>
    <w:p w14:paraId="05B2AE52" w14:textId="59B94D85" w:rsidR="00EF386F" w:rsidRDefault="00EF386F" w:rsidP="001C293E">
      <w:pPr>
        <w:pStyle w:val="ListParagraph"/>
        <w:numPr>
          <w:ilvl w:val="1"/>
          <w:numId w:val="9"/>
        </w:numPr>
      </w:pPr>
      <w:r>
        <w:t>Có quyền xem bảng KHU_VUC</w:t>
      </w:r>
    </w:p>
    <w:p w14:paraId="34DFD2FD" w14:textId="263F8F41" w:rsidR="00EF386F" w:rsidRDefault="00EF386F" w:rsidP="001C293E">
      <w:pPr>
        <w:pStyle w:val="ListParagraph"/>
        <w:numPr>
          <w:ilvl w:val="1"/>
          <w:numId w:val="9"/>
        </w:numPr>
      </w:pPr>
      <w:r>
        <w:t>Có quyền xem và thêm bảng GIAO_HANG</w:t>
      </w:r>
    </w:p>
    <w:p w14:paraId="6F6787FA" w14:textId="1EFB0896" w:rsidR="00EF386F" w:rsidRDefault="00EF386F" w:rsidP="001C293E">
      <w:pPr>
        <w:pStyle w:val="ListParagraph"/>
        <w:numPr>
          <w:ilvl w:val="1"/>
          <w:numId w:val="9"/>
        </w:numPr>
      </w:pPr>
      <w:r>
        <w:t>Có quyền cập nhật bảng DON_HANG</w:t>
      </w:r>
    </w:p>
    <w:p w14:paraId="464205EF" w14:textId="77777777" w:rsidR="00EF386F" w:rsidRDefault="00EF386F" w:rsidP="00EF386F">
      <w:pPr>
        <w:pStyle w:val="ListParagraph"/>
        <w:numPr>
          <w:ilvl w:val="1"/>
          <w:numId w:val="9"/>
        </w:numPr>
      </w:pPr>
      <w:r>
        <w:t>Có quyền xem MaKH(mã khách hàng), TenKH(tên khách hàng) trên bảng KHACH_HANG</w:t>
      </w:r>
    </w:p>
    <w:p w14:paraId="133D2671" w14:textId="492A0A38" w:rsidR="00EB633E" w:rsidRDefault="00EB633E" w:rsidP="00EB633E">
      <w:pPr>
        <w:pStyle w:val="ListParagraph"/>
        <w:numPr>
          <w:ilvl w:val="0"/>
          <w:numId w:val="9"/>
        </w:numPr>
      </w:pPr>
      <w:r>
        <w:t>Role nhân viên:</w:t>
      </w:r>
    </w:p>
    <w:p w14:paraId="6CD6D252" w14:textId="3E97597F" w:rsidR="000F5C7F" w:rsidRDefault="000F5C7F" w:rsidP="000F5C7F">
      <w:pPr>
        <w:pStyle w:val="ListParagraph"/>
        <w:numPr>
          <w:ilvl w:val="1"/>
          <w:numId w:val="9"/>
        </w:numPr>
      </w:pPr>
      <w:r>
        <w:lastRenderedPageBreak/>
        <w:t>Có quyền xem bảng HOP_DONG</w:t>
      </w:r>
    </w:p>
    <w:p w14:paraId="4F51388C" w14:textId="5BC681E9" w:rsidR="000F5C7F" w:rsidRDefault="000F5C7F" w:rsidP="000F5C7F">
      <w:pPr>
        <w:pStyle w:val="ListParagraph"/>
        <w:numPr>
          <w:ilvl w:val="1"/>
          <w:numId w:val="9"/>
        </w:numPr>
      </w:pPr>
      <w:r>
        <w:t>Có quyền cập nhật TG_HieuLucHD, PhanTramHoaHong trên bảng HOP_DONG</w:t>
      </w:r>
    </w:p>
    <w:p w14:paraId="6972ABD2" w14:textId="26A934A6" w:rsidR="000F5C7F" w:rsidRDefault="000F5C7F" w:rsidP="000F5C7F">
      <w:pPr>
        <w:pStyle w:val="ListParagraph"/>
        <w:numPr>
          <w:ilvl w:val="1"/>
          <w:numId w:val="9"/>
        </w:numPr>
      </w:pPr>
      <w:r>
        <w:t xml:space="preserve">Có quyền </w:t>
      </w:r>
      <w:r w:rsidR="00D574FE">
        <w:t>xem bảng DOI_TAC</w:t>
      </w:r>
    </w:p>
    <w:p w14:paraId="44559D65" w14:textId="3A7195CB" w:rsidR="00D574FE" w:rsidRDefault="00D574FE" w:rsidP="000F5C7F">
      <w:pPr>
        <w:pStyle w:val="ListParagraph"/>
        <w:numPr>
          <w:ilvl w:val="1"/>
          <w:numId w:val="9"/>
        </w:numPr>
      </w:pPr>
      <w:r>
        <w:t>Có quyên xem bảng LOAI_HANG</w:t>
      </w:r>
    </w:p>
    <w:p w14:paraId="328C4CF6" w14:textId="263FF72E" w:rsidR="00D574FE" w:rsidRDefault="00D574FE" w:rsidP="000F5C7F">
      <w:pPr>
        <w:pStyle w:val="ListParagraph"/>
        <w:numPr>
          <w:ilvl w:val="1"/>
          <w:numId w:val="9"/>
        </w:numPr>
      </w:pPr>
      <w:r>
        <w:t>Có quyền thêm bảng HOP_DONG</w:t>
      </w:r>
    </w:p>
    <w:p w14:paraId="7EFA5907" w14:textId="49280543" w:rsidR="00D574FE" w:rsidRDefault="00D574FE" w:rsidP="000F5C7F">
      <w:pPr>
        <w:pStyle w:val="ListParagraph"/>
        <w:numPr>
          <w:ilvl w:val="1"/>
          <w:numId w:val="9"/>
        </w:numPr>
      </w:pPr>
      <w:r>
        <w:t>Có quyền xem, thêm, cập nhật bảng CT_HOPDONG</w:t>
      </w:r>
    </w:p>
    <w:p w14:paraId="1F5EB76E" w14:textId="705028E1" w:rsidR="00D574FE" w:rsidRDefault="00D574FE" w:rsidP="000F5C7F">
      <w:pPr>
        <w:pStyle w:val="ListParagraph"/>
        <w:numPr>
          <w:ilvl w:val="1"/>
          <w:numId w:val="9"/>
        </w:numPr>
      </w:pPr>
      <w:r>
        <w:t>Có quyền xem bảng CHI_NHANH</w:t>
      </w:r>
    </w:p>
    <w:p w14:paraId="4E3D45EF" w14:textId="705AB3A3" w:rsidR="00D574FE" w:rsidRDefault="00D574FE" w:rsidP="000F5C7F">
      <w:pPr>
        <w:pStyle w:val="ListParagraph"/>
        <w:numPr>
          <w:ilvl w:val="1"/>
          <w:numId w:val="9"/>
        </w:numPr>
      </w:pPr>
      <w:r>
        <w:t>Có quyền xem bảng KHU_VUC</w:t>
      </w:r>
    </w:p>
    <w:p w14:paraId="5A1C9093" w14:textId="4F288904" w:rsidR="00EB633E" w:rsidRDefault="00EB633E" w:rsidP="00EB633E">
      <w:pPr>
        <w:pStyle w:val="ListParagraph"/>
        <w:numPr>
          <w:ilvl w:val="0"/>
          <w:numId w:val="9"/>
        </w:numPr>
      </w:pPr>
      <w:r>
        <w:t>Role admin:</w:t>
      </w:r>
    </w:p>
    <w:p w14:paraId="53554144" w14:textId="2CAF913E" w:rsidR="002E7996" w:rsidRDefault="002E7996" w:rsidP="002E7996">
      <w:pPr>
        <w:pStyle w:val="ListParagraph"/>
        <w:numPr>
          <w:ilvl w:val="1"/>
          <w:numId w:val="9"/>
        </w:numPr>
      </w:pPr>
      <w:r>
        <w:t>System admin có các quyền sau:</w:t>
      </w:r>
    </w:p>
    <w:p w14:paraId="611D34FE" w14:textId="2A795B98" w:rsidR="002E7996" w:rsidRDefault="002E7996" w:rsidP="002E7996">
      <w:pPr>
        <w:pStyle w:val="ListParagraph"/>
        <w:numPr>
          <w:ilvl w:val="2"/>
          <w:numId w:val="9"/>
        </w:numPr>
      </w:pPr>
      <w:r>
        <w:t>Thêm/xóa/sửa tài khoản login SQL Server và tài khoản user của riêng database</w:t>
      </w:r>
    </w:p>
    <w:p w14:paraId="14C29428" w14:textId="576F5389" w:rsidR="002E7996" w:rsidRDefault="002E7996" w:rsidP="002E7996">
      <w:pPr>
        <w:pStyle w:val="ListParagraph"/>
        <w:numPr>
          <w:ilvl w:val="2"/>
          <w:numId w:val="9"/>
        </w:numPr>
      </w:pPr>
      <w:r>
        <w:t>Khóa/kích hoạt tài khoản login SQL Server và tài khoản user của riêng database</w:t>
      </w:r>
    </w:p>
    <w:p w14:paraId="0C4FBCB2" w14:textId="0D72A73C" w:rsidR="002E7996" w:rsidRDefault="002E7996" w:rsidP="002E7996">
      <w:pPr>
        <w:pStyle w:val="ListParagraph"/>
        <w:numPr>
          <w:ilvl w:val="2"/>
          <w:numId w:val="9"/>
        </w:numPr>
      </w:pPr>
      <w:r>
        <w:t>Thao tác trên database như db_owner</w:t>
      </w:r>
    </w:p>
    <w:p w14:paraId="02865F6C" w14:textId="6A8CC4DA" w:rsidR="002E7996" w:rsidRDefault="002E7996" w:rsidP="002E7996">
      <w:pPr>
        <w:pStyle w:val="ListParagraph"/>
        <w:numPr>
          <w:ilvl w:val="1"/>
          <w:numId w:val="9"/>
        </w:numPr>
      </w:pPr>
      <w:r>
        <w:t>Database admin có các quyền sau:</w:t>
      </w:r>
    </w:p>
    <w:p w14:paraId="4036C55A" w14:textId="002296AB" w:rsidR="00EB633E" w:rsidRDefault="002E7996" w:rsidP="002E7996">
      <w:pPr>
        <w:pStyle w:val="ListParagraph"/>
        <w:numPr>
          <w:ilvl w:val="2"/>
          <w:numId w:val="9"/>
        </w:numPr>
      </w:pPr>
      <w:r>
        <w:t>Thao tác trên database như db_owner</w:t>
      </w:r>
    </w:p>
    <w:p w14:paraId="49FAC60F" w14:textId="6E40BF3F" w:rsidR="00D031E3" w:rsidRDefault="00D031E3" w:rsidP="00D031E3"/>
    <w:p w14:paraId="44F5CC39" w14:textId="24A875C2" w:rsidR="00D031E3" w:rsidRDefault="00D031E3" w:rsidP="00D031E3"/>
    <w:p w14:paraId="6DBA5F27" w14:textId="21E1468B" w:rsidR="00D031E3" w:rsidRDefault="00D031E3" w:rsidP="00D031E3"/>
    <w:p w14:paraId="5A5C0136" w14:textId="16A74FBC" w:rsidR="00D031E3" w:rsidRDefault="00D031E3" w:rsidP="00D031E3"/>
    <w:p w14:paraId="2BAA8DFB" w14:textId="49158FE1" w:rsidR="00D031E3" w:rsidRDefault="00D031E3" w:rsidP="00D031E3"/>
    <w:p w14:paraId="5B3D7F55" w14:textId="614ABC7D" w:rsidR="00D031E3" w:rsidRDefault="00D031E3" w:rsidP="00D031E3"/>
    <w:p w14:paraId="0B2DF4BC" w14:textId="7D12844B" w:rsidR="00D031E3" w:rsidRDefault="00D031E3" w:rsidP="00D031E3"/>
    <w:p w14:paraId="4A6A33B2" w14:textId="674E16A4" w:rsidR="00D031E3" w:rsidRDefault="00D031E3" w:rsidP="00D031E3"/>
    <w:p w14:paraId="39C78FC2" w14:textId="37E2DAD2" w:rsidR="00D031E3" w:rsidRDefault="00D031E3" w:rsidP="00D031E3"/>
    <w:p w14:paraId="14F17FDC" w14:textId="0FC2DF09" w:rsidR="00D031E3" w:rsidRDefault="00D031E3" w:rsidP="00D031E3"/>
    <w:p w14:paraId="41F31404" w14:textId="2553BCB0" w:rsidR="00D031E3" w:rsidRDefault="00D031E3" w:rsidP="00D031E3"/>
    <w:p w14:paraId="187A809C" w14:textId="2EA49DE4" w:rsidR="00D031E3" w:rsidRDefault="00D031E3" w:rsidP="00D031E3"/>
    <w:p w14:paraId="7C49F6A9" w14:textId="3C88B27F" w:rsidR="00D031E3" w:rsidRDefault="00D031E3" w:rsidP="00D031E3"/>
    <w:p w14:paraId="63348AC6" w14:textId="71BCC98F" w:rsidR="00D031E3" w:rsidRDefault="00D031E3" w:rsidP="00D031E3"/>
    <w:p w14:paraId="728D67E9" w14:textId="35D84451" w:rsidR="00D031E3" w:rsidRDefault="00D031E3" w:rsidP="00D031E3"/>
    <w:p w14:paraId="44C195D7" w14:textId="519E3EB5" w:rsidR="00D031E3" w:rsidRDefault="00D031E3" w:rsidP="00D031E3"/>
    <w:p w14:paraId="61547A29" w14:textId="791E7A20" w:rsidR="00D031E3" w:rsidRDefault="00D031E3" w:rsidP="00D031E3"/>
    <w:p w14:paraId="49B65F4D" w14:textId="0200B826" w:rsidR="00D031E3" w:rsidRDefault="00D031E3" w:rsidP="00D031E3">
      <w:pPr>
        <w:pStyle w:val="Heading1"/>
      </w:pPr>
      <w:bookmarkStart w:id="17" w:name="_Toc90281295"/>
      <w:r>
        <w:lastRenderedPageBreak/>
        <w:t>Xác định tình huống tranh chấp</w:t>
      </w:r>
      <w:bookmarkEnd w:id="17"/>
    </w:p>
    <w:p w14:paraId="70A52DB1" w14:textId="2C186506" w:rsidR="00797E77" w:rsidRDefault="00797E77" w:rsidP="00797E77">
      <w:pPr>
        <w:pStyle w:val="Heading2"/>
      </w:pPr>
      <w:r>
        <w:t xml:space="preserve">     </w:t>
      </w:r>
      <w:bookmarkStart w:id="18" w:name="_Toc90281296"/>
      <w:r>
        <w:t>5. Mô tả chức năng:</w:t>
      </w:r>
      <w:bookmarkEnd w:id="18"/>
    </w:p>
    <w:tbl>
      <w:tblPr>
        <w:tblStyle w:val="TableGrid"/>
        <w:tblW w:w="0" w:type="auto"/>
        <w:tblInd w:w="137" w:type="dxa"/>
        <w:tblLook w:val="04A0" w:firstRow="1" w:lastRow="0" w:firstColumn="1" w:lastColumn="0" w:noHBand="0" w:noVBand="1"/>
      </w:tblPr>
      <w:tblGrid>
        <w:gridCol w:w="2268"/>
        <w:gridCol w:w="6945"/>
      </w:tblGrid>
      <w:tr w:rsidR="00CD1022" w14:paraId="1A57D5FB" w14:textId="77777777" w:rsidTr="00194757">
        <w:tc>
          <w:tcPr>
            <w:tcW w:w="2268" w:type="dxa"/>
          </w:tcPr>
          <w:p w14:paraId="7123AC21" w14:textId="18E08E4E" w:rsidR="00CD1022" w:rsidRDefault="00CD1022" w:rsidP="00194757">
            <w:pPr>
              <w:rPr>
                <w:lang w:val="en-US"/>
              </w:rPr>
            </w:pPr>
            <w:r>
              <w:rPr>
                <w:lang w:val="en-US"/>
              </w:rPr>
              <w:t>Đối tượng</w:t>
            </w:r>
          </w:p>
        </w:tc>
        <w:tc>
          <w:tcPr>
            <w:tcW w:w="6945" w:type="dxa"/>
          </w:tcPr>
          <w:p w14:paraId="008F73BD" w14:textId="667C9ABD" w:rsidR="00CD1022" w:rsidRDefault="00CD1022" w:rsidP="00194757">
            <w:pPr>
              <w:jc w:val="center"/>
              <w:rPr>
                <w:lang w:val="en-US"/>
              </w:rPr>
            </w:pPr>
            <w:r>
              <w:rPr>
                <w:lang w:val="en-US"/>
              </w:rPr>
              <w:t>Chức năng</w:t>
            </w:r>
          </w:p>
        </w:tc>
      </w:tr>
      <w:tr w:rsidR="00CD1022" w14:paraId="30E6C966" w14:textId="77777777" w:rsidTr="00194757">
        <w:tc>
          <w:tcPr>
            <w:tcW w:w="2268" w:type="dxa"/>
          </w:tcPr>
          <w:p w14:paraId="36B8BA21" w14:textId="37E1D63D" w:rsidR="00CD1022" w:rsidRDefault="008858FC" w:rsidP="00194757">
            <w:pPr>
              <w:rPr>
                <w:lang w:val="en-US"/>
              </w:rPr>
            </w:pPr>
            <w:r>
              <w:rPr>
                <w:lang w:val="en-US"/>
              </w:rPr>
              <w:t>Đối tác</w:t>
            </w:r>
          </w:p>
        </w:tc>
        <w:tc>
          <w:tcPr>
            <w:tcW w:w="6945" w:type="dxa"/>
          </w:tcPr>
          <w:p w14:paraId="52AFB62C" w14:textId="7D9BB6F5" w:rsidR="008858FC" w:rsidRDefault="00194757" w:rsidP="008858FC">
            <w:pPr>
              <w:ind w:firstLine="0"/>
              <w:rPr>
                <w:lang w:val="en-US"/>
              </w:rPr>
            </w:pPr>
            <w:r>
              <w:rPr>
                <w:lang w:val="en-US"/>
              </w:rPr>
              <w:t xml:space="preserve">- </w:t>
            </w:r>
            <w:r w:rsidR="008858FC">
              <w:rPr>
                <w:lang w:val="en-US"/>
              </w:rPr>
              <w:t>C</w:t>
            </w:r>
            <w:r w:rsidR="008858FC" w:rsidRPr="008858FC">
              <w:rPr>
                <w:lang w:val="en-US"/>
              </w:rPr>
              <w:t>ập nhật thời gian hiệu lực và phần trăm hoa hồng</w:t>
            </w:r>
            <w:r w:rsidR="008858FC">
              <w:rPr>
                <w:lang w:val="en-US"/>
              </w:rPr>
              <w:t xml:space="preserve"> </w:t>
            </w:r>
          </w:p>
          <w:p w14:paraId="4487159E" w14:textId="3A55F65E" w:rsidR="008858FC" w:rsidRDefault="00194757" w:rsidP="008858FC">
            <w:pPr>
              <w:ind w:firstLine="0"/>
              <w:rPr>
                <w:lang w:val="en-US"/>
              </w:rPr>
            </w:pPr>
            <w:r>
              <w:rPr>
                <w:lang w:val="en-US"/>
              </w:rPr>
              <w:t xml:space="preserve">- </w:t>
            </w:r>
            <w:r w:rsidR="008858FC">
              <w:rPr>
                <w:lang w:val="en-US"/>
              </w:rPr>
              <w:t>T</w:t>
            </w:r>
            <w:r w:rsidR="008858FC" w:rsidRPr="008858FC">
              <w:rPr>
                <w:lang w:val="en-US"/>
              </w:rPr>
              <w:t>hêm</w:t>
            </w:r>
            <w:r w:rsidR="008858FC">
              <w:rPr>
                <w:lang w:val="en-US"/>
              </w:rPr>
              <w:t>,</w:t>
            </w:r>
            <w:r w:rsidR="008858FC" w:rsidRPr="008858FC">
              <w:rPr>
                <w:lang w:val="en-US"/>
              </w:rPr>
              <w:t xml:space="preserve"> xóa</w:t>
            </w:r>
            <w:r w:rsidR="008858FC">
              <w:rPr>
                <w:lang w:val="en-US"/>
              </w:rPr>
              <w:t xml:space="preserve">, </w:t>
            </w:r>
            <w:r w:rsidR="008858FC" w:rsidRPr="008858FC">
              <w:rPr>
                <w:lang w:val="en-US"/>
              </w:rPr>
              <w:t>sửa thông tin sản phẩm và chi nhánh có cung cấp sản phẩm này</w:t>
            </w:r>
            <w:r w:rsidR="008858FC">
              <w:rPr>
                <w:lang w:val="en-US"/>
              </w:rPr>
              <w:t xml:space="preserve"> </w:t>
            </w:r>
          </w:p>
          <w:p w14:paraId="67C94EF4" w14:textId="3E41BABC" w:rsidR="00CD1022" w:rsidRDefault="00194757" w:rsidP="008858FC">
            <w:pPr>
              <w:ind w:firstLine="0"/>
              <w:rPr>
                <w:lang w:val="en-US"/>
              </w:rPr>
            </w:pPr>
            <w:r>
              <w:rPr>
                <w:lang w:val="en-US"/>
              </w:rPr>
              <w:t xml:space="preserve">- </w:t>
            </w:r>
            <w:r w:rsidR="008858FC">
              <w:rPr>
                <w:lang w:val="en-US"/>
              </w:rPr>
              <w:t>X</w:t>
            </w:r>
            <w:r w:rsidR="008858FC" w:rsidRPr="008858FC">
              <w:rPr>
                <w:lang w:val="en-US"/>
              </w:rPr>
              <w:t>em thông tin đơn hàng và cập nhật tình trạng của đơn hàng</w:t>
            </w:r>
          </w:p>
        </w:tc>
      </w:tr>
      <w:tr w:rsidR="00CD1022" w14:paraId="02E95E23" w14:textId="77777777" w:rsidTr="00194757">
        <w:tc>
          <w:tcPr>
            <w:tcW w:w="2268" w:type="dxa"/>
          </w:tcPr>
          <w:p w14:paraId="20C910F8" w14:textId="7D35A23A" w:rsidR="00CD1022" w:rsidRDefault="008858FC" w:rsidP="00194757">
            <w:pPr>
              <w:rPr>
                <w:lang w:val="en-US"/>
              </w:rPr>
            </w:pPr>
            <w:r>
              <w:rPr>
                <w:lang w:val="en-US"/>
              </w:rPr>
              <w:t>Khách hàng</w:t>
            </w:r>
          </w:p>
        </w:tc>
        <w:tc>
          <w:tcPr>
            <w:tcW w:w="6945" w:type="dxa"/>
          </w:tcPr>
          <w:p w14:paraId="05BDC36E" w14:textId="3BEFFDBA" w:rsidR="008858FC" w:rsidRDefault="00194757" w:rsidP="008858FC">
            <w:pPr>
              <w:ind w:firstLine="0"/>
              <w:rPr>
                <w:lang w:val="en-US"/>
              </w:rPr>
            </w:pPr>
            <w:r>
              <w:rPr>
                <w:lang w:val="en-US"/>
              </w:rPr>
              <w:t xml:space="preserve">- </w:t>
            </w:r>
            <w:r w:rsidR="008858FC">
              <w:rPr>
                <w:lang w:val="en-US"/>
              </w:rPr>
              <w:t>X</w:t>
            </w:r>
            <w:r w:rsidR="008858FC" w:rsidRPr="008858FC">
              <w:rPr>
                <w:lang w:val="en-US"/>
              </w:rPr>
              <w:t>em danh sách đối tác</w:t>
            </w:r>
          </w:p>
          <w:p w14:paraId="6002E088" w14:textId="02F0BAB4" w:rsidR="008858FC" w:rsidRDefault="00194757" w:rsidP="008858FC">
            <w:pPr>
              <w:ind w:firstLine="0"/>
              <w:rPr>
                <w:lang w:val="en-US"/>
              </w:rPr>
            </w:pPr>
            <w:r>
              <w:rPr>
                <w:lang w:val="en-US"/>
              </w:rPr>
              <w:t xml:space="preserve">- </w:t>
            </w:r>
            <w:r w:rsidR="008858FC">
              <w:rPr>
                <w:lang w:val="en-US"/>
              </w:rPr>
              <w:t>C</w:t>
            </w:r>
            <w:r w:rsidR="008858FC" w:rsidRPr="008858FC">
              <w:rPr>
                <w:lang w:val="en-US"/>
              </w:rPr>
              <w:t>họn sản phẩm, số lượng tương ứng, hình thức thanh</w:t>
            </w:r>
            <w:r w:rsidR="008858FC">
              <w:rPr>
                <w:lang w:val="en-US"/>
              </w:rPr>
              <w:t xml:space="preserve"> </w:t>
            </w:r>
            <w:r w:rsidR="008858FC" w:rsidRPr="008858FC">
              <w:rPr>
                <w:lang w:val="en-US"/>
              </w:rPr>
              <w:t>toán và địa chỉ giao hàng</w:t>
            </w:r>
          </w:p>
          <w:p w14:paraId="63C599C6" w14:textId="2890BD8C" w:rsidR="00CD1022" w:rsidRDefault="00194757" w:rsidP="008858FC">
            <w:pPr>
              <w:ind w:firstLine="0"/>
              <w:rPr>
                <w:lang w:val="en-US"/>
              </w:rPr>
            </w:pPr>
            <w:r>
              <w:rPr>
                <w:lang w:val="en-US"/>
              </w:rPr>
              <w:t xml:space="preserve">- </w:t>
            </w:r>
            <w:r w:rsidR="008858FC">
              <w:rPr>
                <w:lang w:val="en-US"/>
              </w:rPr>
              <w:t xml:space="preserve">Khi </w:t>
            </w:r>
            <w:r w:rsidR="008858FC" w:rsidRPr="008858FC">
              <w:rPr>
                <w:lang w:val="en-US"/>
              </w:rPr>
              <w:t>xác nhận đồng ý, đơn hàng sẽ được chuyển đến đối tác và tài xế</w:t>
            </w:r>
          </w:p>
          <w:p w14:paraId="5C9CB56F" w14:textId="330BB9BA" w:rsidR="00194757" w:rsidRDefault="00194757" w:rsidP="008858FC">
            <w:pPr>
              <w:ind w:firstLine="0"/>
              <w:rPr>
                <w:lang w:val="en-US"/>
              </w:rPr>
            </w:pPr>
            <w:r>
              <w:rPr>
                <w:lang w:val="en-US"/>
              </w:rPr>
              <w:t>- T</w:t>
            </w:r>
            <w:r w:rsidRPr="00194757">
              <w:rPr>
                <w:lang w:val="en-US"/>
              </w:rPr>
              <w:t>heo dõi quá trình vận chuyển đơn hàng</w:t>
            </w:r>
          </w:p>
        </w:tc>
      </w:tr>
      <w:tr w:rsidR="00CD1022" w14:paraId="294C2DA4" w14:textId="77777777" w:rsidTr="00194757">
        <w:tc>
          <w:tcPr>
            <w:tcW w:w="2268" w:type="dxa"/>
          </w:tcPr>
          <w:p w14:paraId="4DCD0D07" w14:textId="5EF880F4" w:rsidR="00CD1022" w:rsidRDefault="008858FC" w:rsidP="00194757">
            <w:pPr>
              <w:rPr>
                <w:lang w:val="en-US"/>
              </w:rPr>
            </w:pPr>
            <w:r>
              <w:rPr>
                <w:lang w:val="en-US"/>
              </w:rPr>
              <w:t>Tài xế</w:t>
            </w:r>
          </w:p>
        </w:tc>
        <w:tc>
          <w:tcPr>
            <w:tcW w:w="6945" w:type="dxa"/>
          </w:tcPr>
          <w:p w14:paraId="42FA6EFD" w14:textId="4707653D" w:rsidR="00CD1022" w:rsidRDefault="00194757" w:rsidP="00194757">
            <w:pPr>
              <w:ind w:firstLine="0"/>
              <w:rPr>
                <w:lang w:val="en-US"/>
              </w:rPr>
            </w:pPr>
            <w:r>
              <w:rPr>
                <w:lang w:val="en-US"/>
              </w:rPr>
              <w:t>- D</w:t>
            </w:r>
            <w:r w:rsidRPr="00194757">
              <w:rPr>
                <w:lang w:val="en-US"/>
              </w:rPr>
              <w:t>anh sách đơn hàng sẽ hiển thị theo khu vực</w:t>
            </w:r>
          </w:p>
          <w:p w14:paraId="05A7A3C8" w14:textId="4C17796C" w:rsidR="00194757" w:rsidRDefault="00194757" w:rsidP="00194757">
            <w:pPr>
              <w:ind w:firstLine="0"/>
            </w:pPr>
            <w:r>
              <w:rPr>
                <w:lang w:val="en-US"/>
              </w:rPr>
              <w:t>- C</w:t>
            </w:r>
            <w:r>
              <w:t>họn đơn hàng sẽ phục vụ</w:t>
            </w:r>
          </w:p>
          <w:p w14:paraId="1223FC08" w14:textId="1BA6FF3F" w:rsidR="00194757" w:rsidRDefault="00194757" w:rsidP="00194757">
            <w:pPr>
              <w:ind w:firstLine="0"/>
              <w:rPr>
                <w:lang w:val="en-US"/>
              </w:rPr>
            </w:pPr>
            <w:r>
              <w:rPr>
                <w:lang w:val="en-US"/>
              </w:rPr>
              <w:t>- C</w:t>
            </w:r>
            <w:r w:rsidRPr="00194757">
              <w:rPr>
                <w:lang w:val="en-US"/>
              </w:rPr>
              <w:t>ập nhật tình trạng đơn hàng</w:t>
            </w:r>
          </w:p>
          <w:p w14:paraId="4E7994BE" w14:textId="7F3AB14C" w:rsidR="00194757" w:rsidRDefault="00194757" w:rsidP="00194757">
            <w:pPr>
              <w:ind w:firstLine="0"/>
              <w:rPr>
                <w:lang w:val="en-US"/>
              </w:rPr>
            </w:pPr>
            <w:r>
              <w:rPr>
                <w:lang w:val="en-US"/>
              </w:rPr>
              <w:t>- D</w:t>
            </w:r>
            <w:r w:rsidRPr="00194757">
              <w:rPr>
                <w:lang w:val="en-US"/>
              </w:rPr>
              <w:t>anh sách các đơn hàng tài xế đã nhận và phí vận chuyển tài xế</w:t>
            </w:r>
          </w:p>
        </w:tc>
      </w:tr>
      <w:tr w:rsidR="00CD1022" w14:paraId="354C938F" w14:textId="77777777" w:rsidTr="00194757">
        <w:tc>
          <w:tcPr>
            <w:tcW w:w="2268" w:type="dxa"/>
          </w:tcPr>
          <w:p w14:paraId="6A7FC6A4" w14:textId="402E8793" w:rsidR="00CD1022" w:rsidRDefault="008858FC" w:rsidP="00194757">
            <w:pPr>
              <w:rPr>
                <w:lang w:val="en-US"/>
              </w:rPr>
            </w:pPr>
            <w:r>
              <w:rPr>
                <w:lang w:val="en-US"/>
              </w:rPr>
              <w:t>Nhân viên</w:t>
            </w:r>
          </w:p>
        </w:tc>
        <w:tc>
          <w:tcPr>
            <w:tcW w:w="6945" w:type="dxa"/>
          </w:tcPr>
          <w:p w14:paraId="1ED56AC7" w14:textId="57349312" w:rsidR="00CD1022" w:rsidRDefault="00194757" w:rsidP="00194757">
            <w:pPr>
              <w:ind w:firstLine="0"/>
              <w:rPr>
                <w:lang w:val="en-US"/>
              </w:rPr>
            </w:pPr>
            <w:r>
              <w:rPr>
                <w:lang w:val="en-US"/>
              </w:rPr>
              <w:t xml:space="preserve">- </w:t>
            </w:r>
            <w:r w:rsidRPr="00194757">
              <w:rPr>
                <w:lang w:val="en-US"/>
              </w:rPr>
              <w:t>Xem danh sách hợp đồng của đối tác</w:t>
            </w:r>
          </w:p>
          <w:p w14:paraId="1F8E1A0D" w14:textId="376E1E59" w:rsidR="00194757" w:rsidRDefault="00194757" w:rsidP="00194757">
            <w:pPr>
              <w:ind w:firstLine="0"/>
              <w:rPr>
                <w:lang w:val="en-US"/>
              </w:rPr>
            </w:pPr>
            <w:r>
              <w:rPr>
                <w:lang w:val="en-US"/>
              </w:rPr>
              <w:t xml:space="preserve">- </w:t>
            </w:r>
            <w:r w:rsidRPr="00194757">
              <w:rPr>
                <w:lang w:val="en-US"/>
              </w:rPr>
              <w:t>Xem danh sách hợp đồng đã lập của đối tác</w:t>
            </w:r>
          </w:p>
          <w:p w14:paraId="42F46828" w14:textId="0724EC42" w:rsidR="00194757" w:rsidRDefault="00194757" w:rsidP="00194757">
            <w:pPr>
              <w:ind w:firstLine="0"/>
              <w:rPr>
                <w:lang w:val="en-US"/>
              </w:rPr>
            </w:pPr>
            <w:r>
              <w:rPr>
                <w:lang w:val="en-US"/>
              </w:rPr>
              <w:t xml:space="preserve">- </w:t>
            </w:r>
            <w:r w:rsidRPr="00194757">
              <w:rPr>
                <w:lang w:val="en-US"/>
              </w:rPr>
              <w:t>Duyệt hợp đồng</w:t>
            </w:r>
          </w:p>
        </w:tc>
      </w:tr>
      <w:tr w:rsidR="008858FC" w14:paraId="5D26EDF7" w14:textId="77777777" w:rsidTr="00194757">
        <w:tc>
          <w:tcPr>
            <w:tcW w:w="2268" w:type="dxa"/>
          </w:tcPr>
          <w:p w14:paraId="69E2C3F4" w14:textId="307DAFB7" w:rsidR="008858FC" w:rsidRDefault="008858FC" w:rsidP="00194757">
            <w:pPr>
              <w:rPr>
                <w:lang w:val="en-US"/>
              </w:rPr>
            </w:pPr>
            <w:r>
              <w:rPr>
                <w:lang w:val="en-US"/>
              </w:rPr>
              <w:t>Admin</w:t>
            </w:r>
          </w:p>
        </w:tc>
        <w:tc>
          <w:tcPr>
            <w:tcW w:w="6945" w:type="dxa"/>
          </w:tcPr>
          <w:p w14:paraId="2936D3E7" w14:textId="41326114" w:rsidR="008858FC" w:rsidRDefault="00194757" w:rsidP="00194757">
            <w:pPr>
              <w:ind w:firstLine="0"/>
              <w:rPr>
                <w:lang w:val="en-US"/>
              </w:rPr>
            </w:pPr>
            <w:r>
              <w:rPr>
                <w:lang w:val="en-US"/>
              </w:rPr>
              <w:t xml:space="preserve">- </w:t>
            </w:r>
            <w:r w:rsidRPr="00194757">
              <w:rPr>
                <w:lang w:val="en-US"/>
              </w:rPr>
              <w:t>Cập nhật thông tin tài khoản</w:t>
            </w:r>
          </w:p>
          <w:p w14:paraId="3B844A66" w14:textId="42A8CA91" w:rsidR="00194757" w:rsidRDefault="00194757" w:rsidP="00194757">
            <w:pPr>
              <w:ind w:firstLine="0"/>
              <w:rPr>
                <w:lang w:val="en-US"/>
              </w:rPr>
            </w:pPr>
            <w:r>
              <w:rPr>
                <w:lang w:val="en-US"/>
              </w:rPr>
              <w:t xml:space="preserve">- </w:t>
            </w:r>
            <w:r w:rsidRPr="00194757">
              <w:rPr>
                <w:lang w:val="en-US"/>
              </w:rPr>
              <w:t>Thêm</w:t>
            </w:r>
            <w:r>
              <w:rPr>
                <w:lang w:val="en-US"/>
              </w:rPr>
              <w:t>,</w:t>
            </w:r>
            <w:r w:rsidRPr="00194757">
              <w:rPr>
                <w:lang w:val="en-US"/>
              </w:rPr>
              <w:t xml:space="preserve"> xóa</w:t>
            </w:r>
            <w:r>
              <w:rPr>
                <w:lang w:val="en-US"/>
              </w:rPr>
              <w:t xml:space="preserve">, </w:t>
            </w:r>
            <w:r w:rsidRPr="00194757">
              <w:rPr>
                <w:lang w:val="en-US"/>
              </w:rPr>
              <w:t>sửa tài khoản admin, nhân viên</w:t>
            </w:r>
          </w:p>
        </w:tc>
      </w:tr>
    </w:tbl>
    <w:p w14:paraId="3EE86FD2" w14:textId="5D1A5C8C" w:rsidR="00797E77" w:rsidRPr="00797E77" w:rsidRDefault="00797E77" w:rsidP="00797E77">
      <w:pPr>
        <w:rPr>
          <w:lang w:val="en-US"/>
        </w:rPr>
      </w:pPr>
    </w:p>
    <w:p w14:paraId="39E79B5A" w14:textId="606FF16B" w:rsidR="00096543" w:rsidRDefault="00096543" w:rsidP="00797E77">
      <w:pPr>
        <w:pStyle w:val="Heading2"/>
      </w:pPr>
      <w:r>
        <w:t xml:space="preserve">     </w:t>
      </w:r>
      <w:bookmarkStart w:id="19" w:name="_Toc90281297"/>
      <w:r w:rsidR="00797E77">
        <w:t>6</w:t>
      </w:r>
      <w:r w:rsidR="00D031E3">
        <w:t xml:space="preserve">. </w:t>
      </w:r>
      <w:r>
        <w:t>Mô tả stored procerdure:</w:t>
      </w:r>
      <w:bookmarkEnd w:id="19"/>
    </w:p>
    <w:tbl>
      <w:tblPr>
        <w:tblStyle w:val="TableGrid"/>
        <w:tblW w:w="9634" w:type="dxa"/>
        <w:tblLayout w:type="fixed"/>
        <w:tblLook w:val="04A0" w:firstRow="1" w:lastRow="0" w:firstColumn="1" w:lastColumn="0" w:noHBand="0" w:noVBand="1"/>
      </w:tblPr>
      <w:tblGrid>
        <w:gridCol w:w="2405"/>
        <w:gridCol w:w="1843"/>
        <w:gridCol w:w="1984"/>
        <w:gridCol w:w="3402"/>
      </w:tblGrid>
      <w:tr w:rsidR="000C1730" w14:paraId="37B4BDBB" w14:textId="77777777" w:rsidTr="003B0BDD">
        <w:tc>
          <w:tcPr>
            <w:tcW w:w="2405" w:type="dxa"/>
          </w:tcPr>
          <w:p w14:paraId="05D0599F" w14:textId="0FD1FAD7" w:rsidR="00194757" w:rsidRDefault="00194757" w:rsidP="002A38EF">
            <w:pPr>
              <w:ind w:firstLine="0"/>
              <w:jc w:val="center"/>
              <w:rPr>
                <w:lang w:val="en-US"/>
              </w:rPr>
            </w:pPr>
            <w:r>
              <w:rPr>
                <w:lang w:val="en-US"/>
              </w:rPr>
              <w:t>Tên thủ tục</w:t>
            </w:r>
          </w:p>
        </w:tc>
        <w:tc>
          <w:tcPr>
            <w:tcW w:w="1843" w:type="dxa"/>
          </w:tcPr>
          <w:p w14:paraId="250AD532" w14:textId="5AFC9F7C" w:rsidR="00194757" w:rsidRDefault="00194757" w:rsidP="002A38EF">
            <w:pPr>
              <w:ind w:firstLine="0"/>
              <w:jc w:val="center"/>
              <w:rPr>
                <w:lang w:val="en-US"/>
              </w:rPr>
            </w:pPr>
            <w:r>
              <w:rPr>
                <w:lang w:val="en-US"/>
              </w:rPr>
              <w:t>Mục đích</w:t>
            </w:r>
          </w:p>
        </w:tc>
        <w:tc>
          <w:tcPr>
            <w:tcW w:w="1984" w:type="dxa"/>
          </w:tcPr>
          <w:p w14:paraId="2BA1ADFD" w14:textId="4BBDA21F" w:rsidR="00194757" w:rsidRDefault="00194757" w:rsidP="002A38EF">
            <w:pPr>
              <w:ind w:firstLine="0"/>
              <w:jc w:val="center"/>
              <w:rPr>
                <w:lang w:val="en-US"/>
              </w:rPr>
            </w:pPr>
            <w:r>
              <w:rPr>
                <w:lang w:val="en-US"/>
              </w:rPr>
              <w:t>Tham số</w:t>
            </w:r>
          </w:p>
        </w:tc>
        <w:tc>
          <w:tcPr>
            <w:tcW w:w="3402" w:type="dxa"/>
          </w:tcPr>
          <w:p w14:paraId="749CA00B" w14:textId="6D7E7F25" w:rsidR="00194757" w:rsidRDefault="00194757" w:rsidP="002A38EF">
            <w:pPr>
              <w:ind w:firstLine="0"/>
              <w:jc w:val="center"/>
              <w:rPr>
                <w:lang w:val="en-US"/>
              </w:rPr>
            </w:pPr>
            <w:r>
              <w:rPr>
                <w:lang w:val="en-US"/>
              </w:rPr>
              <w:t>Các bước thực hiện</w:t>
            </w:r>
          </w:p>
        </w:tc>
      </w:tr>
      <w:tr w:rsidR="000C1730" w14:paraId="730D0C87" w14:textId="77777777" w:rsidTr="003B0BDD">
        <w:tc>
          <w:tcPr>
            <w:tcW w:w="2405" w:type="dxa"/>
          </w:tcPr>
          <w:p w14:paraId="2BDF92F7" w14:textId="03F315CF" w:rsidR="00194757" w:rsidRDefault="00DF4033" w:rsidP="002A38EF">
            <w:pPr>
              <w:ind w:firstLine="0"/>
              <w:jc w:val="center"/>
              <w:rPr>
                <w:lang w:val="en-US"/>
              </w:rPr>
            </w:pPr>
            <w:r w:rsidRPr="00DF4033">
              <w:rPr>
                <w:lang w:val="en-US"/>
              </w:rPr>
              <w:t>UpdateContract</w:t>
            </w:r>
          </w:p>
        </w:tc>
        <w:tc>
          <w:tcPr>
            <w:tcW w:w="1843" w:type="dxa"/>
          </w:tcPr>
          <w:p w14:paraId="3B15D404" w14:textId="249AC834" w:rsidR="00194757" w:rsidRDefault="00130181" w:rsidP="001E1D88">
            <w:pPr>
              <w:ind w:firstLine="0"/>
              <w:rPr>
                <w:lang w:val="en-US"/>
              </w:rPr>
            </w:pPr>
            <w:r>
              <w:rPr>
                <w:lang w:val="en-US"/>
              </w:rPr>
              <w:t>Đối tác c</w:t>
            </w:r>
            <w:r w:rsidR="001E1D88">
              <w:rPr>
                <w:lang w:val="en-US"/>
              </w:rPr>
              <w:t>ập nhật thời gian hiệu lực và phần tr</w:t>
            </w:r>
            <w:r w:rsidR="007500E9">
              <w:rPr>
                <w:lang w:val="en-US"/>
              </w:rPr>
              <w:t>ă</w:t>
            </w:r>
            <w:r w:rsidR="001E1D88">
              <w:rPr>
                <w:lang w:val="en-US"/>
              </w:rPr>
              <w:t>m hoa hồng củ</w:t>
            </w:r>
            <w:r w:rsidR="007500E9">
              <w:rPr>
                <w:lang w:val="en-US"/>
              </w:rPr>
              <w:t>a</w:t>
            </w:r>
            <w:r w:rsidR="001E1D88">
              <w:rPr>
                <w:lang w:val="en-US"/>
              </w:rPr>
              <w:t xml:space="preserve"> hợp đồng</w:t>
            </w:r>
          </w:p>
        </w:tc>
        <w:tc>
          <w:tcPr>
            <w:tcW w:w="1984" w:type="dxa"/>
          </w:tcPr>
          <w:p w14:paraId="4F735F77" w14:textId="6F6F3131" w:rsidR="00194757" w:rsidRDefault="008D6777" w:rsidP="008D6777">
            <w:pPr>
              <w:ind w:firstLine="0"/>
              <w:rPr>
                <w:lang w:val="en-US"/>
              </w:rPr>
            </w:pPr>
            <w:r w:rsidRPr="008D6777">
              <w:rPr>
                <w:lang w:val="en-US"/>
              </w:rPr>
              <w:t>@masothue varchar(20), @tg_hlhd date, @pthh float</w:t>
            </w:r>
          </w:p>
        </w:tc>
        <w:tc>
          <w:tcPr>
            <w:tcW w:w="3402" w:type="dxa"/>
          </w:tcPr>
          <w:p w14:paraId="14637905" w14:textId="44FC46C2" w:rsidR="00097722" w:rsidRDefault="00097722" w:rsidP="008D6777">
            <w:pPr>
              <w:ind w:firstLine="0"/>
              <w:rPr>
                <w:lang w:val="en-US"/>
              </w:rPr>
            </w:pPr>
            <w:r>
              <w:rPr>
                <w:lang w:val="en-US"/>
              </w:rPr>
              <w:t>Kiểm tra có phải là “Đối tác” và “Chủ sở hữu cơ sở dữ liệu”:</w:t>
            </w:r>
          </w:p>
          <w:p w14:paraId="1D33640F" w14:textId="68A236B5" w:rsidR="00EA12DC" w:rsidRPr="00EA12DC" w:rsidRDefault="00EA12DC" w:rsidP="00EA12DC">
            <w:pPr>
              <w:ind w:firstLine="0"/>
              <w:rPr>
                <w:lang w:val="en-US"/>
              </w:rPr>
            </w:pPr>
            <w:r>
              <w:rPr>
                <w:rFonts w:cs="Times New Roman"/>
              </w:rPr>
              <w:t>▪</w:t>
            </w:r>
            <w:r>
              <w:rPr>
                <w:lang w:val="en-US"/>
              </w:rPr>
              <w:t xml:space="preserve"> </w:t>
            </w:r>
            <w:r w:rsidRPr="00EA12DC">
              <w:t>Nếu không phải, rollback</w:t>
            </w:r>
          </w:p>
          <w:p w14:paraId="5CDE1777" w14:textId="77777777" w:rsidR="00ED358B" w:rsidRDefault="00EA12DC" w:rsidP="008D6777">
            <w:pPr>
              <w:ind w:firstLine="0"/>
              <w:rPr>
                <w:lang w:val="en-US"/>
              </w:rPr>
            </w:pPr>
            <w:r w:rsidRPr="00EA12DC">
              <w:rPr>
                <w:lang w:val="en-US"/>
              </w:rPr>
              <w:t xml:space="preserve">▪ </w:t>
            </w:r>
            <w:r>
              <w:rPr>
                <w:lang w:val="en-US"/>
              </w:rPr>
              <w:t>Nếu phải, k</w:t>
            </w:r>
            <w:r w:rsidR="009E04C5">
              <w:rPr>
                <w:lang w:val="en-US"/>
              </w:rPr>
              <w:t xml:space="preserve">iểm tra sự tồn tại của hợp đồng: </w:t>
            </w:r>
          </w:p>
          <w:p w14:paraId="2C2C835E" w14:textId="5E221720" w:rsidR="00194757" w:rsidRDefault="009E04C5" w:rsidP="008D6777">
            <w:pPr>
              <w:ind w:firstLine="0"/>
              <w:rPr>
                <w:lang w:val="en-US"/>
              </w:rPr>
            </w:pPr>
            <w:r>
              <w:rPr>
                <w:lang w:val="en-US"/>
              </w:rPr>
              <w:t>- Nếu không tồn tại, rollback</w:t>
            </w:r>
          </w:p>
          <w:p w14:paraId="63C77F93" w14:textId="77777777" w:rsidR="009E04C5" w:rsidRDefault="009E04C5" w:rsidP="008D6777">
            <w:pPr>
              <w:ind w:firstLine="0"/>
              <w:rPr>
                <w:lang w:val="en-US"/>
              </w:rPr>
            </w:pPr>
            <w:r>
              <w:rPr>
                <w:lang w:val="en-US"/>
              </w:rPr>
              <w:t>- Nếu tồn tại, check thời gian định cập nhật xem có hợp lệ hay không</w:t>
            </w:r>
          </w:p>
          <w:p w14:paraId="160F0BEE" w14:textId="5A496E05" w:rsidR="007500E9" w:rsidRDefault="007500E9" w:rsidP="008D6777">
            <w:pPr>
              <w:ind w:firstLine="0"/>
              <w:rPr>
                <w:lang w:val="en-US"/>
              </w:rPr>
            </w:pPr>
            <w:r>
              <w:rPr>
                <w:lang w:val="en-US"/>
              </w:rPr>
              <w:t>+ Nếu không hợp lê, rollback</w:t>
            </w:r>
          </w:p>
          <w:p w14:paraId="1822330C" w14:textId="3039D11C" w:rsidR="007500E9" w:rsidRDefault="007500E9" w:rsidP="008D6777">
            <w:pPr>
              <w:ind w:firstLine="0"/>
              <w:rPr>
                <w:lang w:val="en-US"/>
              </w:rPr>
            </w:pPr>
            <w:r>
              <w:rPr>
                <w:lang w:val="en-US"/>
              </w:rPr>
              <w:lastRenderedPageBreak/>
              <w:t xml:space="preserve">+ Nếu hợp lệ, cập nhật </w:t>
            </w:r>
            <w:r w:rsidRPr="007500E9">
              <w:rPr>
                <w:lang w:val="en-US"/>
              </w:rPr>
              <w:t>thời gian hiệu lực và phần trăm hoa hồng của hợp đồng</w:t>
            </w:r>
          </w:p>
        </w:tc>
      </w:tr>
      <w:tr w:rsidR="000C1730" w14:paraId="71D8EE6A" w14:textId="77777777" w:rsidTr="003B0BDD">
        <w:tc>
          <w:tcPr>
            <w:tcW w:w="2405" w:type="dxa"/>
          </w:tcPr>
          <w:p w14:paraId="56A68796" w14:textId="0192BBBA" w:rsidR="007500E9" w:rsidRDefault="007500E9" w:rsidP="002A38EF">
            <w:pPr>
              <w:ind w:firstLine="0"/>
              <w:jc w:val="center"/>
              <w:rPr>
                <w:lang w:val="en-US"/>
              </w:rPr>
            </w:pPr>
            <w:r w:rsidRPr="00DF4033">
              <w:rPr>
                <w:lang w:val="en-US"/>
              </w:rPr>
              <w:lastRenderedPageBreak/>
              <w:t>AddProduct</w:t>
            </w:r>
          </w:p>
        </w:tc>
        <w:tc>
          <w:tcPr>
            <w:tcW w:w="1843" w:type="dxa"/>
          </w:tcPr>
          <w:p w14:paraId="4DAC58BD" w14:textId="435FB3C8" w:rsidR="007500E9" w:rsidRDefault="00130181" w:rsidP="007500E9">
            <w:pPr>
              <w:ind w:firstLine="0"/>
              <w:rPr>
                <w:lang w:val="en-US"/>
              </w:rPr>
            </w:pPr>
            <w:r>
              <w:rPr>
                <w:lang w:val="en-US"/>
              </w:rPr>
              <w:t>Đối tác t</w:t>
            </w:r>
            <w:r w:rsidR="007500E9">
              <w:rPr>
                <w:lang w:val="en-US"/>
              </w:rPr>
              <w:t>hêm thông tin sản phẩm và chi nhánh cung cấp sản phẩm này</w:t>
            </w:r>
          </w:p>
        </w:tc>
        <w:tc>
          <w:tcPr>
            <w:tcW w:w="1984" w:type="dxa"/>
          </w:tcPr>
          <w:p w14:paraId="67D51CEE" w14:textId="18FE2588"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2A62ABC6" w14:textId="77777777" w:rsidR="00ED358B" w:rsidRDefault="00ED358B" w:rsidP="00ED358B">
            <w:pPr>
              <w:ind w:firstLine="0"/>
              <w:rPr>
                <w:lang w:val="en-US"/>
              </w:rPr>
            </w:pPr>
            <w:r>
              <w:rPr>
                <w:lang w:val="en-US"/>
              </w:rPr>
              <w:t>Kiểm tra có phải là “Đối tác” và “Chủ sở hữu cơ sở dữ liệu”:</w:t>
            </w:r>
          </w:p>
          <w:p w14:paraId="26649DA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DC623E9" w14:textId="7D00D785" w:rsidR="007500E9" w:rsidRDefault="00ED358B" w:rsidP="00ED358B">
            <w:pPr>
              <w:ind w:firstLine="0"/>
              <w:rPr>
                <w:lang w:val="en-US"/>
              </w:rPr>
            </w:pPr>
            <w:r w:rsidRPr="00EA12DC">
              <w:rPr>
                <w:lang w:val="en-US"/>
              </w:rPr>
              <w:t xml:space="preserve">▪ </w:t>
            </w:r>
            <w:r>
              <w:rPr>
                <w:lang w:val="en-US"/>
              </w:rPr>
              <w:t>Nếu phải, kiểm</w:t>
            </w:r>
            <w:r w:rsidR="007500E9">
              <w:rPr>
                <w:lang w:val="en-US"/>
              </w:rPr>
              <w:t xml:space="preserve"> tra sự tồn tại của sản phẩm:</w:t>
            </w:r>
          </w:p>
          <w:p w14:paraId="39DE71EA" w14:textId="2EEE60FD" w:rsidR="007500E9" w:rsidRDefault="007500E9" w:rsidP="007500E9">
            <w:pPr>
              <w:ind w:firstLine="0"/>
              <w:rPr>
                <w:lang w:val="en-US"/>
              </w:rPr>
            </w:pPr>
            <w:r>
              <w:rPr>
                <w:lang w:val="en-US"/>
              </w:rPr>
              <w:t>- Nếu tồn tại, rollback</w:t>
            </w:r>
          </w:p>
          <w:p w14:paraId="25C4E052" w14:textId="1656FF28" w:rsidR="007500E9" w:rsidRDefault="007500E9" w:rsidP="007500E9">
            <w:pPr>
              <w:ind w:firstLine="0"/>
              <w:rPr>
                <w:lang w:val="en-US"/>
              </w:rPr>
            </w:pPr>
            <w:r>
              <w:rPr>
                <w:lang w:val="en-US"/>
              </w:rPr>
              <w:t>- Nếu không tồn tại, thêm thông tin sản phẩm và chi nhánh cung cấp sản phẩm này</w:t>
            </w:r>
          </w:p>
          <w:p w14:paraId="75C3C13B" w14:textId="213F399F" w:rsidR="007500E9" w:rsidRDefault="007500E9" w:rsidP="007500E9">
            <w:pPr>
              <w:ind w:firstLine="0"/>
              <w:rPr>
                <w:lang w:val="en-US"/>
              </w:rPr>
            </w:pPr>
          </w:p>
        </w:tc>
      </w:tr>
      <w:tr w:rsidR="000C1730" w14:paraId="4ACCC2E0" w14:textId="77777777" w:rsidTr="003B0BDD">
        <w:tc>
          <w:tcPr>
            <w:tcW w:w="2405" w:type="dxa"/>
          </w:tcPr>
          <w:p w14:paraId="2A3F4D9F" w14:textId="679B53A3" w:rsidR="007500E9" w:rsidRDefault="007500E9" w:rsidP="002A38EF">
            <w:pPr>
              <w:ind w:firstLine="0"/>
              <w:jc w:val="center"/>
              <w:rPr>
                <w:lang w:val="en-US"/>
              </w:rPr>
            </w:pPr>
            <w:r w:rsidRPr="00DF4033">
              <w:rPr>
                <w:lang w:val="en-US"/>
              </w:rPr>
              <w:t>UpdateProduct</w:t>
            </w:r>
          </w:p>
        </w:tc>
        <w:tc>
          <w:tcPr>
            <w:tcW w:w="1843" w:type="dxa"/>
          </w:tcPr>
          <w:p w14:paraId="5991A301" w14:textId="085988E7" w:rsidR="007500E9" w:rsidRDefault="00130181" w:rsidP="007500E9">
            <w:pPr>
              <w:ind w:firstLine="0"/>
              <w:rPr>
                <w:lang w:val="en-US"/>
              </w:rPr>
            </w:pPr>
            <w:r>
              <w:rPr>
                <w:lang w:val="en-US"/>
              </w:rPr>
              <w:t>Đối tác s</w:t>
            </w:r>
            <w:r w:rsidR="007500E9">
              <w:rPr>
                <w:lang w:val="en-US"/>
              </w:rPr>
              <w:t>ửa</w:t>
            </w:r>
            <w:r w:rsidR="007500E9" w:rsidRPr="001E1D88">
              <w:rPr>
                <w:lang w:val="en-US"/>
              </w:rPr>
              <w:t xml:space="preserve"> thông tin sản phẩm và chi nhánh cung cấp sản phẩm này</w:t>
            </w:r>
          </w:p>
        </w:tc>
        <w:tc>
          <w:tcPr>
            <w:tcW w:w="1984" w:type="dxa"/>
          </w:tcPr>
          <w:p w14:paraId="432739D3" w14:textId="7DB30249"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62885EDB" w14:textId="77777777" w:rsidR="00ED358B" w:rsidRDefault="00ED358B" w:rsidP="00ED358B">
            <w:pPr>
              <w:ind w:firstLine="0"/>
              <w:rPr>
                <w:lang w:val="en-US"/>
              </w:rPr>
            </w:pPr>
            <w:r>
              <w:rPr>
                <w:lang w:val="en-US"/>
              </w:rPr>
              <w:t>Kiểm tra có phải là “Đối tác” và “Chủ sở hữu cơ sở dữ liệu”:</w:t>
            </w:r>
          </w:p>
          <w:p w14:paraId="24ABD82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28A3C27F" w14:textId="6F8FBC16"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2D694413" w14:textId="5386E21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52E23309" w14:textId="1822EBBA" w:rsidR="007500E9" w:rsidRDefault="007500E9" w:rsidP="007500E9">
            <w:pPr>
              <w:ind w:firstLine="0"/>
              <w:rPr>
                <w:lang w:val="en-US"/>
              </w:rPr>
            </w:pPr>
            <w:r w:rsidRPr="007500E9">
              <w:rPr>
                <w:lang w:val="en-US"/>
              </w:rPr>
              <w:t xml:space="preserve">- Nếu tồn tại, </w:t>
            </w:r>
            <w:r>
              <w:rPr>
                <w:lang w:val="en-US"/>
              </w:rPr>
              <w:t>sửa</w:t>
            </w:r>
            <w:r w:rsidRPr="007500E9">
              <w:rPr>
                <w:lang w:val="en-US"/>
              </w:rPr>
              <w:t xml:space="preserve"> thông tin sản phẩm và chi nhánh cung cấp sản phẩm này</w:t>
            </w:r>
          </w:p>
        </w:tc>
      </w:tr>
      <w:tr w:rsidR="000C1730" w14:paraId="27557C0F" w14:textId="77777777" w:rsidTr="003B0BDD">
        <w:tc>
          <w:tcPr>
            <w:tcW w:w="2405" w:type="dxa"/>
          </w:tcPr>
          <w:p w14:paraId="2C5CE6B7" w14:textId="26612B53" w:rsidR="007500E9" w:rsidRDefault="007500E9" w:rsidP="002A38EF">
            <w:pPr>
              <w:ind w:firstLine="0"/>
              <w:jc w:val="center"/>
              <w:rPr>
                <w:lang w:val="en-US"/>
              </w:rPr>
            </w:pPr>
            <w:r w:rsidRPr="00DF4033">
              <w:rPr>
                <w:lang w:val="en-US"/>
              </w:rPr>
              <w:t>DeleteProduct</w:t>
            </w:r>
          </w:p>
        </w:tc>
        <w:tc>
          <w:tcPr>
            <w:tcW w:w="1843" w:type="dxa"/>
          </w:tcPr>
          <w:p w14:paraId="030BBE12" w14:textId="1342A7E4" w:rsidR="007500E9" w:rsidRDefault="00130181" w:rsidP="007500E9">
            <w:pPr>
              <w:ind w:firstLine="0"/>
              <w:rPr>
                <w:lang w:val="en-US"/>
              </w:rPr>
            </w:pPr>
            <w:r>
              <w:rPr>
                <w:lang w:val="en-US"/>
              </w:rPr>
              <w:t>Đối tác x</w:t>
            </w:r>
            <w:r w:rsidR="007500E9">
              <w:rPr>
                <w:lang w:val="en-US"/>
              </w:rPr>
              <w:t>óa</w:t>
            </w:r>
            <w:r w:rsidR="007500E9" w:rsidRPr="001E1D88">
              <w:rPr>
                <w:lang w:val="en-US"/>
              </w:rPr>
              <w:t xml:space="preserve"> thông tin sản phẩm và chi nhánh cung cấp sản phẩm này</w:t>
            </w:r>
          </w:p>
        </w:tc>
        <w:tc>
          <w:tcPr>
            <w:tcW w:w="1984" w:type="dxa"/>
          </w:tcPr>
          <w:p w14:paraId="748765DE" w14:textId="3100EACE" w:rsidR="007500E9" w:rsidRDefault="007500E9" w:rsidP="007500E9">
            <w:pPr>
              <w:ind w:firstLine="0"/>
              <w:rPr>
                <w:lang w:val="en-US"/>
              </w:rPr>
            </w:pPr>
            <w:r w:rsidRPr="008D6777">
              <w:rPr>
                <w:lang w:val="en-US"/>
              </w:rPr>
              <w:t>@maSP varchar(20), @maCN varchar(20), @tensanpham nvarchar(50), @loai varchar(20), @gia float</w:t>
            </w:r>
          </w:p>
        </w:tc>
        <w:tc>
          <w:tcPr>
            <w:tcW w:w="3402" w:type="dxa"/>
          </w:tcPr>
          <w:p w14:paraId="7F4C200F" w14:textId="77777777" w:rsidR="00ED358B" w:rsidRDefault="00ED358B" w:rsidP="00ED358B">
            <w:pPr>
              <w:ind w:firstLine="0"/>
              <w:rPr>
                <w:lang w:val="en-US"/>
              </w:rPr>
            </w:pPr>
            <w:r>
              <w:rPr>
                <w:lang w:val="en-US"/>
              </w:rPr>
              <w:t>Kiểm tra có phải là “Đối tác” và “Chủ sở hữu cơ sở dữ liệu”:</w:t>
            </w:r>
          </w:p>
          <w:p w14:paraId="2676EA1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30D4270A" w14:textId="3AFE6984" w:rsidR="007500E9" w:rsidRPr="007500E9" w:rsidRDefault="00ED358B" w:rsidP="00ED358B">
            <w:pPr>
              <w:ind w:firstLine="0"/>
              <w:rPr>
                <w:lang w:val="en-US"/>
              </w:rPr>
            </w:pPr>
            <w:r w:rsidRPr="00EA12DC">
              <w:rPr>
                <w:lang w:val="en-US"/>
              </w:rPr>
              <w:t xml:space="preserve">▪ </w:t>
            </w:r>
            <w:r>
              <w:rPr>
                <w:lang w:val="en-US"/>
              </w:rPr>
              <w:t>Nếu phải, kiểm</w:t>
            </w:r>
            <w:r w:rsidR="007500E9" w:rsidRPr="007500E9">
              <w:rPr>
                <w:lang w:val="en-US"/>
              </w:rPr>
              <w:t xml:space="preserve"> tra sự tồn tại của sản phẩm:</w:t>
            </w:r>
          </w:p>
          <w:p w14:paraId="55EA8273" w14:textId="77777777" w:rsidR="007500E9" w:rsidRPr="007500E9" w:rsidRDefault="007500E9" w:rsidP="007500E9">
            <w:pPr>
              <w:ind w:firstLine="0"/>
              <w:rPr>
                <w:lang w:val="en-US"/>
              </w:rPr>
            </w:pPr>
            <w:r w:rsidRPr="007500E9">
              <w:rPr>
                <w:lang w:val="en-US"/>
              </w:rPr>
              <w:t>- Nếu</w:t>
            </w:r>
            <w:r>
              <w:rPr>
                <w:lang w:val="en-US"/>
              </w:rPr>
              <w:t xml:space="preserve"> không</w:t>
            </w:r>
            <w:r w:rsidRPr="007500E9">
              <w:rPr>
                <w:lang w:val="en-US"/>
              </w:rPr>
              <w:t xml:space="preserve"> tồn tại, rollback</w:t>
            </w:r>
          </w:p>
          <w:p w14:paraId="095BF1BC" w14:textId="0B2E0262" w:rsidR="007500E9" w:rsidRDefault="007500E9" w:rsidP="007500E9">
            <w:pPr>
              <w:ind w:firstLine="0"/>
              <w:rPr>
                <w:lang w:val="en-US"/>
              </w:rPr>
            </w:pPr>
            <w:r w:rsidRPr="007500E9">
              <w:rPr>
                <w:lang w:val="en-US"/>
              </w:rPr>
              <w:t xml:space="preserve">- Nếu tồn tại, </w:t>
            </w:r>
            <w:r>
              <w:rPr>
                <w:lang w:val="en-US"/>
              </w:rPr>
              <w:t>xóa</w:t>
            </w:r>
            <w:r w:rsidRPr="007500E9">
              <w:rPr>
                <w:lang w:val="en-US"/>
              </w:rPr>
              <w:t xml:space="preserve"> thông tin sản phẩm và chi nhánh cung cấp sản phẩm này</w:t>
            </w:r>
          </w:p>
        </w:tc>
      </w:tr>
      <w:tr w:rsidR="000C1730" w14:paraId="69646139" w14:textId="77777777" w:rsidTr="003B0BDD">
        <w:tc>
          <w:tcPr>
            <w:tcW w:w="2405" w:type="dxa"/>
          </w:tcPr>
          <w:p w14:paraId="15851F39" w14:textId="4869A79B" w:rsidR="007500E9" w:rsidRDefault="007500E9" w:rsidP="002A38EF">
            <w:pPr>
              <w:ind w:firstLine="0"/>
              <w:jc w:val="center"/>
              <w:rPr>
                <w:lang w:val="en-US"/>
              </w:rPr>
            </w:pPr>
            <w:r w:rsidRPr="00DF4033">
              <w:rPr>
                <w:lang w:val="en-US"/>
              </w:rPr>
              <w:t>ViewOrderInformation</w:t>
            </w:r>
          </w:p>
        </w:tc>
        <w:tc>
          <w:tcPr>
            <w:tcW w:w="1843" w:type="dxa"/>
          </w:tcPr>
          <w:p w14:paraId="2F0B8408" w14:textId="18C2EAEB" w:rsidR="007500E9" w:rsidRDefault="00130181" w:rsidP="007500E9">
            <w:pPr>
              <w:ind w:firstLine="0"/>
              <w:rPr>
                <w:lang w:val="en-US"/>
              </w:rPr>
            </w:pPr>
            <w:r>
              <w:rPr>
                <w:lang w:val="en-US"/>
              </w:rPr>
              <w:t>Đối tác x</w:t>
            </w:r>
            <w:r w:rsidR="007500E9">
              <w:rPr>
                <w:lang w:val="en-US"/>
              </w:rPr>
              <w:t>em thông tin đơn hàng</w:t>
            </w:r>
          </w:p>
        </w:tc>
        <w:tc>
          <w:tcPr>
            <w:tcW w:w="1984" w:type="dxa"/>
          </w:tcPr>
          <w:p w14:paraId="67D4F4D4" w14:textId="696594BF" w:rsidR="007500E9" w:rsidRDefault="007500E9" w:rsidP="007500E9">
            <w:pPr>
              <w:ind w:firstLine="0"/>
              <w:rPr>
                <w:lang w:val="en-US"/>
              </w:rPr>
            </w:pPr>
            <w:r w:rsidRPr="008D6777">
              <w:rPr>
                <w:lang w:val="en-US"/>
              </w:rPr>
              <w:t>@madh varchar(20)</w:t>
            </w:r>
          </w:p>
        </w:tc>
        <w:tc>
          <w:tcPr>
            <w:tcW w:w="3402" w:type="dxa"/>
          </w:tcPr>
          <w:p w14:paraId="0CF1A959" w14:textId="77777777" w:rsidR="00ED358B" w:rsidRDefault="00ED358B" w:rsidP="00ED358B">
            <w:pPr>
              <w:ind w:firstLine="0"/>
              <w:rPr>
                <w:lang w:val="en-US"/>
              </w:rPr>
            </w:pPr>
            <w:r>
              <w:rPr>
                <w:lang w:val="en-US"/>
              </w:rPr>
              <w:t>Kiểm tra có phải là “Đối tác” và “Chủ sở hữu cơ sở dữ liệu”:</w:t>
            </w:r>
          </w:p>
          <w:p w14:paraId="2DFA6AEA"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AFBB22C" w14:textId="7AE45398"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4EF3A06"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6FC1659E" w14:textId="60A49EF6" w:rsidR="007500E9" w:rsidRDefault="00F513E4" w:rsidP="00F513E4">
            <w:pPr>
              <w:ind w:firstLine="0"/>
              <w:rPr>
                <w:lang w:val="en-US"/>
              </w:rPr>
            </w:pPr>
            <w:r w:rsidRPr="007500E9">
              <w:rPr>
                <w:lang w:val="en-US"/>
              </w:rPr>
              <w:t xml:space="preserve">- Nếu tồn tại, </w:t>
            </w:r>
            <w:r>
              <w:rPr>
                <w:lang w:val="en-US"/>
              </w:rPr>
              <w:t>xem</w:t>
            </w:r>
            <w:r w:rsidRPr="007500E9">
              <w:rPr>
                <w:lang w:val="en-US"/>
              </w:rPr>
              <w:t xml:space="preserve"> thông tin </w:t>
            </w:r>
            <w:r>
              <w:rPr>
                <w:lang w:val="en-US"/>
              </w:rPr>
              <w:t>đơn hàng</w:t>
            </w:r>
          </w:p>
        </w:tc>
      </w:tr>
      <w:tr w:rsidR="000C1730" w14:paraId="7EA97609" w14:textId="77777777" w:rsidTr="003B0BDD">
        <w:tc>
          <w:tcPr>
            <w:tcW w:w="2405" w:type="dxa"/>
          </w:tcPr>
          <w:p w14:paraId="4AF2A73E" w14:textId="0D19384F" w:rsidR="007500E9" w:rsidRDefault="007500E9" w:rsidP="002A38EF">
            <w:pPr>
              <w:ind w:firstLine="0"/>
              <w:jc w:val="center"/>
              <w:rPr>
                <w:lang w:val="en-US"/>
              </w:rPr>
            </w:pPr>
            <w:r w:rsidRPr="00DF4033">
              <w:rPr>
                <w:lang w:val="en-US"/>
              </w:rPr>
              <w:lastRenderedPageBreak/>
              <w:t>UpdateOrderStatus</w:t>
            </w:r>
          </w:p>
        </w:tc>
        <w:tc>
          <w:tcPr>
            <w:tcW w:w="1843" w:type="dxa"/>
          </w:tcPr>
          <w:p w14:paraId="5A06BFB4" w14:textId="77D92A9A" w:rsidR="007500E9" w:rsidRDefault="00130181" w:rsidP="007500E9">
            <w:pPr>
              <w:ind w:firstLine="0"/>
              <w:rPr>
                <w:lang w:val="en-US"/>
              </w:rPr>
            </w:pPr>
            <w:r>
              <w:rPr>
                <w:lang w:val="en-US"/>
              </w:rPr>
              <w:t>Đối tác c</w:t>
            </w:r>
            <w:r w:rsidR="007500E9">
              <w:rPr>
                <w:lang w:val="en-US"/>
              </w:rPr>
              <w:t>ập nhật tình trạng đơn hàng</w:t>
            </w:r>
          </w:p>
        </w:tc>
        <w:tc>
          <w:tcPr>
            <w:tcW w:w="1984" w:type="dxa"/>
          </w:tcPr>
          <w:p w14:paraId="4FF52F7C" w14:textId="2CEC3FA1" w:rsidR="007500E9" w:rsidRDefault="007500E9" w:rsidP="007500E9">
            <w:pPr>
              <w:ind w:firstLine="0"/>
              <w:rPr>
                <w:lang w:val="en-US"/>
              </w:rPr>
            </w:pPr>
            <w:r w:rsidRPr="008D6777">
              <w:rPr>
                <w:lang w:val="en-US"/>
              </w:rPr>
              <w:t>@madt varchar(20),  @madh varchar(20), @ttdh nvarchar(50)</w:t>
            </w:r>
          </w:p>
        </w:tc>
        <w:tc>
          <w:tcPr>
            <w:tcW w:w="3402" w:type="dxa"/>
          </w:tcPr>
          <w:p w14:paraId="70C76165" w14:textId="745C8041" w:rsidR="00ED358B" w:rsidRDefault="00ED358B" w:rsidP="00ED358B">
            <w:pPr>
              <w:ind w:firstLine="0"/>
              <w:rPr>
                <w:lang w:val="en-US"/>
              </w:rPr>
            </w:pPr>
            <w:r>
              <w:rPr>
                <w:lang w:val="en-US"/>
              </w:rPr>
              <w:t>Kiểm tra có phải là “Đối tác” và “Tài xế” và “Chủ sở hữu cơ sở dữ liệu”:</w:t>
            </w:r>
          </w:p>
          <w:p w14:paraId="2BF052A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DBD663D" w14:textId="3D9EDCE7"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đơn hàng</w:t>
            </w:r>
            <w:r w:rsidR="00F513E4" w:rsidRPr="007500E9">
              <w:rPr>
                <w:lang w:val="en-US"/>
              </w:rPr>
              <w:t>:</w:t>
            </w:r>
          </w:p>
          <w:p w14:paraId="0607EF88"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0C2B92C0" w14:textId="349367AB" w:rsidR="007500E9" w:rsidRDefault="00F513E4" w:rsidP="00F513E4">
            <w:pPr>
              <w:ind w:firstLine="0"/>
              <w:rPr>
                <w:lang w:val="en-US"/>
              </w:rPr>
            </w:pPr>
            <w:r w:rsidRPr="007500E9">
              <w:rPr>
                <w:lang w:val="en-US"/>
              </w:rPr>
              <w:t xml:space="preserve">- Nếu tồn tại, </w:t>
            </w:r>
            <w:r>
              <w:rPr>
                <w:lang w:val="en-US"/>
              </w:rPr>
              <w:t>cập nhật</w:t>
            </w:r>
            <w:r w:rsidRPr="007500E9">
              <w:rPr>
                <w:lang w:val="en-US"/>
              </w:rPr>
              <w:t xml:space="preserve"> t</w:t>
            </w:r>
            <w:r>
              <w:rPr>
                <w:lang w:val="en-US"/>
              </w:rPr>
              <w:t>ình trạng</w:t>
            </w:r>
            <w:r w:rsidRPr="007500E9">
              <w:rPr>
                <w:lang w:val="en-US"/>
              </w:rPr>
              <w:t xml:space="preserve"> </w:t>
            </w:r>
            <w:r>
              <w:rPr>
                <w:lang w:val="en-US"/>
              </w:rPr>
              <w:t>đơn hàng</w:t>
            </w:r>
          </w:p>
        </w:tc>
      </w:tr>
      <w:tr w:rsidR="000C1730" w14:paraId="485FAA92" w14:textId="77777777" w:rsidTr="003B0BDD">
        <w:tc>
          <w:tcPr>
            <w:tcW w:w="2405" w:type="dxa"/>
          </w:tcPr>
          <w:p w14:paraId="46223081" w14:textId="2C608B8B" w:rsidR="007500E9" w:rsidRDefault="007500E9" w:rsidP="002A38EF">
            <w:pPr>
              <w:ind w:firstLine="0"/>
              <w:jc w:val="center"/>
              <w:rPr>
                <w:lang w:val="en-US"/>
              </w:rPr>
            </w:pPr>
            <w:r w:rsidRPr="00DF4033">
              <w:rPr>
                <w:lang w:val="en-US"/>
              </w:rPr>
              <w:t>ViewPartnerList</w:t>
            </w:r>
          </w:p>
        </w:tc>
        <w:tc>
          <w:tcPr>
            <w:tcW w:w="1843" w:type="dxa"/>
          </w:tcPr>
          <w:p w14:paraId="28AB9ACF" w14:textId="36B76E84" w:rsidR="007500E9" w:rsidRDefault="00130181" w:rsidP="007500E9">
            <w:pPr>
              <w:ind w:firstLine="0"/>
              <w:rPr>
                <w:lang w:val="en-US"/>
              </w:rPr>
            </w:pPr>
            <w:r>
              <w:rPr>
                <w:lang w:val="en-US"/>
              </w:rPr>
              <w:t>Khách hàng x</w:t>
            </w:r>
            <w:r w:rsidR="007500E9">
              <w:rPr>
                <w:lang w:val="en-US"/>
              </w:rPr>
              <w:t>em danh sách đối tác</w:t>
            </w:r>
          </w:p>
        </w:tc>
        <w:tc>
          <w:tcPr>
            <w:tcW w:w="1984" w:type="dxa"/>
          </w:tcPr>
          <w:p w14:paraId="5A5EB7C9" w14:textId="77777777" w:rsidR="007500E9" w:rsidRDefault="007500E9" w:rsidP="007500E9">
            <w:pPr>
              <w:ind w:firstLine="0"/>
              <w:rPr>
                <w:lang w:val="en-US"/>
              </w:rPr>
            </w:pPr>
          </w:p>
        </w:tc>
        <w:tc>
          <w:tcPr>
            <w:tcW w:w="3402" w:type="dxa"/>
          </w:tcPr>
          <w:p w14:paraId="757B7C43" w14:textId="08223361" w:rsidR="00ED358B" w:rsidRDefault="00ED358B" w:rsidP="00ED358B">
            <w:pPr>
              <w:ind w:firstLine="0"/>
              <w:rPr>
                <w:lang w:val="en-US"/>
              </w:rPr>
            </w:pPr>
            <w:r>
              <w:rPr>
                <w:lang w:val="en-US"/>
              </w:rPr>
              <w:t>Kiểm tra có phải là “Khách hàng” và “Chủ sở hữu cơ sở dữ liệu”:</w:t>
            </w:r>
          </w:p>
          <w:p w14:paraId="1D5B0B15"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6AAD6D19" w14:textId="48C4D81B" w:rsidR="00F513E4" w:rsidRPr="007500E9" w:rsidRDefault="00ED358B" w:rsidP="00ED358B">
            <w:pPr>
              <w:ind w:firstLine="0"/>
              <w:rPr>
                <w:lang w:val="en-US"/>
              </w:rPr>
            </w:pPr>
            <w:r w:rsidRPr="00EA12DC">
              <w:rPr>
                <w:lang w:val="en-US"/>
              </w:rPr>
              <w:t xml:space="preserve">▪ </w:t>
            </w:r>
            <w:r>
              <w:rPr>
                <w:lang w:val="en-US"/>
              </w:rPr>
              <w:t>Nếu phải, kiểm</w:t>
            </w:r>
            <w:r w:rsidR="00F513E4" w:rsidRPr="007500E9">
              <w:rPr>
                <w:lang w:val="en-US"/>
              </w:rPr>
              <w:t xml:space="preserve"> tra sự tồn tại của </w:t>
            </w:r>
            <w:r w:rsidR="00F513E4">
              <w:rPr>
                <w:lang w:val="en-US"/>
              </w:rPr>
              <w:t>đối tác</w:t>
            </w:r>
            <w:r w:rsidR="00F513E4" w:rsidRPr="007500E9">
              <w:rPr>
                <w:lang w:val="en-US"/>
              </w:rPr>
              <w:t>:</w:t>
            </w:r>
          </w:p>
          <w:p w14:paraId="1A3F3C44" w14:textId="77777777" w:rsidR="00F513E4" w:rsidRPr="007500E9" w:rsidRDefault="00F513E4" w:rsidP="00F513E4">
            <w:pPr>
              <w:ind w:firstLine="0"/>
              <w:rPr>
                <w:lang w:val="en-US"/>
              </w:rPr>
            </w:pPr>
            <w:r w:rsidRPr="007500E9">
              <w:rPr>
                <w:lang w:val="en-US"/>
              </w:rPr>
              <w:t>- Nếu</w:t>
            </w:r>
            <w:r>
              <w:rPr>
                <w:lang w:val="en-US"/>
              </w:rPr>
              <w:t xml:space="preserve"> không</w:t>
            </w:r>
            <w:r w:rsidRPr="007500E9">
              <w:rPr>
                <w:lang w:val="en-US"/>
              </w:rPr>
              <w:t xml:space="preserve"> tồn tại, rollback</w:t>
            </w:r>
          </w:p>
          <w:p w14:paraId="7EBD89E2" w14:textId="00176678" w:rsidR="007500E9" w:rsidRDefault="00F513E4" w:rsidP="00F513E4">
            <w:pPr>
              <w:ind w:firstLine="0"/>
              <w:rPr>
                <w:lang w:val="en-US"/>
              </w:rPr>
            </w:pPr>
            <w:r w:rsidRPr="007500E9">
              <w:rPr>
                <w:lang w:val="en-US"/>
              </w:rPr>
              <w:t xml:space="preserve">- Nếu tồn tại, </w:t>
            </w:r>
            <w:r w:rsidR="00F6397C">
              <w:rPr>
                <w:lang w:val="en-US"/>
              </w:rPr>
              <w:t>xem thông tin của đối tác (mã đối tác, người đại diện, mã khu vực, mã loại, địa chỉ kinh doanh, số điện thoại, email)</w:t>
            </w:r>
          </w:p>
        </w:tc>
      </w:tr>
      <w:tr w:rsidR="003B0BDD" w14:paraId="2424C20A" w14:textId="77777777" w:rsidTr="003B0BDD">
        <w:tc>
          <w:tcPr>
            <w:tcW w:w="2405" w:type="dxa"/>
          </w:tcPr>
          <w:p w14:paraId="5DAF7F89" w14:textId="1FB4C8C8" w:rsidR="007500E9" w:rsidRPr="00DF4033" w:rsidRDefault="007500E9" w:rsidP="002A38EF">
            <w:pPr>
              <w:ind w:firstLine="0"/>
              <w:jc w:val="center"/>
              <w:rPr>
                <w:lang w:val="en-US"/>
              </w:rPr>
            </w:pPr>
            <w:r w:rsidRPr="001E1D88">
              <w:rPr>
                <w:lang w:val="en-US"/>
              </w:rPr>
              <w:t>ViewProductListOfPartner</w:t>
            </w:r>
          </w:p>
        </w:tc>
        <w:tc>
          <w:tcPr>
            <w:tcW w:w="1843" w:type="dxa"/>
          </w:tcPr>
          <w:p w14:paraId="30BC8463" w14:textId="21E78936" w:rsidR="007500E9" w:rsidRDefault="00130181" w:rsidP="007500E9">
            <w:pPr>
              <w:ind w:firstLine="0"/>
              <w:rPr>
                <w:lang w:val="en-US"/>
              </w:rPr>
            </w:pPr>
            <w:r>
              <w:rPr>
                <w:lang w:val="en-US"/>
              </w:rPr>
              <w:t>Khách hàng xem</w:t>
            </w:r>
            <w:r w:rsidR="007500E9">
              <w:rPr>
                <w:lang w:val="en-US"/>
              </w:rPr>
              <w:t xml:space="preserve"> danh sách sản phẩm của đối tác</w:t>
            </w:r>
          </w:p>
        </w:tc>
        <w:tc>
          <w:tcPr>
            <w:tcW w:w="1984" w:type="dxa"/>
          </w:tcPr>
          <w:p w14:paraId="4B2F86BB" w14:textId="6732391B" w:rsidR="007500E9" w:rsidRDefault="007500E9" w:rsidP="007500E9">
            <w:pPr>
              <w:ind w:firstLine="0"/>
              <w:rPr>
                <w:lang w:val="en-US"/>
              </w:rPr>
            </w:pPr>
            <w:r w:rsidRPr="008D6777">
              <w:rPr>
                <w:lang w:val="en-US"/>
              </w:rPr>
              <w:t>@madt varchar(20)</w:t>
            </w:r>
          </w:p>
        </w:tc>
        <w:tc>
          <w:tcPr>
            <w:tcW w:w="3402" w:type="dxa"/>
          </w:tcPr>
          <w:p w14:paraId="6BABA070" w14:textId="77777777" w:rsidR="00ED358B" w:rsidRDefault="00ED358B" w:rsidP="00ED358B">
            <w:pPr>
              <w:ind w:firstLine="0"/>
              <w:rPr>
                <w:lang w:val="en-US"/>
              </w:rPr>
            </w:pPr>
            <w:r>
              <w:rPr>
                <w:lang w:val="en-US"/>
              </w:rPr>
              <w:t>Kiểm tra có phải là “Khách hàng” và “Chủ sở hữu cơ sở dữ liệu”:</w:t>
            </w:r>
          </w:p>
          <w:p w14:paraId="3236E3F2"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00A2D5F4" w14:textId="7ED38D1B" w:rsidR="00F6397C" w:rsidRPr="007500E9" w:rsidRDefault="00ED358B" w:rsidP="00ED358B">
            <w:pPr>
              <w:ind w:firstLine="0"/>
              <w:rPr>
                <w:lang w:val="en-US"/>
              </w:rPr>
            </w:pPr>
            <w:r w:rsidRPr="00EA12DC">
              <w:rPr>
                <w:lang w:val="en-US"/>
              </w:rPr>
              <w:t xml:space="preserve">▪ </w:t>
            </w:r>
            <w:r>
              <w:rPr>
                <w:lang w:val="en-US"/>
              </w:rPr>
              <w:t>Nếu phải, kiểm</w:t>
            </w:r>
            <w:r w:rsidR="00F6397C" w:rsidRPr="007500E9">
              <w:rPr>
                <w:lang w:val="en-US"/>
              </w:rPr>
              <w:t xml:space="preserve"> tra sự tồn tại của </w:t>
            </w:r>
            <w:r w:rsidR="00F6397C">
              <w:rPr>
                <w:lang w:val="en-US"/>
              </w:rPr>
              <w:t>sản phẩm</w:t>
            </w:r>
            <w:r w:rsidR="00F6397C" w:rsidRPr="007500E9">
              <w:rPr>
                <w:lang w:val="en-US"/>
              </w:rPr>
              <w:t>:</w:t>
            </w:r>
          </w:p>
          <w:p w14:paraId="01F68FC4" w14:textId="0DB3B08F" w:rsidR="00F6397C" w:rsidRPr="007500E9" w:rsidRDefault="00F6397C" w:rsidP="00F6397C">
            <w:pPr>
              <w:ind w:firstLine="0"/>
              <w:rPr>
                <w:lang w:val="en-US"/>
              </w:rPr>
            </w:pPr>
            <w:r w:rsidRPr="007500E9">
              <w:rPr>
                <w:lang w:val="en-US"/>
              </w:rPr>
              <w:t>- Nếu</w:t>
            </w:r>
            <w:r>
              <w:rPr>
                <w:lang w:val="en-US"/>
              </w:rPr>
              <w:t xml:space="preserve"> không</w:t>
            </w:r>
            <w:r w:rsidRPr="007500E9">
              <w:rPr>
                <w:lang w:val="en-US"/>
              </w:rPr>
              <w:t xml:space="preserve"> </w:t>
            </w:r>
            <w:r>
              <w:rPr>
                <w:lang w:val="en-US"/>
              </w:rPr>
              <w:t>phải sản phẩm của đối tác</w:t>
            </w:r>
            <w:r w:rsidRPr="007500E9">
              <w:rPr>
                <w:lang w:val="en-US"/>
              </w:rPr>
              <w:t>, rollback</w:t>
            </w:r>
          </w:p>
          <w:p w14:paraId="795099AF" w14:textId="2AC9ECFC" w:rsidR="007500E9" w:rsidRDefault="00F6397C" w:rsidP="00F6397C">
            <w:pPr>
              <w:ind w:firstLine="0"/>
              <w:rPr>
                <w:lang w:val="en-US"/>
              </w:rPr>
            </w:pPr>
            <w:r w:rsidRPr="007500E9">
              <w:rPr>
                <w:lang w:val="en-US"/>
              </w:rPr>
              <w:t xml:space="preserve">- Nếu </w:t>
            </w:r>
            <w:r>
              <w:rPr>
                <w:lang w:val="en-US"/>
              </w:rPr>
              <w:t>là sản phẩm của đối tác</w:t>
            </w:r>
            <w:r w:rsidRPr="007500E9">
              <w:rPr>
                <w:lang w:val="en-US"/>
              </w:rPr>
              <w:t xml:space="preserve">, </w:t>
            </w:r>
            <w:r>
              <w:rPr>
                <w:lang w:val="en-US"/>
              </w:rPr>
              <w:t>xem thông tin sản phẩm của đối tác (mã sản phẩm, tên sản phẩm, giá, loại)</w:t>
            </w:r>
          </w:p>
        </w:tc>
      </w:tr>
      <w:tr w:rsidR="003B0BDD" w14:paraId="36C426EE" w14:textId="77777777" w:rsidTr="003B0BDD">
        <w:tc>
          <w:tcPr>
            <w:tcW w:w="2405" w:type="dxa"/>
          </w:tcPr>
          <w:p w14:paraId="58EC67CF" w14:textId="4AB70D5A" w:rsidR="007500E9" w:rsidRPr="001E1D88" w:rsidRDefault="007500E9" w:rsidP="002A38EF">
            <w:pPr>
              <w:ind w:firstLine="0"/>
              <w:jc w:val="center"/>
              <w:rPr>
                <w:lang w:val="en-US"/>
              </w:rPr>
            </w:pPr>
            <w:r w:rsidRPr="001E1D88">
              <w:rPr>
                <w:lang w:val="en-US"/>
              </w:rPr>
              <w:t>SelectOrderInformation</w:t>
            </w:r>
          </w:p>
        </w:tc>
        <w:tc>
          <w:tcPr>
            <w:tcW w:w="1843" w:type="dxa"/>
          </w:tcPr>
          <w:p w14:paraId="00574E03" w14:textId="1E7B8864" w:rsidR="007500E9" w:rsidRDefault="00130181" w:rsidP="007500E9">
            <w:pPr>
              <w:ind w:firstLine="0"/>
              <w:rPr>
                <w:lang w:val="en-US"/>
              </w:rPr>
            </w:pPr>
            <w:r>
              <w:rPr>
                <w:lang w:val="en-US"/>
              </w:rPr>
              <w:t>Khách hàng c</w:t>
            </w:r>
            <w:r w:rsidR="007500E9">
              <w:rPr>
                <w:lang w:val="en-US"/>
              </w:rPr>
              <w:t>họn sản phẩm, số lượng tương ứng, hình thức thanh toán và địa chỉ giao hàng</w:t>
            </w:r>
          </w:p>
        </w:tc>
        <w:tc>
          <w:tcPr>
            <w:tcW w:w="1984" w:type="dxa"/>
          </w:tcPr>
          <w:p w14:paraId="30588C74" w14:textId="496013F9" w:rsidR="007500E9" w:rsidRDefault="007500E9" w:rsidP="007500E9">
            <w:pPr>
              <w:ind w:firstLine="0"/>
              <w:rPr>
                <w:lang w:val="en-US"/>
              </w:rPr>
            </w:pPr>
            <w:r w:rsidRPr="008D6777">
              <w:rPr>
                <w:lang w:val="en-US"/>
              </w:rPr>
              <w:t>@masp varchar(20), @soluong int, @ht_tt nvarchar(50), @tenduong nvarchar(50), @makv varchar(20)</w:t>
            </w:r>
          </w:p>
        </w:tc>
        <w:tc>
          <w:tcPr>
            <w:tcW w:w="3402" w:type="dxa"/>
          </w:tcPr>
          <w:p w14:paraId="6FB7A48F" w14:textId="77777777" w:rsidR="00ED358B" w:rsidRDefault="00ED358B" w:rsidP="00ED358B">
            <w:pPr>
              <w:ind w:firstLine="0"/>
              <w:rPr>
                <w:lang w:val="en-US"/>
              </w:rPr>
            </w:pPr>
            <w:r>
              <w:rPr>
                <w:lang w:val="en-US"/>
              </w:rPr>
              <w:t>Kiểm tra có phải là “Khách hàng” và “Chủ sở hữu cơ sở dữ liệu”:</w:t>
            </w:r>
          </w:p>
          <w:p w14:paraId="7330F6AF"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1B94040A" w14:textId="387497C7"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sản phẩm</w:t>
            </w:r>
            <w:r w:rsidR="00B97738" w:rsidRPr="007500E9">
              <w:rPr>
                <w:lang w:val="en-US"/>
              </w:rPr>
              <w:t>:</w:t>
            </w:r>
          </w:p>
          <w:p w14:paraId="186BA191" w14:textId="77777777" w:rsidR="00B97738" w:rsidRP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rollback</w:t>
            </w:r>
          </w:p>
          <w:p w14:paraId="5010FCEE" w14:textId="166E78A5" w:rsidR="007500E9" w:rsidRDefault="00B97738" w:rsidP="00B97738">
            <w:pPr>
              <w:ind w:firstLine="0"/>
              <w:rPr>
                <w:lang w:val="en-US"/>
              </w:rPr>
            </w:pPr>
            <w:r w:rsidRPr="007500E9">
              <w:rPr>
                <w:lang w:val="en-US"/>
              </w:rPr>
              <w:t xml:space="preserve">- Nếu tồn tại, </w:t>
            </w:r>
            <w:r>
              <w:rPr>
                <w:lang w:val="en-US"/>
              </w:rPr>
              <w:t>c</w:t>
            </w:r>
            <w:r w:rsidRPr="00B97738">
              <w:rPr>
                <w:lang w:val="en-US"/>
              </w:rPr>
              <w:t xml:space="preserve">họn sản phẩm, số lượng tương ứng, hình thức </w:t>
            </w:r>
            <w:r w:rsidRPr="00B97738">
              <w:rPr>
                <w:lang w:val="en-US"/>
              </w:rPr>
              <w:lastRenderedPageBreak/>
              <w:t>thanh toán và địa chỉ giao hàng</w:t>
            </w:r>
          </w:p>
        </w:tc>
      </w:tr>
      <w:tr w:rsidR="003B0BDD" w14:paraId="357A55B5" w14:textId="77777777" w:rsidTr="003B0BDD">
        <w:tc>
          <w:tcPr>
            <w:tcW w:w="2405" w:type="dxa"/>
          </w:tcPr>
          <w:p w14:paraId="788AD484" w14:textId="76728D46" w:rsidR="007500E9" w:rsidRPr="001E1D88" w:rsidRDefault="007500E9" w:rsidP="002A38EF">
            <w:pPr>
              <w:ind w:firstLine="0"/>
              <w:jc w:val="center"/>
              <w:rPr>
                <w:lang w:val="en-US"/>
              </w:rPr>
            </w:pPr>
            <w:r w:rsidRPr="001E1D88">
              <w:rPr>
                <w:lang w:val="en-US"/>
              </w:rPr>
              <w:lastRenderedPageBreak/>
              <w:t>CreateOrder</w:t>
            </w:r>
          </w:p>
        </w:tc>
        <w:tc>
          <w:tcPr>
            <w:tcW w:w="1843" w:type="dxa"/>
          </w:tcPr>
          <w:p w14:paraId="0107CCD5" w14:textId="41C29AB4" w:rsidR="007500E9" w:rsidRDefault="00130181" w:rsidP="007500E9">
            <w:pPr>
              <w:ind w:firstLine="0"/>
              <w:rPr>
                <w:lang w:val="en-US"/>
              </w:rPr>
            </w:pPr>
            <w:r>
              <w:rPr>
                <w:lang w:val="en-US"/>
              </w:rPr>
              <w:t>Khách hàng t</w:t>
            </w:r>
            <w:r w:rsidR="007500E9">
              <w:rPr>
                <w:lang w:val="en-US"/>
              </w:rPr>
              <w:t>ạo đơn hàng</w:t>
            </w:r>
          </w:p>
        </w:tc>
        <w:tc>
          <w:tcPr>
            <w:tcW w:w="1984" w:type="dxa"/>
          </w:tcPr>
          <w:p w14:paraId="2349CB0B" w14:textId="469FAF5E"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5DE982FD" w14:textId="77777777" w:rsidR="00ED358B" w:rsidRDefault="00ED358B" w:rsidP="00ED358B">
            <w:pPr>
              <w:ind w:firstLine="0"/>
              <w:rPr>
                <w:lang w:val="en-US"/>
              </w:rPr>
            </w:pPr>
            <w:r>
              <w:rPr>
                <w:lang w:val="en-US"/>
              </w:rPr>
              <w:t>Kiểm tra có phải là “Khách hàng” và “Chủ sở hữu cơ sở dữ liệu”:</w:t>
            </w:r>
          </w:p>
          <w:p w14:paraId="62531487" w14:textId="77777777" w:rsidR="00ED358B" w:rsidRPr="00EA12DC" w:rsidRDefault="00ED358B" w:rsidP="00ED358B">
            <w:pPr>
              <w:ind w:firstLine="0"/>
              <w:rPr>
                <w:lang w:val="en-US"/>
              </w:rPr>
            </w:pPr>
            <w:r>
              <w:rPr>
                <w:rFonts w:cs="Times New Roman"/>
              </w:rPr>
              <w:t>▪</w:t>
            </w:r>
            <w:r>
              <w:rPr>
                <w:lang w:val="en-US"/>
              </w:rPr>
              <w:t xml:space="preserve"> </w:t>
            </w:r>
            <w:r w:rsidRPr="00EA12DC">
              <w:t>Nếu không phải, rollback</w:t>
            </w:r>
          </w:p>
          <w:p w14:paraId="5862A1B8" w14:textId="2847591C" w:rsidR="00B97738" w:rsidRPr="007500E9" w:rsidRDefault="00ED358B" w:rsidP="00ED358B">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5AE3064E" w14:textId="78FBDE86" w:rsidR="00B97738" w:rsidRPr="007500E9" w:rsidRDefault="00B97738" w:rsidP="00B97738">
            <w:pPr>
              <w:ind w:firstLine="0"/>
              <w:rPr>
                <w:lang w:val="en-US"/>
              </w:rPr>
            </w:pPr>
            <w:r w:rsidRPr="007500E9">
              <w:rPr>
                <w:lang w:val="en-US"/>
              </w:rPr>
              <w:t>- Nếu</w:t>
            </w:r>
            <w:r>
              <w:rPr>
                <w:lang w:val="en-US"/>
              </w:rPr>
              <w:t xml:space="preserve"> </w:t>
            </w:r>
            <w:r w:rsidRPr="007500E9">
              <w:rPr>
                <w:lang w:val="en-US"/>
              </w:rPr>
              <w:t>tồn tại, rollback</w:t>
            </w:r>
          </w:p>
          <w:p w14:paraId="60FF194C" w14:textId="480A3E38" w:rsidR="007500E9" w:rsidRDefault="00B97738" w:rsidP="00B97738">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 xml:space="preserve">thêm đơn hàng vào danh sách đơn hàng, chi tiết đơn hàng, cập nhật tổng tiền </w:t>
            </w:r>
          </w:p>
        </w:tc>
      </w:tr>
      <w:tr w:rsidR="003B0BDD" w14:paraId="415053F2" w14:textId="77777777" w:rsidTr="003B0BDD">
        <w:tc>
          <w:tcPr>
            <w:tcW w:w="2405" w:type="dxa"/>
          </w:tcPr>
          <w:p w14:paraId="4AF4D920" w14:textId="7F5A733D" w:rsidR="007500E9" w:rsidRPr="001E1D88" w:rsidRDefault="007500E9" w:rsidP="002A38EF">
            <w:pPr>
              <w:ind w:firstLine="0"/>
              <w:jc w:val="center"/>
              <w:rPr>
                <w:lang w:val="en-US"/>
              </w:rPr>
            </w:pPr>
            <w:r w:rsidRPr="001E1D88">
              <w:rPr>
                <w:lang w:val="en-US"/>
              </w:rPr>
              <w:t>UpdateOrder</w:t>
            </w:r>
          </w:p>
        </w:tc>
        <w:tc>
          <w:tcPr>
            <w:tcW w:w="1843" w:type="dxa"/>
          </w:tcPr>
          <w:p w14:paraId="2E3A90A5" w14:textId="619A2BD1" w:rsidR="007500E9" w:rsidRDefault="00130181" w:rsidP="007500E9">
            <w:pPr>
              <w:ind w:firstLine="0"/>
              <w:rPr>
                <w:lang w:val="en-US"/>
              </w:rPr>
            </w:pPr>
            <w:r>
              <w:rPr>
                <w:lang w:val="en-US"/>
              </w:rPr>
              <w:t>Khách hàng c</w:t>
            </w:r>
            <w:r w:rsidR="007500E9">
              <w:rPr>
                <w:lang w:val="en-US"/>
              </w:rPr>
              <w:t>ập nhật đơn hàng</w:t>
            </w:r>
          </w:p>
        </w:tc>
        <w:tc>
          <w:tcPr>
            <w:tcW w:w="1984" w:type="dxa"/>
          </w:tcPr>
          <w:p w14:paraId="17CBD2A0" w14:textId="2107BA43" w:rsidR="007500E9" w:rsidRDefault="007500E9" w:rsidP="007500E9">
            <w:pPr>
              <w:ind w:firstLine="0"/>
              <w:rPr>
                <w:lang w:val="en-US"/>
              </w:rPr>
            </w:pPr>
            <w:r w:rsidRPr="008D6777">
              <w:rPr>
                <w:lang w:val="en-US"/>
              </w:rPr>
              <w:t>@madh varchar(20), @madt varchar(20), @makh varchar(20), @ht_tt nvarchar(50), @tenduong nvarchar(50), @makv varchar(20), @masp varchar(20), @soluong int</w:t>
            </w:r>
          </w:p>
        </w:tc>
        <w:tc>
          <w:tcPr>
            <w:tcW w:w="3402" w:type="dxa"/>
          </w:tcPr>
          <w:p w14:paraId="0F8A9077" w14:textId="77777777" w:rsidR="00450C10" w:rsidRDefault="00450C10" w:rsidP="00450C10">
            <w:pPr>
              <w:ind w:firstLine="0"/>
              <w:rPr>
                <w:lang w:val="en-US"/>
              </w:rPr>
            </w:pPr>
            <w:r>
              <w:rPr>
                <w:lang w:val="en-US"/>
              </w:rPr>
              <w:t>Kiểm tra có phải là “Khách hàng” và “Chủ sở hữu cơ sở dữ liệu”:</w:t>
            </w:r>
          </w:p>
          <w:p w14:paraId="51D4E4B2"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2404AC54" w14:textId="6F5654BB" w:rsidR="00B97738" w:rsidRPr="007500E9" w:rsidRDefault="00450C10" w:rsidP="00450C10">
            <w:pPr>
              <w:ind w:firstLine="0"/>
              <w:rPr>
                <w:lang w:val="en-US"/>
              </w:rPr>
            </w:pPr>
            <w:r w:rsidRPr="00EA12DC">
              <w:rPr>
                <w:lang w:val="en-US"/>
              </w:rPr>
              <w:t xml:space="preserve">▪ </w:t>
            </w:r>
            <w:r>
              <w:rPr>
                <w:lang w:val="en-US"/>
              </w:rPr>
              <w:t>Nếu phải, kiểm</w:t>
            </w:r>
            <w:r w:rsidR="00B97738" w:rsidRPr="007500E9">
              <w:rPr>
                <w:lang w:val="en-US"/>
              </w:rPr>
              <w:t xml:space="preserve"> tra sự tồn tại của </w:t>
            </w:r>
            <w:r w:rsidR="00B97738">
              <w:rPr>
                <w:lang w:val="en-US"/>
              </w:rPr>
              <w:t>đơn hàng</w:t>
            </w:r>
            <w:r w:rsidR="00B97738" w:rsidRPr="007500E9">
              <w:rPr>
                <w:lang w:val="en-US"/>
              </w:rPr>
              <w:t>:</w:t>
            </w:r>
          </w:p>
          <w:p w14:paraId="6253C5C4" w14:textId="116B6C47" w:rsidR="00B97738" w:rsidRPr="007500E9" w:rsidRDefault="00B97738" w:rsidP="00B97738">
            <w:pPr>
              <w:ind w:firstLine="0"/>
              <w:rPr>
                <w:lang w:val="en-US"/>
              </w:rPr>
            </w:pPr>
            <w:r w:rsidRPr="007500E9">
              <w:rPr>
                <w:lang w:val="en-US"/>
              </w:rPr>
              <w:t>- Nếu</w:t>
            </w:r>
            <w:r>
              <w:rPr>
                <w:lang w:val="en-US"/>
              </w:rPr>
              <w:t xml:space="preserve"> không </w:t>
            </w:r>
            <w:r w:rsidRPr="007500E9">
              <w:rPr>
                <w:lang w:val="en-US"/>
              </w:rPr>
              <w:t>tồn tại, rollback</w:t>
            </w:r>
          </w:p>
          <w:p w14:paraId="62D510BF" w14:textId="77777777" w:rsidR="007500E9" w:rsidRDefault="00B97738" w:rsidP="00B97738">
            <w:pPr>
              <w:ind w:firstLine="0"/>
              <w:rPr>
                <w:lang w:val="en-US"/>
              </w:rPr>
            </w:pPr>
            <w:r w:rsidRPr="007500E9">
              <w:rPr>
                <w:lang w:val="en-US"/>
              </w:rPr>
              <w:t>- Nếu</w:t>
            </w:r>
            <w:r>
              <w:rPr>
                <w:lang w:val="en-US"/>
              </w:rPr>
              <w:t xml:space="preserve"> </w:t>
            </w:r>
            <w:r w:rsidRPr="007500E9">
              <w:rPr>
                <w:lang w:val="en-US"/>
              </w:rPr>
              <w:t>tồn tại</w:t>
            </w:r>
            <w:r>
              <w:rPr>
                <w:lang w:val="en-US"/>
              </w:rPr>
              <w:t>:</w:t>
            </w:r>
          </w:p>
          <w:p w14:paraId="2771108D" w14:textId="7FA014DB" w:rsidR="00B97738" w:rsidRDefault="00B97738" w:rsidP="00B97738">
            <w:pPr>
              <w:ind w:firstLine="0"/>
              <w:rPr>
                <w:lang w:val="en-US"/>
              </w:rPr>
            </w:pPr>
            <w:r>
              <w:rPr>
                <w:lang w:val="en-US"/>
              </w:rPr>
              <w:t xml:space="preserve">+ Nếu sản phẩm được </w:t>
            </w:r>
            <w:r w:rsidR="00986615">
              <w:rPr>
                <w:lang w:val="en-US"/>
              </w:rPr>
              <w:t>cập nhật</w:t>
            </w:r>
            <w:r>
              <w:rPr>
                <w:lang w:val="en-US"/>
              </w:rPr>
              <w:t xml:space="preserve"> đã có trong </w:t>
            </w:r>
            <w:r w:rsidR="00986615">
              <w:rPr>
                <w:lang w:val="en-US"/>
              </w:rPr>
              <w:t>đơn hàng, cập nhật số lượng, hình thức thanh toán, địa chỉ giao hàng, tổng tiền</w:t>
            </w:r>
          </w:p>
          <w:p w14:paraId="015BFEF3" w14:textId="6C3D4BBF" w:rsidR="00B97738" w:rsidRDefault="00B97738" w:rsidP="00B97738">
            <w:pPr>
              <w:ind w:firstLine="0"/>
              <w:rPr>
                <w:lang w:val="en-US"/>
              </w:rPr>
            </w:pPr>
            <w:r>
              <w:rPr>
                <w:lang w:val="en-US"/>
              </w:rPr>
              <w:t>+</w:t>
            </w:r>
            <w:r w:rsidR="00986615">
              <w:t xml:space="preserve"> </w:t>
            </w:r>
            <w:r w:rsidR="00986615" w:rsidRPr="00986615">
              <w:rPr>
                <w:lang w:val="en-US"/>
              </w:rPr>
              <w:t xml:space="preserve">Nếu sản phẩm được cập nhật </w:t>
            </w:r>
            <w:r w:rsidR="00986615">
              <w:rPr>
                <w:lang w:val="en-US"/>
              </w:rPr>
              <w:t>không</w:t>
            </w:r>
            <w:r w:rsidR="00986615" w:rsidRPr="00986615">
              <w:rPr>
                <w:lang w:val="en-US"/>
              </w:rPr>
              <w:t xml:space="preserve"> có trong đơn hàng, </w:t>
            </w:r>
            <w:r w:rsidR="00986615">
              <w:rPr>
                <w:lang w:val="en-US"/>
              </w:rPr>
              <w:t>thêm sản phẩm vào đơn hàng</w:t>
            </w:r>
            <w:r w:rsidR="00986615" w:rsidRPr="00986615">
              <w:rPr>
                <w:lang w:val="en-US"/>
              </w:rPr>
              <w:t>,</w:t>
            </w:r>
            <w:r w:rsidR="00986615">
              <w:rPr>
                <w:lang w:val="en-US"/>
              </w:rPr>
              <w:t xml:space="preserve"> cập nhật</w:t>
            </w:r>
            <w:r w:rsidR="00986615" w:rsidRPr="00986615">
              <w:rPr>
                <w:lang w:val="en-US"/>
              </w:rPr>
              <w:t xml:space="preserve"> tổng tiền</w:t>
            </w:r>
          </w:p>
        </w:tc>
      </w:tr>
      <w:tr w:rsidR="003B0BDD" w14:paraId="13267834" w14:textId="77777777" w:rsidTr="003B0BDD">
        <w:tc>
          <w:tcPr>
            <w:tcW w:w="2405" w:type="dxa"/>
          </w:tcPr>
          <w:p w14:paraId="3A7442C5" w14:textId="52EEF9DB" w:rsidR="007500E9" w:rsidRPr="001E1D88" w:rsidRDefault="007500E9" w:rsidP="002A38EF">
            <w:pPr>
              <w:ind w:firstLine="0"/>
              <w:jc w:val="center"/>
              <w:rPr>
                <w:lang w:val="en-US"/>
              </w:rPr>
            </w:pPr>
            <w:r w:rsidRPr="001E1D88">
              <w:rPr>
                <w:lang w:val="en-US"/>
              </w:rPr>
              <w:t>ViewShippingProcess</w:t>
            </w:r>
          </w:p>
        </w:tc>
        <w:tc>
          <w:tcPr>
            <w:tcW w:w="1843" w:type="dxa"/>
          </w:tcPr>
          <w:p w14:paraId="19325882" w14:textId="6CE04AC3" w:rsidR="007500E9" w:rsidRDefault="00130181" w:rsidP="007500E9">
            <w:pPr>
              <w:ind w:firstLine="0"/>
              <w:rPr>
                <w:lang w:val="en-US"/>
              </w:rPr>
            </w:pPr>
            <w:r>
              <w:rPr>
                <w:lang w:val="en-US"/>
              </w:rPr>
              <w:t>Khách hàng t</w:t>
            </w:r>
            <w:r w:rsidR="007500E9">
              <w:rPr>
                <w:lang w:val="en-US"/>
              </w:rPr>
              <w:t>heo dõi quá trình vận chuyển</w:t>
            </w:r>
          </w:p>
        </w:tc>
        <w:tc>
          <w:tcPr>
            <w:tcW w:w="1984" w:type="dxa"/>
          </w:tcPr>
          <w:p w14:paraId="3B7A3E01" w14:textId="6BBD9A7B" w:rsidR="007500E9" w:rsidRDefault="007500E9" w:rsidP="007500E9">
            <w:pPr>
              <w:ind w:firstLine="0"/>
              <w:rPr>
                <w:lang w:val="en-US"/>
              </w:rPr>
            </w:pPr>
            <w:r w:rsidRPr="009E04C5">
              <w:rPr>
                <w:lang w:val="en-US"/>
              </w:rPr>
              <w:t>@madh varchar(20)</w:t>
            </w:r>
          </w:p>
        </w:tc>
        <w:tc>
          <w:tcPr>
            <w:tcW w:w="3402" w:type="dxa"/>
          </w:tcPr>
          <w:p w14:paraId="6183FFA7" w14:textId="77777777" w:rsidR="00450C10" w:rsidRDefault="00450C10" w:rsidP="00450C10">
            <w:pPr>
              <w:ind w:firstLine="0"/>
              <w:rPr>
                <w:lang w:val="en-US"/>
              </w:rPr>
            </w:pPr>
            <w:r>
              <w:rPr>
                <w:lang w:val="en-US"/>
              </w:rPr>
              <w:t>Kiểm tra có phải là “Khách hàng” và “Chủ sở hữu cơ sở dữ liệu”:</w:t>
            </w:r>
          </w:p>
          <w:p w14:paraId="1FF38861" w14:textId="77777777" w:rsidR="00450C10" w:rsidRPr="00EA12DC" w:rsidRDefault="00450C10" w:rsidP="00450C10">
            <w:pPr>
              <w:ind w:firstLine="0"/>
              <w:rPr>
                <w:lang w:val="en-US"/>
              </w:rPr>
            </w:pPr>
            <w:r>
              <w:rPr>
                <w:rFonts w:cs="Times New Roman"/>
              </w:rPr>
              <w:t>▪</w:t>
            </w:r>
            <w:r>
              <w:rPr>
                <w:lang w:val="en-US"/>
              </w:rPr>
              <w:t xml:space="preserve"> </w:t>
            </w:r>
            <w:r w:rsidRPr="00EA12DC">
              <w:t>Nếu không phải, rollback</w:t>
            </w:r>
          </w:p>
          <w:p w14:paraId="58ECE3D6" w14:textId="5CC3BB7E" w:rsidR="00986615" w:rsidRPr="007500E9" w:rsidRDefault="00450C10" w:rsidP="00450C10">
            <w:pPr>
              <w:ind w:firstLine="0"/>
              <w:rPr>
                <w:lang w:val="en-US"/>
              </w:rPr>
            </w:pPr>
            <w:r w:rsidRPr="00EA12DC">
              <w:rPr>
                <w:lang w:val="en-US"/>
              </w:rPr>
              <w:t xml:space="preserve">▪ </w:t>
            </w:r>
            <w:r>
              <w:rPr>
                <w:lang w:val="en-US"/>
              </w:rPr>
              <w:t>Nếu phải, kiểm</w:t>
            </w:r>
            <w:r w:rsidR="00986615" w:rsidRPr="007500E9">
              <w:rPr>
                <w:lang w:val="en-US"/>
              </w:rPr>
              <w:t xml:space="preserve"> tra sự tồn tại của </w:t>
            </w:r>
            <w:r w:rsidR="00986615">
              <w:rPr>
                <w:lang w:val="en-US"/>
              </w:rPr>
              <w:t>đơn hàng</w:t>
            </w:r>
            <w:r w:rsidR="00986615" w:rsidRPr="007500E9">
              <w:rPr>
                <w:lang w:val="en-US"/>
              </w:rPr>
              <w:t>:</w:t>
            </w:r>
          </w:p>
          <w:p w14:paraId="12ED7C82" w14:textId="77777777" w:rsidR="00986615" w:rsidRPr="007500E9" w:rsidRDefault="00986615" w:rsidP="00986615">
            <w:pPr>
              <w:ind w:firstLine="0"/>
              <w:rPr>
                <w:lang w:val="en-US"/>
              </w:rPr>
            </w:pPr>
            <w:r w:rsidRPr="007500E9">
              <w:rPr>
                <w:lang w:val="en-US"/>
              </w:rPr>
              <w:t>- Nếu</w:t>
            </w:r>
            <w:r>
              <w:rPr>
                <w:lang w:val="en-US"/>
              </w:rPr>
              <w:t xml:space="preserve"> không</w:t>
            </w:r>
            <w:r w:rsidRPr="007500E9">
              <w:rPr>
                <w:lang w:val="en-US"/>
              </w:rPr>
              <w:t xml:space="preserve"> tồn tại, rollback</w:t>
            </w:r>
          </w:p>
          <w:p w14:paraId="5BA990D7" w14:textId="66713EC7" w:rsidR="007500E9" w:rsidRDefault="00986615" w:rsidP="00986615">
            <w:pPr>
              <w:ind w:firstLine="0"/>
              <w:rPr>
                <w:lang w:val="en-US"/>
              </w:rPr>
            </w:pPr>
            <w:r w:rsidRPr="007500E9">
              <w:rPr>
                <w:lang w:val="en-US"/>
              </w:rPr>
              <w:t xml:space="preserve">- Nếu tồn tại, </w:t>
            </w:r>
            <w:r>
              <w:rPr>
                <w:lang w:val="en-US"/>
              </w:rPr>
              <w:t>xem tình trạng đơn hàng</w:t>
            </w:r>
          </w:p>
        </w:tc>
      </w:tr>
      <w:tr w:rsidR="003B0BDD" w14:paraId="3F9BF724" w14:textId="77777777" w:rsidTr="003B0BDD">
        <w:tc>
          <w:tcPr>
            <w:tcW w:w="2405" w:type="dxa"/>
          </w:tcPr>
          <w:p w14:paraId="49157192" w14:textId="17C2E31C" w:rsidR="007500E9" w:rsidRPr="001E1D88" w:rsidRDefault="004C15E1" w:rsidP="002A38EF">
            <w:pPr>
              <w:ind w:firstLine="0"/>
              <w:jc w:val="center"/>
              <w:rPr>
                <w:lang w:val="en-US"/>
              </w:rPr>
            </w:pPr>
            <w:r w:rsidRPr="004C15E1">
              <w:rPr>
                <w:lang w:val="en-US"/>
              </w:rPr>
              <w:lastRenderedPageBreak/>
              <w:t>ViewOrderList</w:t>
            </w:r>
          </w:p>
        </w:tc>
        <w:tc>
          <w:tcPr>
            <w:tcW w:w="1843" w:type="dxa"/>
          </w:tcPr>
          <w:p w14:paraId="56B2C674" w14:textId="2B981BCA" w:rsidR="007500E9" w:rsidRDefault="00130181" w:rsidP="00450C10">
            <w:pPr>
              <w:ind w:firstLine="0"/>
              <w:rPr>
                <w:lang w:val="en-US"/>
              </w:rPr>
            </w:pPr>
            <w:r>
              <w:rPr>
                <w:lang w:val="en-US"/>
              </w:rPr>
              <w:t>Tài xế x</w:t>
            </w:r>
            <w:r w:rsidR="004C15E1">
              <w:rPr>
                <w:lang w:val="en-US"/>
              </w:rPr>
              <w:t>em danh sách đơn hàng theo khu vực</w:t>
            </w:r>
          </w:p>
        </w:tc>
        <w:tc>
          <w:tcPr>
            <w:tcW w:w="1984" w:type="dxa"/>
          </w:tcPr>
          <w:p w14:paraId="237436DF" w14:textId="7548989F" w:rsidR="007500E9" w:rsidRDefault="004C15E1" w:rsidP="00450C10">
            <w:pPr>
              <w:ind w:firstLine="0"/>
              <w:rPr>
                <w:lang w:val="en-US"/>
              </w:rPr>
            </w:pPr>
            <w:r w:rsidRPr="004C15E1">
              <w:rPr>
                <w:lang w:val="en-US"/>
              </w:rPr>
              <w:t>@matx varchar(20)</w:t>
            </w:r>
          </w:p>
        </w:tc>
        <w:tc>
          <w:tcPr>
            <w:tcW w:w="3402" w:type="dxa"/>
          </w:tcPr>
          <w:p w14:paraId="6A289B57" w14:textId="0C65E5A9" w:rsidR="004C15E1" w:rsidRDefault="004C15E1" w:rsidP="004C15E1">
            <w:pPr>
              <w:ind w:firstLine="0"/>
              <w:rPr>
                <w:lang w:val="en-US"/>
              </w:rPr>
            </w:pPr>
            <w:r>
              <w:rPr>
                <w:lang w:val="en-US"/>
              </w:rPr>
              <w:t>Kiểm tra có phải là “Tài xế” và “Chủ sở hữu cơ sở dữ liệu”:</w:t>
            </w:r>
          </w:p>
          <w:p w14:paraId="32DC3C09"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45F80088" w14:textId="3AF68F51"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56394463" w14:textId="77777777" w:rsidR="004C15E1" w:rsidRPr="007500E9" w:rsidRDefault="004C15E1" w:rsidP="004C15E1">
            <w:pPr>
              <w:ind w:firstLine="0"/>
              <w:rPr>
                <w:lang w:val="en-US"/>
              </w:rPr>
            </w:pPr>
            <w:r w:rsidRPr="007500E9">
              <w:rPr>
                <w:lang w:val="en-US"/>
              </w:rPr>
              <w:t>- Nếu</w:t>
            </w:r>
            <w:r>
              <w:rPr>
                <w:lang w:val="en-US"/>
              </w:rPr>
              <w:t xml:space="preserve"> không</w:t>
            </w:r>
            <w:r w:rsidRPr="007500E9">
              <w:rPr>
                <w:lang w:val="en-US"/>
              </w:rPr>
              <w:t xml:space="preserve"> tồn tại, rollback</w:t>
            </w:r>
          </w:p>
          <w:p w14:paraId="3C69BD9D" w14:textId="2C39FB14" w:rsidR="007500E9"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3814AB02" w14:textId="77777777" w:rsidTr="003B0BDD">
        <w:tc>
          <w:tcPr>
            <w:tcW w:w="2405" w:type="dxa"/>
          </w:tcPr>
          <w:p w14:paraId="3090AC48" w14:textId="70800A3B" w:rsidR="004C15E1" w:rsidRPr="001E1D88" w:rsidRDefault="005A5B6C" w:rsidP="002A38EF">
            <w:pPr>
              <w:ind w:firstLine="0"/>
              <w:jc w:val="center"/>
              <w:rPr>
                <w:lang w:val="en-US"/>
              </w:rPr>
            </w:pPr>
            <w:r w:rsidRPr="005A5B6C">
              <w:rPr>
                <w:lang w:val="en-US"/>
              </w:rPr>
              <w:t>SelectOrder</w:t>
            </w:r>
          </w:p>
        </w:tc>
        <w:tc>
          <w:tcPr>
            <w:tcW w:w="1843" w:type="dxa"/>
          </w:tcPr>
          <w:p w14:paraId="392E0B17" w14:textId="3BBBEBEE" w:rsidR="004C15E1" w:rsidRDefault="00130181" w:rsidP="004C15E1">
            <w:pPr>
              <w:ind w:firstLine="0"/>
              <w:rPr>
                <w:lang w:val="en-US"/>
              </w:rPr>
            </w:pPr>
            <w:r>
              <w:rPr>
                <w:lang w:val="en-US"/>
              </w:rPr>
              <w:t>Tài xế c</w:t>
            </w:r>
            <w:r w:rsidR="005A5B6C">
              <w:rPr>
                <w:lang w:val="en-US"/>
              </w:rPr>
              <w:t>họn đơn hàng phục vụ</w:t>
            </w:r>
          </w:p>
        </w:tc>
        <w:tc>
          <w:tcPr>
            <w:tcW w:w="1984" w:type="dxa"/>
          </w:tcPr>
          <w:p w14:paraId="366C4F64" w14:textId="44B9EBA9" w:rsidR="004C15E1" w:rsidRDefault="005A5B6C" w:rsidP="004C15E1">
            <w:pPr>
              <w:ind w:firstLine="0"/>
              <w:rPr>
                <w:lang w:val="en-US"/>
              </w:rPr>
            </w:pPr>
            <w:r w:rsidRPr="005A5B6C">
              <w:rPr>
                <w:lang w:val="en-US"/>
              </w:rPr>
              <w:t>@maTX varchar(20), @madh varchar(20)</w:t>
            </w:r>
          </w:p>
        </w:tc>
        <w:tc>
          <w:tcPr>
            <w:tcW w:w="3402" w:type="dxa"/>
          </w:tcPr>
          <w:p w14:paraId="11F568C4" w14:textId="77777777" w:rsidR="004C15E1" w:rsidRDefault="004C15E1" w:rsidP="004C15E1">
            <w:pPr>
              <w:ind w:firstLine="0"/>
              <w:rPr>
                <w:lang w:val="en-US"/>
              </w:rPr>
            </w:pPr>
            <w:r>
              <w:rPr>
                <w:lang w:val="en-US"/>
              </w:rPr>
              <w:t>Kiểm tra có phải là “Tài xế” và “Chủ sở hữu cơ sở dữ liệu”:</w:t>
            </w:r>
          </w:p>
          <w:p w14:paraId="0EC0EBD7" w14:textId="77777777" w:rsidR="004C15E1" w:rsidRPr="00EA12DC" w:rsidRDefault="004C15E1" w:rsidP="004C15E1">
            <w:pPr>
              <w:ind w:firstLine="0"/>
              <w:rPr>
                <w:lang w:val="en-US"/>
              </w:rPr>
            </w:pPr>
            <w:r>
              <w:rPr>
                <w:rFonts w:cs="Times New Roman"/>
              </w:rPr>
              <w:t>▪</w:t>
            </w:r>
            <w:r>
              <w:rPr>
                <w:lang w:val="en-US"/>
              </w:rPr>
              <w:t xml:space="preserve"> </w:t>
            </w:r>
            <w:r w:rsidRPr="00EA12DC">
              <w:t>Nếu không phải, rollback</w:t>
            </w:r>
          </w:p>
          <w:p w14:paraId="1A245945" w14:textId="5FA57CE4" w:rsidR="004C15E1" w:rsidRPr="007500E9" w:rsidRDefault="004C15E1" w:rsidP="004C15E1">
            <w:pPr>
              <w:ind w:firstLine="0"/>
              <w:rPr>
                <w:lang w:val="en-US"/>
              </w:rPr>
            </w:pPr>
            <w:r w:rsidRPr="00EA12DC">
              <w:rPr>
                <w:lang w:val="en-US"/>
              </w:rPr>
              <w:t xml:space="preserve">▪ </w:t>
            </w:r>
            <w:r>
              <w:rPr>
                <w:lang w:val="en-US"/>
              </w:rPr>
              <w:t>Nếu phải, kiểm</w:t>
            </w:r>
            <w:r w:rsidRPr="007500E9">
              <w:rPr>
                <w:lang w:val="en-US"/>
              </w:rPr>
              <w:t xml:space="preserve"> tra sự tồn tại:</w:t>
            </w:r>
          </w:p>
          <w:p w14:paraId="7F816E73" w14:textId="4140F02A" w:rsidR="004C15E1" w:rsidRPr="007500E9" w:rsidRDefault="004C15E1" w:rsidP="004C15E1">
            <w:pPr>
              <w:ind w:firstLine="0"/>
              <w:rPr>
                <w:lang w:val="en-US"/>
              </w:rPr>
            </w:pPr>
            <w:r w:rsidRPr="007500E9">
              <w:rPr>
                <w:lang w:val="en-US"/>
              </w:rPr>
              <w:t>- Nếu</w:t>
            </w:r>
            <w:r w:rsidR="005A5B6C">
              <w:rPr>
                <w:lang w:val="en-US"/>
              </w:rPr>
              <w:t xml:space="preserve"> tài xế</w:t>
            </w:r>
            <w:r>
              <w:rPr>
                <w:lang w:val="en-US"/>
              </w:rPr>
              <w:t xml:space="preserve"> không</w:t>
            </w:r>
            <w:r w:rsidRPr="007500E9">
              <w:rPr>
                <w:lang w:val="en-US"/>
              </w:rPr>
              <w:t xml:space="preserve"> tồn tại</w:t>
            </w:r>
            <w:r w:rsidR="005A5B6C">
              <w:rPr>
                <w:lang w:val="en-US"/>
              </w:rPr>
              <w:t xml:space="preserve"> hoặc đơn hàng đang được giao hoặc đơn hàng không tồn tại hoặc đơn hàng không thuộc khu vực mà tài xế phục vụ</w:t>
            </w:r>
            <w:r w:rsidRPr="007500E9">
              <w:rPr>
                <w:lang w:val="en-US"/>
              </w:rPr>
              <w:t>, rollback</w:t>
            </w:r>
          </w:p>
          <w:p w14:paraId="742E8797" w14:textId="23772F6F" w:rsidR="004C15E1" w:rsidRDefault="004C15E1" w:rsidP="004C15E1">
            <w:pPr>
              <w:ind w:firstLine="0"/>
              <w:rPr>
                <w:lang w:val="en-US"/>
              </w:rPr>
            </w:pPr>
            <w:r w:rsidRPr="007500E9">
              <w:rPr>
                <w:lang w:val="en-US"/>
              </w:rPr>
              <w:t xml:space="preserve">- Nếu tồn tại, </w:t>
            </w:r>
            <w:r>
              <w:rPr>
                <w:lang w:val="en-US"/>
              </w:rPr>
              <w:t>xem đơn hàng theo khu vực của tài xế</w:t>
            </w:r>
          </w:p>
        </w:tc>
      </w:tr>
      <w:tr w:rsidR="003B0BDD" w14:paraId="7252CEAA" w14:textId="77777777" w:rsidTr="003B0BDD">
        <w:tc>
          <w:tcPr>
            <w:tcW w:w="2405" w:type="dxa"/>
          </w:tcPr>
          <w:p w14:paraId="7AB7DC74" w14:textId="090CFB78" w:rsidR="004C15E1" w:rsidRPr="001E1D88" w:rsidRDefault="009042A0" w:rsidP="002A38EF">
            <w:pPr>
              <w:ind w:firstLine="0"/>
              <w:jc w:val="center"/>
              <w:rPr>
                <w:lang w:val="en-US"/>
              </w:rPr>
            </w:pPr>
            <w:r w:rsidRPr="009042A0">
              <w:rPr>
                <w:lang w:val="en-US"/>
              </w:rPr>
              <w:t>UpdateOrderStatus</w:t>
            </w:r>
          </w:p>
        </w:tc>
        <w:tc>
          <w:tcPr>
            <w:tcW w:w="1843" w:type="dxa"/>
          </w:tcPr>
          <w:p w14:paraId="7A91431A" w14:textId="32DBC90F" w:rsidR="004C15E1" w:rsidRDefault="00130181" w:rsidP="004C15E1">
            <w:pPr>
              <w:ind w:firstLine="0"/>
              <w:rPr>
                <w:lang w:val="en-US"/>
              </w:rPr>
            </w:pPr>
            <w:r>
              <w:rPr>
                <w:lang w:val="en-US"/>
              </w:rPr>
              <w:t>Tài xế cập nhật tình trạng đơn hàng</w:t>
            </w:r>
          </w:p>
        </w:tc>
        <w:tc>
          <w:tcPr>
            <w:tcW w:w="1984" w:type="dxa"/>
          </w:tcPr>
          <w:p w14:paraId="31C82B1E" w14:textId="3F2DB7C1" w:rsidR="004C15E1" w:rsidRDefault="009042A0" w:rsidP="004C15E1">
            <w:pPr>
              <w:ind w:firstLine="0"/>
              <w:rPr>
                <w:lang w:val="en-US"/>
              </w:rPr>
            </w:pPr>
            <w:r w:rsidRPr="009042A0">
              <w:rPr>
                <w:lang w:val="en-US"/>
              </w:rPr>
              <w:t>@matx varchar(20), @madh varchar(20), @ttdh nvarchar(50)</w:t>
            </w:r>
          </w:p>
        </w:tc>
        <w:tc>
          <w:tcPr>
            <w:tcW w:w="3402" w:type="dxa"/>
          </w:tcPr>
          <w:p w14:paraId="5045CC26" w14:textId="52CA1A7C" w:rsidR="009042A0" w:rsidRDefault="009042A0" w:rsidP="009042A0">
            <w:pPr>
              <w:ind w:firstLine="0"/>
              <w:rPr>
                <w:lang w:val="en-US"/>
              </w:rPr>
            </w:pPr>
            <w:r>
              <w:rPr>
                <w:lang w:val="en-US"/>
              </w:rPr>
              <w:t>Kiểm tra có phải là “</w:t>
            </w:r>
            <w:r w:rsidR="008A06DF">
              <w:rPr>
                <w:lang w:val="en-US"/>
              </w:rPr>
              <w:t>Tài xế</w:t>
            </w:r>
            <w:r>
              <w:rPr>
                <w:lang w:val="en-US"/>
              </w:rPr>
              <w:t>” và “Chủ sở hữu cơ sở dữ liệu”:</w:t>
            </w:r>
          </w:p>
          <w:p w14:paraId="20B5AA58" w14:textId="77777777" w:rsidR="009042A0" w:rsidRPr="00EA12DC" w:rsidRDefault="009042A0" w:rsidP="009042A0">
            <w:pPr>
              <w:ind w:firstLine="0"/>
              <w:rPr>
                <w:lang w:val="en-US"/>
              </w:rPr>
            </w:pPr>
            <w:r>
              <w:rPr>
                <w:rFonts w:cs="Times New Roman"/>
              </w:rPr>
              <w:t>▪</w:t>
            </w:r>
            <w:r>
              <w:rPr>
                <w:lang w:val="en-US"/>
              </w:rPr>
              <w:t xml:space="preserve"> </w:t>
            </w:r>
            <w:r w:rsidRPr="00EA12DC">
              <w:t>Nếu không phải, rollback</w:t>
            </w:r>
          </w:p>
          <w:p w14:paraId="7454B1F4" w14:textId="21FED41F" w:rsidR="009042A0" w:rsidRPr="007500E9" w:rsidRDefault="009042A0" w:rsidP="009042A0">
            <w:pPr>
              <w:ind w:firstLine="0"/>
              <w:rPr>
                <w:lang w:val="en-US"/>
              </w:rPr>
            </w:pPr>
            <w:r w:rsidRPr="00EA12DC">
              <w:rPr>
                <w:lang w:val="en-US"/>
              </w:rPr>
              <w:t xml:space="preserve">▪ </w:t>
            </w:r>
            <w:r>
              <w:rPr>
                <w:lang w:val="en-US"/>
              </w:rPr>
              <w:t>Nếu phải, kiểm</w:t>
            </w:r>
            <w:r w:rsidRPr="007500E9">
              <w:rPr>
                <w:lang w:val="en-US"/>
              </w:rPr>
              <w:t xml:space="preserve"> tra </w:t>
            </w:r>
            <w:r w:rsidR="008A06DF">
              <w:rPr>
                <w:lang w:val="en-US"/>
              </w:rPr>
              <w:t>đơn hàng có đang được giao bởi tài xế</w:t>
            </w:r>
            <w:r w:rsidRPr="007500E9">
              <w:rPr>
                <w:lang w:val="en-US"/>
              </w:rPr>
              <w:t>:</w:t>
            </w:r>
          </w:p>
          <w:p w14:paraId="703BE27C" w14:textId="77777777" w:rsidR="009042A0" w:rsidRPr="007500E9" w:rsidRDefault="009042A0" w:rsidP="009042A0">
            <w:pPr>
              <w:ind w:firstLine="0"/>
              <w:rPr>
                <w:lang w:val="en-US"/>
              </w:rPr>
            </w:pPr>
            <w:r w:rsidRPr="007500E9">
              <w:rPr>
                <w:lang w:val="en-US"/>
              </w:rPr>
              <w:t>- Nếu</w:t>
            </w:r>
            <w:r>
              <w:rPr>
                <w:lang w:val="en-US"/>
              </w:rPr>
              <w:t xml:space="preserve"> không</w:t>
            </w:r>
            <w:r w:rsidRPr="007500E9">
              <w:rPr>
                <w:lang w:val="en-US"/>
              </w:rPr>
              <w:t xml:space="preserve"> tồn tại, rollback</w:t>
            </w:r>
          </w:p>
          <w:p w14:paraId="672ADC50" w14:textId="34DAACDF" w:rsidR="004C15E1" w:rsidRDefault="009042A0" w:rsidP="009042A0">
            <w:pPr>
              <w:ind w:firstLine="0"/>
              <w:rPr>
                <w:lang w:val="en-US"/>
              </w:rPr>
            </w:pPr>
            <w:r w:rsidRPr="007500E9">
              <w:rPr>
                <w:lang w:val="en-US"/>
              </w:rPr>
              <w:t xml:space="preserve">- Nếu tồn tại, </w:t>
            </w:r>
            <w:r w:rsidR="008A06DF">
              <w:rPr>
                <w:lang w:val="en-US"/>
              </w:rPr>
              <w:t>cập nhật</w:t>
            </w:r>
            <w:r>
              <w:rPr>
                <w:lang w:val="en-US"/>
              </w:rPr>
              <w:t xml:space="preserve"> tình trạng đơn hàng</w:t>
            </w:r>
          </w:p>
        </w:tc>
      </w:tr>
      <w:tr w:rsidR="003B0BDD" w14:paraId="307F5DD7" w14:textId="77777777" w:rsidTr="003B0BDD">
        <w:tc>
          <w:tcPr>
            <w:tcW w:w="2405" w:type="dxa"/>
          </w:tcPr>
          <w:p w14:paraId="7203D9AF" w14:textId="29DEF2DC" w:rsidR="004C15E1" w:rsidRPr="001E1D88" w:rsidRDefault="008A06DF" w:rsidP="002A38EF">
            <w:pPr>
              <w:ind w:firstLine="0"/>
              <w:jc w:val="center"/>
              <w:rPr>
                <w:lang w:val="en-US"/>
              </w:rPr>
            </w:pPr>
            <w:r w:rsidRPr="008A06DF">
              <w:rPr>
                <w:lang w:val="en-US"/>
              </w:rPr>
              <w:t>ViewMyOrders</w:t>
            </w:r>
          </w:p>
        </w:tc>
        <w:tc>
          <w:tcPr>
            <w:tcW w:w="1843" w:type="dxa"/>
          </w:tcPr>
          <w:p w14:paraId="18C2FD2C" w14:textId="3BA4F1F7" w:rsidR="004C15E1" w:rsidRDefault="00130181" w:rsidP="004C15E1">
            <w:pPr>
              <w:ind w:firstLine="0"/>
              <w:rPr>
                <w:lang w:val="en-US"/>
              </w:rPr>
            </w:pPr>
            <w:r>
              <w:rPr>
                <w:lang w:val="en-US"/>
              </w:rPr>
              <w:t>Xem danh sách đơn hàng mà tài xế đã nhận và phí vận chuyển của từng đơn hàng</w:t>
            </w:r>
          </w:p>
        </w:tc>
        <w:tc>
          <w:tcPr>
            <w:tcW w:w="1984" w:type="dxa"/>
          </w:tcPr>
          <w:p w14:paraId="0B77385C" w14:textId="0236EAAD" w:rsidR="004C15E1" w:rsidRDefault="008A06DF" w:rsidP="008A06DF">
            <w:pPr>
              <w:ind w:firstLine="0"/>
              <w:rPr>
                <w:lang w:val="en-US"/>
              </w:rPr>
            </w:pPr>
            <w:r w:rsidRPr="008A06DF">
              <w:rPr>
                <w:lang w:val="en-US"/>
              </w:rPr>
              <w:t>@matx varchar(20)</w:t>
            </w:r>
          </w:p>
        </w:tc>
        <w:tc>
          <w:tcPr>
            <w:tcW w:w="3402" w:type="dxa"/>
          </w:tcPr>
          <w:p w14:paraId="255BB76C" w14:textId="77777777" w:rsidR="00FE4F19" w:rsidRDefault="00FE4F19" w:rsidP="00FE4F19">
            <w:pPr>
              <w:ind w:firstLine="0"/>
              <w:rPr>
                <w:lang w:val="en-US"/>
              </w:rPr>
            </w:pPr>
            <w:r>
              <w:rPr>
                <w:lang w:val="en-US"/>
              </w:rPr>
              <w:t>Kiểm tra có phải là “Tài xế” và “Chủ sở hữu cơ sở dữ liệu”:</w:t>
            </w:r>
          </w:p>
          <w:p w14:paraId="4A987AB5"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6A84EBD" w14:textId="5D2ECAA1"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tài xế</w:t>
            </w:r>
            <w:r w:rsidRPr="007500E9">
              <w:rPr>
                <w:lang w:val="en-US"/>
              </w:rPr>
              <w:t>:</w:t>
            </w:r>
          </w:p>
          <w:p w14:paraId="11E19276"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7B9DDD0" w14:textId="4F164218" w:rsidR="004C15E1" w:rsidRDefault="00FE4F19" w:rsidP="00FE4F19">
            <w:pPr>
              <w:ind w:firstLine="0"/>
              <w:rPr>
                <w:lang w:val="en-US"/>
              </w:rPr>
            </w:pPr>
            <w:r w:rsidRPr="007500E9">
              <w:rPr>
                <w:lang w:val="en-US"/>
              </w:rPr>
              <w:t xml:space="preserve">- Nếu tồn tại, </w:t>
            </w:r>
            <w:r>
              <w:rPr>
                <w:lang w:val="en-US"/>
              </w:rPr>
              <w:t>xem danh sách đơn hàng mà tài xế đã nhận và phí vận chuyển của từng đơn hàng</w:t>
            </w:r>
          </w:p>
        </w:tc>
      </w:tr>
      <w:tr w:rsidR="003B0BDD" w14:paraId="05C90067" w14:textId="77777777" w:rsidTr="003B0BDD">
        <w:tc>
          <w:tcPr>
            <w:tcW w:w="2405" w:type="dxa"/>
          </w:tcPr>
          <w:p w14:paraId="0285F613" w14:textId="6FA9C047" w:rsidR="004C15E1" w:rsidRPr="001E1D88" w:rsidRDefault="008A06DF" w:rsidP="002A38EF">
            <w:pPr>
              <w:ind w:firstLine="0"/>
              <w:jc w:val="center"/>
              <w:rPr>
                <w:lang w:val="en-US"/>
              </w:rPr>
            </w:pPr>
            <w:r w:rsidRPr="008A06DF">
              <w:rPr>
                <w:lang w:val="en-US"/>
              </w:rPr>
              <w:lastRenderedPageBreak/>
              <w:t>GetExpiredContract</w:t>
            </w:r>
          </w:p>
        </w:tc>
        <w:tc>
          <w:tcPr>
            <w:tcW w:w="1843" w:type="dxa"/>
          </w:tcPr>
          <w:p w14:paraId="683DEA9A" w14:textId="314D1E7D" w:rsidR="004C15E1" w:rsidRDefault="00130181" w:rsidP="004C15E1">
            <w:pPr>
              <w:ind w:firstLine="0"/>
              <w:rPr>
                <w:lang w:val="en-US"/>
              </w:rPr>
            </w:pPr>
            <w:r>
              <w:rPr>
                <w:lang w:val="en-US"/>
              </w:rPr>
              <w:t>Xem danh sách hợp đồng của đối tác</w:t>
            </w:r>
          </w:p>
        </w:tc>
        <w:tc>
          <w:tcPr>
            <w:tcW w:w="1984" w:type="dxa"/>
          </w:tcPr>
          <w:p w14:paraId="2A5DFC87" w14:textId="4360B670" w:rsidR="004C15E1" w:rsidRDefault="008A06DF" w:rsidP="004C15E1">
            <w:pPr>
              <w:ind w:firstLine="0"/>
              <w:rPr>
                <w:lang w:val="en-US"/>
              </w:rPr>
            </w:pPr>
            <w:r w:rsidRPr="008A06DF">
              <w:rPr>
                <w:lang w:val="en-US"/>
              </w:rPr>
              <w:t>@madt varchar(20)</w:t>
            </w:r>
          </w:p>
        </w:tc>
        <w:tc>
          <w:tcPr>
            <w:tcW w:w="3402" w:type="dxa"/>
          </w:tcPr>
          <w:p w14:paraId="23F27B2C" w14:textId="6FD34096" w:rsidR="00FE4F19" w:rsidRDefault="00FE4F19" w:rsidP="00FE4F19">
            <w:pPr>
              <w:ind w:firstLine="0"/>
              <w:rPr>
                <w:lang w:val="en-US"/>
              </w:rPr>
            </w:pPr>
            <w:r>
              <w:rPr>
                <w:lang w:val="en-US"/>
              </w:rPr>
              <w:t>Kiểm tra có phải là “Nhân viên” và “Đối tác” và “Chủ sở hữu cơ sở dữ liệu”:</w:t>
            </w:r>
          </w:p>
          <w:p w14:paraId="286C0267"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52A504D4" w14:textId="220A862C"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FB729EF"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72AD84B5" w14:textId="00055C1B" w:rsidR="004C15E1" w:rsidRDefault="00FE4F19" w:rsidP="00FE4F19">
            <w:pPr>
              <w:ind w:firstLine="0"/>
              <w:rPr>
                <w:lang w:val="en-US"/>
              </w:rPr>
            </w:pPr>
            <w:r w:rsidRPr="007500E9">
              <w:rPr>
                <w:lang w:val="en-US"/>
              </w:rPr>
              <w:t xml:space="preserve">- Nếu tồn tại, </w:t>
            </w:r>
            <w:r>
              <w:rPr>
                <w:lang w:val="en-US"/>
              </w:rPr>
              <w:t>xem danh sách hợp đồng của đối tác</w:t>
            </w:r>
          </w:p>
        </w:tc>
      </w:tr>
      <w:tr w:rsidR="003B0BDD" w14:paraId="341AD88C" w14:textId="77777777" w:rsidTr="003B0BDD">
        <w:tc>
          <w:tcPr>
            <w:tcW w:w="2405" w:type="dxa"/>
          </w:tcPr>
          <w:p w14:paraId="07B979E4" w14:textId="41E0CFE3" w:rsidR="004C15E1" w:rsidRPr="001E1D88" w:rsidRDefault="00FE4F19" w:rsidP="002A38EF">
            <w:pPr>
              <w:ind w:firstLine="0"/>
              <w:jc w:val="center"/>
              <w:rPr>
                <w:lang w:val="en-US"/>
              </w:rPr>
            </w:pPr>
            <w:r w:rsidRPr="00FE4F19">
              <w:rPr>
                <w:lang w:val="en-US"/>
              </w:rPr>
              <w:t>GetAllConstractList</w:t>
            </w:r>
          </w:p>
        </w:tc>
        <w:tc>
          <w:tcPr>
            <w:tcW w:w="1843" w:type="dxa"/>
          </w:tcPr>
          <w:p w14:paraId="7185D207" w14:textId="4570345C" w:rsidR="004C15E1" w:rsidRDefault="00130181" w:rsidP="004C15E1">
            <w:pPr>
              <w:ind w:firstLine="0"/>
              <w:rPr>
                <w:lang w:val="en-US"/>
              </w:rPr>
            </w:pPr>
            <w:r>
              <w:rPr>
                <w:lang w:val="en-US"/>
              </w:rPr>
              <w:t>Xem danh sách hợp đồng đã lập của đối tác</w:t>
            </w:r>
          </w:p>
        </w:tc>
        <w:tc>
          <w:tcPr>
            <w:tcW w:w="1984" w:type="dxa"/>
          </w:tcPr>
          <w:p w14:paraId="35D74B35" w14:textId="234E7CD0" w:rsidR="004C15E1" w:rsidRDefault="00FE4F19" w:rsidP="00FE4F19">
            <w:pPr>
              <w:ind w:firstLine="0"/>
              <w:rPr>
                <w:lang w:val="en-US"/>
              </w:rPr>
            </w:pPr>
            <w:r w:rsidRPr="00FE4F19">
              <w:rPr>
                <w:lang w:val="en-US"/>
              </w:rPr>
              <w:t>@madt varchar(20)</w:t>
            </w:r>
          </w:p>
        </w:tc>
        <w:tc>
          <w:tcPr>
            <w:tcW w:w="3402" w:type="dxa"/>
          </w:tcPr>
          <w:p w14:paraId="54236E6D" w14:textId="77777777" w:rsidR="00FE4F19" w:rsidRDefault="00FE4F19" w:rsidP="00FE4F19">
            <w:pPr>
              <w:ind w:firstLine="0"/>
              <w:rPr>
                <w:lang w:val="en-US"/>
              </w:rPr>
            </w:pPr>
            <w:r>
              <w:rPr>
                <w:lang w:val="en-US"/>
              </w:rPr>
              <w:t>Kiểm tra có phải là “Nhân viên” và “Đối tác” và “Chủ sở hữu cơ sở dữ liệu”:</w:t>
            </w:r>
          </w:p>
          <w:p w14:paraId="6E5029EE" w14:textId="77777777" w:rsidR="00FE4F19" w:rsidRPr="00EA12DC" w:rsidRDefault="00FE4F19" w:rsidP="00FE4F19">
            <w:pPr>
              <w:ind w:firstLine="0"/>
              <w:rPr>
                <w:lang w:val="en-US"/>
              </w:rPr>
            </w:pPr>
            <w:r>
              <w:rPr>
                <w:rFonts w:cs="Times New Roman"/>
              </w:rPr>
              <w:t>▪</w:t>
            </w:r>
            <w:r>
              <w:rPr>
                <w:lang w:val="en-US"/>
              </w:rPr>
              <w:t xml:space="preserve"> </w:t>
            </w:r>
            <w:r w:rsidRPr="00EA12DC">
              <w:t>Nếu không phải, rollback</w:t>
            </w:r>
          </w:p>
          <w:p w14:paraId="1465839A" w14:textId="77777777" w:rsidR="00FE4F19" w:rsidRPr="007500E9" w:rsidRDefault="00FE4F19" w:rsidP="00FE4F19">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sự tồn tại của đối tác</w:t>
            </w:r>
            <w:r w:rsidRPr="007500E9">
              <w:rPr>
                <w:lang w:val="en-US"/>
              </w:rPr>
              <w:t>:</w:t>
            </w:r>
          </w:p>
          <w:p w14:paraId="15767367" w14:textId="77777777" w:rsidR="00FE4F19" w:rsidRPr="007500E9" w:rsidRDefault="00FE4F19" w:rsidP="00FE4F19">
            <w:pPr>
              <w:ind w:firstLine="0"/>
              <w:rPr>
                <w:lang w:val="en-US"/>
              </w:rPr>
            </w:pPr>
            <w:r w:rsidRPr="007500E9">
              <w:rPr>
                <w:lang w:val="en-US"/>
              </w:rPr>
              <w:t>- Nếu</w:t>
            </w:r>
            <w:r>
              <w:rPr>
                <w:lang w:val="en-US"/>
              </w:rPr>
              <w:t xml:space="preserve"> không</w:t>
            </w:r>
            <w:r w:rsidRPr="007500E9">
              <w:rPr>
                <w:lang w:val="en-US"/>
              </w:rPr>
              <w:t xml:space="preserve"> tồn tại, rollback</w:t>
            </w:r>
          </w:p>
          <w:p w14:paraId="1F6D030D" w14:textId="7C3602B1" w:rsidR="004C15E1" w:rsidRDefault="00FE4F19" w:rsidP="00FE4F19">
            <w:pPr>
              <w:ind w:firstLine="0"/>
              <w:rPr>
                <w:lang w:val="en-US"/>
              </w:rPr>
            </w:pPr>
            <w:r w:rsidRPr="007500E9">
              <w:rPr>
                <w:lang w:val="en-US"/>
              </w:rPr>
              <w:t xml:space="preserve">- Nếu tồn tại, </w:t>
            </w:r>
            <w:r>
              <w:rPr>
                <w:lang w:val="en-US"/>
              </w:rPr>
              <w:t>xem danh sách hợp đồng đã lập của đối tác</w:t>
            </w:r>
          </w:p>
        </w:tc>
      </w:tr>
      <w:tr w:rsidR="003B0BDD" w14:paraId="08C97079" w14:textId="77777777" w:rsidTr="003B0BDD">
        <w:tc>
          <w:tcPr>
            <w:tcW w:w="2405" w:type="dxa"/>
          </w:tcPr>
          <w:p w14:paraId="256BF5F6" w14:textId="0FC77FE0" w:rsidR="004C15E1" w:rsidRPr="001E1D88" w:rsidRDefault="006F7C01" w:rsidP="002A38EF">
            <w:pPr>
              <w:ind w:firstLine="0"/>
              <w:jc w:val="center"/>
              <w:rPr>
                <w:lang w:val="en-US"/>
              </w:rPr>
            </w:pPr>
            <w:r w:rsidRPr="006F7C01">
              <w:rPr>
                <w:lang w:val="en-US"/>
              </w:rPr>
              <w:t>changeLoginName</w:t>
            </w:r>
          </w:p>
        </w:tc>
        <w:tc>
          <w:tcPr>
            <w:tcW w:w="1843" w:type="dxa"/>
          </w:tcPr>
          <w:p w14:paraId="39C7B3B6" w14:textId="02588D1B" w:rsidR="004C15E1" w:rsidRDefault="00130181" w:rsidP="004C15E1">
            <w:pPr>
              <w:ind w:firstLine="0"/>
              <w:rPr>
                <w:lang w:val="en-US"/>
              </w:rPr>
            </w:pPr>
            <w:r>
              <w:rPr>
                <w:lang w:val="en-US"/>
              </w:rPr>
              <w:t>Đổi tên đăng nhập</w:t>
            </w:r>
          </w:p>
        </w:tc>
        <w:tc>
          <w:tcPr>
            <w:tcW w:w="1984" w:type="dxa"/>
          </w:tcPr>
          <w:p w14:paraId="3D4622B0" w14:textId="083868E1" w:rsidR="004C15E1" w:rsidRDefault="006F7C01" w:rsidP="004C15E1">
            <w:pPr>
              <w:ind w:firstLine="0"/>
              <w:rPr>
                <w:lang w:val="en-US"/>
              </w:rPr>
            </w:pPr>
            <w:r w:rsidRPr="006F7C01">
              <w:rPr>
                <w:lang w:val="en-US"/>
              </w:rPr>
              <w:t>@oldName nvarchar(30), @newName nvarchar(30)</w:t>
            </w:r>
          </w:p>
        </w:tc>
        <w:tc>
          <w:tcPr>
            <w:tcW w:w="3402" w:type="dxa"/>
          </w:tcPr>
          <w:p w14:paraId="12929478" w14:textId="18EB1B79" w:rsidR="004C15E1" w:rsidRDefault="006F7C01" w:rsidP="004C15E1">
            <w:pPr>
              <w:ind w:firstLine="0"/>
              <w:rPr>
                <w:lang w:val="en-US"/>
              </w:rPr>
            </w:pPr>
            <w:r>
              <w:rPr>
                <w:lang w:val="en-US"/>
              </w:rPr>
              <w:t>Kiểm tra tài khoản có là tài khoản hệ thống admin:</w:t>
            </w:r>
          </w:p>
          <w:p w14:paraId="4E26229D" w14:textId="77777777" w:rsidR="006F7C01" w:rsidRPr="00EA12DC" w:rsidRDefault="006F7C01" w:rsidP="006F7C01">
            <w:pPr>
              <w:ind w:firstLine="0"/>
              <w:rPr>
                <w:lang w:val="en-US"/>
              </w:rPr>
            </w:pPr>
            <w:r>
              <w:rPr>
                <w:rFonts w:cs="Times New Roman"/>
              </w:rPr>
              <w:t>▪</w:t>
            </w:r>
            <w:r>
              <w:rPr>
                <w:lang w:val="en-US"/>
              </w:rPr>
              <w:t xml:space="preserve"> </w:t>
            </w:r>
            <w:r w:rsidRPr="00EA12DC">
              <w:t>Nếu không phải, rollback</w:t>
            </w:r>
          </w:p>
          <w:p w14:paraId="280AB28F" w14:textId="60C60B62" w:rsidR="006F7C01" w:rsidRPr="007500E9" w:rsidRDefault="006F7C01" w:rsidP="006F7C0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w:t>
            </w:r>
            <w:r w:rsidR="00EA4204">
              <w:rPr>
                <w:lang w:val="en-US"/>
              </w:rPr>
              <w:t xml:space="preserve"> tên</w:t>
            </w:r>
            <w:r w:rsidR="004519A8">
              <w:rPr>
                <w:lang w:val="en-US"/>
              </w:rPr>
              <w:t xml:space="preserve"> hiện tại và tên mới</w:t>
            </w:r>
            <w:r w:rsidR="00EA4204">
              <w:rPr>
                <w:lang w:val="en-US"/>
              </w:rPr>
              <w:t xml:space="preserve"> đăng nhập</w:t>
            </w:r>
            <w:r w:rsidRPr="007500E9">
              <w:rPr>
                <w:lang w:val="en-US"/>
              </w:rPr>
              <w:t>:</w:t>
            </w:r>
          </w:p>
          <w:p w14:paraId="3D70E367" w14:textId="5AEC4ECE" w:rsidR="006F7C01" w:rsidRPr="007500E9" w:rsidRDefault="006F7C01" w:rsidP="006F7C01">
            <w:pPr>
              <w:ind w:firstLine="0"/>
              <w:rPr>
                <w:lang w:val="en-US"/>
              </w:rPr>
            </w:pPr>
            <w:r w:rsidRPr="007500E9">
              <w:rPr>
                <w:lang w:val="en-US"/>
              </w:rPr>
              <w:t>- Nếu</w:t>
            </w:r>
            <w:r>
              <w:rPr>
                <w:lang w:val="en-US"/>
              </w:rPr>
              <w:t xml:space="preserve"> không</w:t>
            </w:r>
            <w:r w:rsidRPr="007500E9">
              <w:rPr>
                <w:lang w:val="en-US"/>
              </w:rPr>
              <w:t xml:space="preserve"> </w:t>
            </w:r>
            <w:r w:rsidR="00EA4204">
              <w:rPr>
                <w:lang w:val="en-US"/>
              </w:rPr>
              <w:t>hợp lệ</w:t>
            </w:r>
            <w:r w:rsidRPr="007500E9">
              <w:rPr>
                <w:lang w:val="en-US"/>
              </w:rPr>
              <w:t>, rollback</w:t>
            </w:r>
          </w:p>
          <w:p w14:paraId="46AD7E0C" w14:textId="7FA1BD6E" w:rsidR="006F7C01" w:rsidRDefault="006F7C01" w:rsidP="006F7C01">
            <w:pPr>
              <w:ind w:firstLine="0"/>
              <w:rPr>
                <w:lang w:val="en-US"/>
              </w:rPr>
            </w:pPr>
            <w:r w:rsidRPr="007500E9">
              <w:rPr>
                <w:lang w:val="en-US"/>
              </w:rPr>
              <w:t xml:space="preserve">- Nếu </w:t>
            </w:r>
            <w:r w:rsidR="00EA4204">
              <w:rPr>
                <w:lang w:val="en-US"/>
              </w:rPr>
              <w:t>hợp lệ, đổi tên đăng nhập</w:t>
            </w:r>
          </w:p>
        </w:tc>
      </w:tr>
      <w:tr w:rsidR="003B0BDD" w14:paraId="136B055D" w14:textId="77777777" w:rsidTr="003B0BDD">
        <w:tc>
          <w:tcPr>
            <w:tcW w:w="2405" w:type="dxa"/>
          </w:tcPr>
          <w:p w14:paraId="19F1FDB3" w14:textId="1BFF07F3" w:rsidR="004C15E1" w:rsidRPr="001E1D88" w:rsidRDefault="006F7C01" w:rsidP="002A38EF">
            <w:pPr>
              <w:ind w:firstLine="0"/>
              <w:jc w:val="center"/>
              <w:rPr>
                <w:lang w:val="en-US"/>
              </w:rPr>
            </w:pPr>
            <w:r w:rsidRPr="006F7C01">
              <w:rPr>
                <w:lang w:val="en-US"/>
              </w:rPr>
              <w:t>changeLoginPassword</w:t>
            </w:r>
          </w:p>
        </w:tc>
        <w:tc>
          <w:tcPr>
            <w:tcW w:w="1843" w:type="dxa"/>
          </w:tcPr>
          <w:p w14:paraId="739E6B28" w14:textId="2B8E6129" w:rsidR="004C15E1" w:rsidRDefault="0022352C" w:rsidP="004C15E1">
            <w:pPr>
              <w:ind w:firstLine="0"/>
              <w:rPr>
                <w:lang w:val="en-US"/>
              </w:rPr>
            </w:pPr>
            <w:r>
              <w:rPr>
                <w:lang w:val="en-US"/>
              </w:rPr>
              <w:t>Đổi mật khẩu đăng nhập</w:t>
            </w:r>
          </w:p>
        </w:tc>
        <w:tc>
          <w:tcPr>
            <w:tcW w:w="1984" w:type="dxa"/>
          </w:tcPr>
          <w:p w14:paraId="1F81C10A" w14:textId="17427C90" w:rsidR="004C15E1" w:rsidRDefault="00EA4204" w:rsidP="004C15E1">
            <w:pPr>
              <w:ind w:firstLine="0"/>
              <w:rPr>
                <w:lang w:val="en-US"/>
              </w:rPr>
            </w:pPr>
            <w:r w:rsidRPr="00EA4204">
              <w:rPr>
                <w:lang w:val="en-US"/>
              </w:rPr>
              <w:t>@loginName nvarchar(30), @newPassword nvarchar(30)</w:t>
            </w:r>
          </w:p>
        </w:tc>
        <w:tc>
          <w:tcPr>
            <w:tcW w:w="3402" w:type="dxa"/>
          </w:tcPr>
          <w:p w14:paraId="36F05BF6" w14:textId="77777777" w:rsidR="00EA4204" w:rsidRDefault="00EA4204" w:rsidP="00EA4204">
            <w:pPr>
              <w:ind w:firstLine="0"/>
              <w:rPr>
                <w:lang w:val="en-US"/>
              </w:rPr>
            </w:pPr>
            <w:r>
              <w:rPr>
                <w:lang w:val="en-US"/>
              </w:rPr>
              <w:t>Kiểm tra tài khoản có là tài khoản hệ thống admin:</w:t>
            </w:r>
          </w:p>
          <w:p w14:paraId="3E04C0F6"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576B79FA" w14:textId="1F5C12D9"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mật khẩu   mới đăng nhập</w:t>
            </w:r>
            <w:r w:rsidRPr="007500E9">
              <w:rPr>
                <w:lang w:val="en-US"/>
              </w:rPr>
              <w:t>:</w:t>
            </w:r>
          </w:p>
          <w:p w14:paraId="51335924"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FD75880" w14:textId="635A4B89" w:rsidR="004C15E1" w:rsidRDefault="00EA4204" w:rsidP="00EA4204">
            <w:pPr>
              <w:ind w:firstLine="0"/>
              <w:rPr>
                <w:lang w:val="en-US"/>
              </w:rPr>
            </w:pPr>
            <w:r w:rsidRPr="007500E9">
              <w:rPr>
                <w:lang w:val="en-US"/>
              </w:rPr>
              <w:t xml:space="preserve">- Nếu </w:t>
            </w:r>
            <w:r>
              <w:rPr>
                <w:lang w:val="en-US"/>
              </w:rPr>
              <w:t>hợp lệ, đổi mật khẩu đăng nhập</w:t>
            </w:r>
          </w:p>
        </w:tc>
      </w:tr>
      <w:tr w:rsidR="003B0BDD" w14:paraId="56F18A11" w14:textId="77777777" w:rsidTr="003B0BDD">
        <w:tc>
          <w:tcPr>
            <w:tcW w:w="2405" w:type="dxa"/>
          </w:tcPr>
          <w:p w14:paraId="5E25A64F" w14:textId="1CE9FCCC" w:rsidR="004C15E1" w:rsidRPr="001E1D88" w:rsidRDefault="006F7C01" w:rsidP="002A38EF">
            <w:pPr>
              <w:ind w:firstLine="0"/>
              <w:jc w:val="center"/>
              <w:rPr>
                <w:lang w:val="en-US"/>
              </w:rPr>
            </w:pPr>
            <w:r w:rsidRPr="006F7C01">
              <w:rPr>
                <w:lang w:val="en-US"/>
              </w:rPr>
              <w:t>changeUsername</w:t>
            </w:r>
          </w:p>
        </w:tc>
        <w:tc>
          <w:tcPr>
            <w:tcW w:w="1843" w:type="dxa"/>
          </w:tcPr>
          <w:p w14:paraId="656A1E3B" w14:textId="4F36334B" w:rsidR="004C15E1" w:rsidRDefault="0022352C" w:rsidP="004C15E1">
            <w:pPr>
              <w:ind w:firstLine="0"/>
              <w:rPr>
                <w:lang w:val="en-US"/>
              </w:rPr>
            </w:pPr>
            <w:r>
              <w:rPr>
                <w:lang w:val="en-US"/>
              </w:rPr>
              <w:t>Đổi tên người dùng trong cơ sở dữ liệu</w:t>
            </w:r>
          </w:p>
        </w:tc>
        <w:tc>
          <w:tcPr>
            <w:tcW w:w="1984" w:type="dxa"/>
          </w:tcPr>
          <w:p w14:paraId="3316AF1A" w14:textId="39729AB4" w:rsidR="004C15E1" w:rsidRDefault="00EA4204" w:rsidP="004C15E1">
            <w:pPr>
              <w:ind w:firstLine="0"/>
              <w:rPr>
                <w:lang w:val="en-US"/>
              </w:rPr>
            </w:pPr>
            <w:r w:rsidRPr="00EA4204">
              <w:rPr>
                <w:lang w:val="en-US"/>
              </w:rPr>
              <w:t>@oldUsername nvarchar(30), @newUsername nvarchar(30)</w:t>
            </w:r>
          </w:p>
        </w:tc>
        <w:tc>
          <w:tcPr>
            <w:tcW w:w="3402" w:type="dxa"/>
          </w:tcPr>
          <w:p w14:paraId="1C7D9E1A" w14:textId="77777777" w:rsidR="00EA4204" w:rsidRDefault="00EA4204" w:rsidP="00EA4204">
            <w:pPr>
              <w:ind w:firstLine="0"/>
              <w:rPr>
                <w:lang w:val="en-US"/>
              </w:rPr>
            </w:pPr>
            <w:r>
              <w:rPr>
                <w:lang w:val="en-US"/>
              </w:rPr>
              <w:t>Kiểm tra tài khoản có là tài khoản hệ thống admin:</w:t>
            </w:r>
          </w:p>
          <w:p w14:paraId="1A2713C1" w14:textId="77777777" w:rsidR="00EA4204" w:rsidRPr="00EA12DC" w:rsidRDefault="00EA4204" w:rsidP="00EA4204">
            <w:pPr>
              <w:ind w:firstLine="0"/>
              <w:rPr>
                <w:lang w:val="en-US"/>
              </w:rPr>
            </w:pPr>
            <w:r>
              <w:rPr>
                <w:rFonts w:cs="Times New Roman"/>
              </w:rPr>
              <w:t>▪</w:t>
            </w:r>
            <w:r>
              <w:rPr>
                <w:lang w:val="en-US"/>
              </w:rPr>
              <w:t xml:space="preserve"> </w:t>
            </w:r>
            <w:r w:rsidRPr="00EA12DC">
              <w:t>Nếu không phải, rollback</w:t>
            </w:r>
          </w:p>
          <w:p w14:paraId="682D9174" w14:textId="478ADBFC" w:rsidR="00EA4204" w:rsidRPr="007500E9" w:rsidRDefault="00EA4204" w:rsidP="00EA4204">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hiện tại và tên mới người dùng</w:t>
            </w:r>
            <w:r w:rsidRPr="007500E9">
              <w:rPr>
                <w:lang w:val="en-US"/>
              </w:rPr>
              <w:t>:</w:t>
            </w:r>
          </w:p>
          <w:p w14:paraId="3731EDC7" w14:textId="77777777" w:rsidR="00EA4204" w:rsidRPr="007500E9" w:rsidRDefault="00EA4204" w:rsidP="00EA4204">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4840FB" w14:textId="31704C11" w:rsidR="004C15E1" w:rsidRDefault="00EA4204" w:rsidP="00EA4204">
            <w:pPr>
              <w:ind w:firstLine="0"/>
              <w:rPr>
                <w:lang w:val="en-US"/>
              </w:rPr>
            </w:pPr>
            <w:r w:rsidRPr="007500E9">
              <w:rPr>
                <w:lang w:val="en-US"/>
              </w:rPr>
              <w:lastRenderedPageBreak/>
              <w:t xml:space="preserve">- Nếu </w:t>
            </w:r>
            <w:r>
              <w:rPr>
                <w:lang w:val="en-US"/>
              </w:rPr>
              <w:t>hợp lệ, đổi tên người dùng</w:t>
            </w:r>
          </w:p>
        </w:tc>
      </w:tr>
      <w:tr w:rsidR="003B0BDD" w14:paraId="34E239D9" w14:textId="77777777" w:rsidTr="003B0BDD">
        <w:tc>
          <w:tcPr>
            <w:tcW w:w="2405" w:type="dxa"/>
          </w:tcPr>
          <w:p w14:paraId="16D0860A" w14:textId="77B30D86" w:rsidR="004C15E1" w:rsidRPr="001E1D88" w:rsidRDefault="006F7C01" w:rsidP="002A38EF">
            <w:pPr>
              <w:ind w:firstLine="0"/>
              <w:jc w:val="center"/>
              <w:rPr>
                <w:lang w:val="en-US"/>
              </w:rPr>
            </w:pPr>
            <w:r>
              <w:rPr>
                <w:lang w:val="en-US"/>
              </w:rPr>
              <w:lastRenderedPageBreak/>
              <w:t>a</w:t>
            </w:r>
            <w:r w:rsidRPr="006F7C01">
              <w:rPr>
                <w:lang w:val="en-US"/>
              </w:rPr>
              <w:t>ddLoginAccount</w:t>
            </w:r>
          </w:p>
        </w:tc>
        <w:tc>
          <w:tcPr>
            <w:tcW w:w="1843" w:type="dxa"/>
          </w:tcPr>
          <w:p w14:paraId="58B2DE69" w14:textId="2BA7BCD4" w:rsidR="004C15E1" w:rsidRDefault="0022352C" w:rsidP="004C15E1">
            <w:pPr>
              <w:ind w:firstLine="0"/>
              <w:rPr>
                <w:lang w:val="en-US"/>
              </w:rPr>
            </w:pPr>
            <w:r>
              <w:rPr>
                <w:lang w:val="en-US"/>
              </w:rPr>
              <w:t>Thêm tài khoản đăng nhập cho admin/ nhân viên</w:t>
            </w:r>
          </w:p>
        </w:tc>
        <w:tc>
          <w:tcPr>
            <w:tcW w:w="1984" w:type="dxa"/>
          </w:tcPr>
          <w:p w14:paraId="610B457F" w14:textId="1940B090" w:rsidR="004C15E1" w:rsidRDefault="004519A8" w:rsidP="004C15E1">
            <w:pPr>
              <w:ind w:firstLine="0"/>
              <w:rPr>
                <w:lang w:val="en-US"/>
              </w:rPr>
            </w:pPr>
            <w:r w:rsidRPr="004519A8">
              <w:rPr>
                <w:lang w:val="en-US"/>
              </w:rPr>
              <w:t>@loginName nvarchar(30), @loginPassword nvarchar(30)</w:t>
            </w:r>
          </w:p>
        </w:tc>
        <w:tc>
          <w:tcPr>
            <w:tcW w:w="3402" w:type="dxa"/>
          </w:tcPr>
          <w:p w14:paraId="393FA0BD" w14:textId="77777777" w:rsidR="004519A8" w:rsidRDefault="004519A8" w:rsidP="004519A8">
            <w:pPr>
              <w:ind w:firstLine="0"/>
              <w:rPr>
                <w:lang w:val="en-US"/>
              </w:rPr>
            </w:pPr>
            <w:r>
              <w:rPr>
                <w:lang w:val="en-US"/>
              </w:rPr>
              <w:t>Kiểm tra tài khoản có là tài khoản hệ thống admin:</w:t>
            </w:r>
          </w:p>
          <w:p w14:paraId="590642C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03BECFC" w14:textId="445764A2"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và mặt khẩu tài khoản đăng nhập</w:t>
            </w:r>
            <w:r w:rsidRPr="007500E9">
              <w:rPr>
                <w:lang w:val="en-US"/>
              </w:rPr>
              <w:t>:</w:t>
            </w:r>
          </w:p>
          <w:p w14:paraId="75FF5796"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087613CC" w14:textId="00419409" w:rsidR="004C15E1" w:rsidRDefault="004519A8" w:rsidP="004519A8">
            <w:pPr>
              <w:ind w:firstLine="0"/>
              <w:rPr>
                <w:lang w:val="en-US"/>
              </w:rPr>
            </w:pPr>
            <w:r w:rsidRPr="007500E9">
              <w:rPr>
                <w:lang w:val="en-US"/>
              </w:rPr>
              <w:t xml:space="preserve">- Nếu </w:t>
            </w:r>
            <w:r>
              <w:rPr>
                <w:lang w:val="en-US"/>
              </w:rPr>
              <w:t>hợp lệ, thêm tài khoản đăng nhập</w:t>
            </w:r>
          </w:p>
        </w:tc>
      </w:tr>
      <w:tr w:rsidR="003B0BDD" w14:paraId="6261A0E7" w14:textId="77777777" w:rsidTr="003B0BDD">
        <w:tc>
          <w:tcPr>
            <w:tcW w:w="2405" w:type="dxa"/>
          </w:tcPr>
          <w:p w14:paraId="7AF357D1" w14:textId="1B0C22D8" w:rsidR="006F7C01" w:rsidRDefault="006F7C01" w:rsidP="002A38EF">
            <w:pPr>
              <w:ind w:firstLine="0"/>
              <w:jc w:val="center"/>
              <w:rPr>
                <w:lang w:val="en-US"/>
              </w:rPr>
            </w:pPr>
            <w:r w:rsidRPr="006F7C01">
              <w:rPr>
                <w:lang w:val="en-US"/>
              </w:rPr>
              <w:t>addUserForAdmin</w:t>
            </w:r>
          </w:p>
        </w:tc>
        <w:tc>
          <w:tcPr>
            <w:tcW w:w="1843" w:type="dxa"/>
          </w:tcPr>
          <w:p w14:paraId="647CDC0B" w14:textId="518BA1C5" w:rsidR="006F7C01" w:rsidRDefault="0022352C" w:rsidP="0022352C">
            <w:pPr>
              <w:ind w:firstLine="0"/>
              <w:rPr>
                <w:lang w:val="en-US"/>
              </w:rPr>
            </w:pPr>
            <w:r>
              <w:rPr>
                <w:lang w:val="en-US"/>
              </w:rPr>
              <w:t>Thêm tài khoản người dùng cho admin</w:t>
            </w:r>
          </w:p>
        </w:tc>
        <w:tc>
          <w:tcPr>
            <w:tcW w:w="1984" w:type="dxa"/>
          </w:tcPr>
          <w:p w14:paraId="25127A39" w14:textId="33642249" w:rsidR="006F7C01" w:rsidRDefault="004519A8" w:rsidP="004519A8">
            <w:pPr>
              <w:ind w:firstLine="0"/>
              <w:rPr>
                <w:lang w:val="en-US"/>
              </w:rPr>
            </w:pPr>
            <w:r w:rsidRPr="004519A8">
              <w:rPr>
                <w:lang w:val="en-US"/>
              </w:rPr>
              <w:t>@userName nvarchar(30), @loginName nvarchar(30)</w:t>
            </w:r>
          </w:p>
        </w:tc>
        <w:tc>
          <w:tcPr>
            <w:tcW w:w="3402" w:type="dxa"/>
          </w:tcPr>
          <w:p w14:paraId="45A99210" w14:textId="77777777" w:rsidR="004519A8" w:rsidRDefault="004519A8" w:rsidP="004519A8">
            <w:pPr>
              <w:ind w:firstLine="0"/>
              <w:rPr>
                <w:lang w:val="en-US"/>
              </w:rPr>
            </w:pPr>
            <w:r>
              <w:rPr>
                <w:lang w:val="en-US"/>
              </w:rPr>
              <w:t>Kiểm tra tài khoản có là tài khoản hệ thống admin:</w:t>
            </w:r>
          </w:p>
          <w:p w14:paraId="15555040"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04F451F7" w14:textId="27CBB2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2BF91260"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0E7A995" w14:textId="469DBDA5" w:rsidR="006F7C01" w:rsidRDefault="004519A8" w:rsidP="004519A8">
            <w:pPr>
              <w:ind w:firstLine="0"/>
              <w:rPr>
                <w:lang w:val="en-US"/>
              </w:rPr>
            </w:pPr>
            <w:r w:rsidRPr="007500E9">
              <w:rPr>
                <w:lang w:val="en-US"/>
              </w:rPr>
              <w:t xml:space="preserve">- Nếu </w:t>
            </w:r>
            <w:r>
              <w:rPr>
                <w:lang w:val="en-US"/>
              </w:rPr>
              <w:t>hợp lệ, thêm người dùng và vai trò admin</w:t>
            </w:r>
          </w:p>
        </w:tc>
      </w:tr>
      <w:tr w:rsidR="003B0BDD" w14:paraId="2538BDBE" w14:textId="77777777" w:rsidTr="003B0BDD">
        <w:tc>
          <w:tcPr>
            <w:tcW w:w="2405" w:type="dxa"/>
          </w:tcPr>
          <w:p w14:paraId="39377C80" w14:textId="7724F178" w:rsidR="006F7C01" w:rsidRPr="006F7C01" w:rsidRDefault="006F7C01" w:rsidP="002A38EF">
            <w:pPr>
              <w:ind w:firstLine="0"/>
              <w:jc w:val="center"/>
              <w:rPr>
                <w:lang w:val="en-US"/>
              </w:rPr>
            </w:pPr>
            <w:r w:rsidRPr="006F7C01">
              <w:rPr>
                <w:lang w:val="en-US"/>
              </w:rPr>
              <w:t>addUserForEmployee</w:t>
            </w:r>
          </w:p>
        </w:tc>
        <w:tc>
          <w:tcPr>
            <w:tcW w:w="1843" w:type="dxa"/>
          </w:tcPr>
          <w:p w14:paraId="20B01012" w14:textId="17EECB8F" w:rsidR="006F7C01" w:rsidRDefault="0022352C" w:rsidP="004519A8">
            <w:pPr>
              <w:ind w:firstLine="0"/>
              <w:rPr>
                <w:lang w:val="en-US"/>
              </w:rPr>
            </w:pPr>
            <w:r>
              <w:rPr>
                <w:lang w:val="en-US"/>
              </w:rPr>
              <w:t>Thêm tài khoản người dùng cho nhân viên</w:t>
            </w:r>
          </w:p>
        </w:tc>
        <w:tc>
          <w:tcPr>
            <w:tcW w:w="1984" w:type="dxa"/>
          </w:tcPr>
          <w:p w14:paraId="1D6546A7" w14:textId="233F4A81" w:rsidR="006F7C01" w:rsidRDefault="004519A8" w:rsidP="004519A8">
            <w:pPr>
              <w:ind w:firstLine="0"/>
              <w:rPr>
                <w:lang w:val="en-US"/>
              </w:rPr>
            </w:pPr>
            <w:r w:rsidRPr="004519A8">
              <w:rPr>
                <w:lang w:val="en-US"/>
              </w:rPr>
              <w:t>@userName nvarchar(30), @loginName nvarchar(30)</w:t>
            </w:r>
          </w:p>
        </w:tc>
        <w:tc>
          <w:tcPr>
            <w:tcW w:w="3402" w:type="dxa"/>
          </w:tcPr>
          <w:p w14:paraId="37373182" w14:textId="77777777" w:rsidR="004519A8" w:rsidRDefault="004519A8" w:rsidP="004519A8">
            <w:pPr>
              <w:ind w:firstLine="0"/>
              <w:rPr>
                <w:lang w:val="en-US"/>
              </w:rPr>
            </w:pPr>
            <w:r>
              <w:rPr>
                <w:lang w:val="en-US"/>
              </w:rPr>
              <w:t>Kiểm tra tài khoản có là tài khoản hệ thống admin:</w:t>
            </w:r>
          </w:p>
          <w:p w14:paraId="5B73163A"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69288C47" w14:textId="77777777"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 và tên tài khoản đăng nhập</w:t>
            </w:r>
            <w:r w:rsidRPr="007500E9">
              <w:rPr>
                <w:lang w:val="en-US"/>
              </w:rPr>
              <w:t>:</w:t>
            </w:r>
          </w:p>
          <w:p w14:paraId="539A7E7F"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51542C6A" w14:textId="27944984" w:rsidR="006F7C01" w:rsidRDefault="004519A8" w:rsidP="004519A8">
            <w:pPr>
              <w:ind w:firstLine="0"/>
              <w:rPr>
                <w:lang w:val="en-US"/>
              </w:rPr>
            </w:pPr>
            <w:r w:rsidRPr="007500E9">
              <w:rPr>
                <w:lang w:val="en-US"/>
              </w:rPr>
              <w:t xml:space="preserve">- Nếu </w:t>
            </w:r>
            <w:r>
              <w:rPr>
                <w:lang w:val="en-US"/>
              </w:rPr>
              <w:t>hợp lệ, thêm người dùng và vai trò nhân viên</w:t>
            </w:r>
          </w:p>
        </w:tc>
      </w:tr>
      <w:tr w:rsidR="003B0BDD" w14:paraId="55D01564" w14:textId="77777777" w:rsidTr="003B0BDD">
        <w:tc>
          <w:tcPr>
            <w:tcW w:w="2405" w:type="dxa"/>
          </w:tcPr>
          <w:p w14:paraId="35FD336C" w14:textId="55723DB7" w:rsidR="006F7C01" w:rsidRPr="006F7C01" w:rsidRDefault="006F7C01" w:rsidP="002A38EF">
            <w:pPr>
              <w:ind w:firstLine="0"/>
              <w:jc w:val="center"/>
              <w:rPr>
                <w:lang w:val="en-US"/>
              </w:rPr>
            </w:pPr>
            <w:r w:rsidRPr="006F7C01">
              <w:rPr>
                <w:lang w:val="en-US"/>
              </w:rPr>
              <w:t>deleteUserAccount</w:t>
            </w:r>
          </w:p>
        </w:tc>
        <w:tc>
          <w:tcPr>
            <w:tcW w:w="1843" w:type="dxa"/>
          </w:tcPr>
          <w:p w14:paraId="4DAA9099" w14:textId="2D795885" w:rsidR="006F7C01" w:rsidRDefault="0022352C" w:rsidP="004519A8">
            <w:pPr>
              <w:ind w:firstLine="0"/>
              <w:rPr>
                <w:lang w:val="en-US"/>
              </w:rPr>
            </w:pPr>
            <w:r>
              <w:rPr>
                <w:lang w:val="en-US"/>
              </w:rPr>
              <w:t>Xóa tài khoản người dùng của admin/ nhân viên</w:t>
            </w:r>
          </w:p>
        </w:tc>
        <w:tc>
          <w:tcPr>
            <w:tcW w:w="1984" w:type="dxa"/>
          </w:tcPr>
          <w:p w14:paraId="237A19AC" w14:textId="78257143" w:rsidR="006F7C01" w:rsidRDefault="004519A8" w:rsidP="004519A8">
            <w:pPr>
              <w:ind w:firstLine="0"/>
              <w:rPr>
                <w:lang w:val="en-US"/>
              </w:rPr>
            </w:pPr>
            <w:r w:rsidRPr="004519A8">
              <w:rPr>
                <w:lang w:val="en-US"/>
              </w:rPr>
              <w:t>@userName nvarchar(30)</w:t>
            </w:r>
          </w:p>
        </w:tc>
        <w:tc>
          <w:tcPr>
            <w:tcW w:w="3402" w:type="dxa"/>
          </w:tcPr>
          <w:p w14:paraId="31C9A6AA" w14:textId="77777777" w:rsidR="004519A8" w:rsidRDefault="004519A8" w:rsidP="004519A8">
            <w:pPr>
              <w:ind w:firstLine="0"/>
              <w:rPr>
                <w:lang w:val="en-US"/>
              </w:rPr>
            </w:pPr>
            <w:r>
              <w:rPr>
                <w:lang w:val="en-US"/>
              </w:rPr>
              <w:t>Kiểm tra tài khoản có là tài khoản hệ thống admin:</w:t>
            </w:r>
          </w:p>
          <w:p w14:paraId="200BA652" w14:textId="77777777" w:rsidR="004519A8" w:rsidRPr="00EA12DC" w:rsidRDefault="004519A8" w:rsidP="004519A8">
            <w:pPr>
              <w:ind w:firstLine="0"/>
              <w:rPr>
                <w:lang w:val="en-US"/>
              </w:rPr>
            </w:pPr>
            <w:r>
              <w:rPr>
                <w:rFonts w:cs="Times New Roman"/>
              </w:rPr>
              <w:t>▪</w:t>
            </w:r>
            <w:r>
              <w:rPr>
                <w:lang w:val="en-US"/>
              </w:rPr>
              <w:t xml:space="preserve"> </w:t>
            </w:r>
            <w:r w:rsidRPr="00EA12DC">
              <w:t>Nếu không phải, rollback</w:t>
            </w:r>
          </w:p>
          <w:p w14:paraId="79F8541A" w14:textId="50738BD8" w:rsidR="004519A8" w:rsidRPr="007500E9" w:rsidRDefault="004519A8" w:rsidP="004519A8">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46BF721D" w14:textId="77777777" w:rsidR="004519A8" w:rsidRPr="007500E9" w:rsidRDefault="004519A8" w:rsidP="004519A8">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E379807" w14:textId="2A2E9780" w:rsidR="006F7C01" w:rsidRDefault="004519A8" w:rsidP="004519A8">
            <w:pPr>
              <w:ind w:firstLine="0"/>
              <w:rPr>
                <w:lang w:val="en-US"/>
              </w:rPr>
            </w:pPr>
            <w:r w:rsidRPr="007500E9">
              <w:rPr>
                <w:lang w:val="en-US"/>
              </w:rPr>
              <w:t xml:space="preserve">- Nếu </w:t>
            </w:r>
            <w:r>
              <w:rPr>
                <w:lang w:val="en-US"/>
              </w:rPr>
              <w:t xml:space="preserve">hợp lệ, </w:t>
            </w:r>
            <w:r w:rsidR="007E1831">
              <w:rPr>
                <w:lang w:val="en-US"/>
              </w:rPr>
              <w:t>xóa</w:t>
            </w:r>
            <w:r>
              <w:rPr>
                <w:lang w:val="en-US"/>
              </w:rPr>
              <w:t xml:space="preserve"> </w:t>
            </w:r>
            <w:r w:rsidR="007E1831">
              <w:rPr>
                <w:lang w:val="en-US"/>
              </w:rPr>
              <w:t>tài khoản người dùng</w:t>
            </w:r>
          </w:p>
        </w:tc>
      </w:tr>
      <w:tr w:rsidR="003B0BDD" w14:paraId="7DB4ED63" w14:textId="77777777" w:rsidTr="003B0BDD">
        <w:tc>
          <w:tcPr>
            <w:tcW w:w="2405" w:type="dxa"/>
          </w:tcPr>
          <w:p w14:paraId="6A2BA946" w14:textId="65D25BC8" w:rsidR="006F7C01" w:rsidRPr="006F7C01" w:rsidRDefault="006F7C01" w:rsidP="002A38EF">
            <w:pPr>
              <w:ind w:firstLine="0"/>
              <w:jc w:val="center"/>
              <w:rPr>
                <w:lang w:val="en-US"/>
              </w:rPr>
            </w:pPr>
            <w:r w:rsidRPr="006F7C01">
              <w:rPr>
                <w:lang w:val="en-US"/>
              </w:rPr>
              <w:t>lockLoginAccount</w:t>
            </w:r>
          </w:p>
        </w:tc>
        <w:tc>
          <w:tcPr>
            <w:tcW w:w="1843" w:type="dxa"/>
          </w:tcPr>
          <w:p w14:paraId="2809D885" w14:textId="5D10CAE7" w:rsidR="006F7C01" w:rsidRDefault="0022352C" w:rsidP="004519A8">
            <w:pPr>
              <w:ind w:firstLine="0"/>
              <w:rPr>
                <w:lang w:val="en-US"/>
              </w:rPr>
            </w:pPr>
            <w:r>
              <w:rPr>
                <w:lang w:val="en-US"/>
              </w:rPr>
              <w:t>Khóa tài khoản đăng nhập của admin/ nhân viên</w:t>
            </w:r>
          </w:p>
        </w:tc>
        <w:tc>
          <w:tcPr>
            <w:tcW w:w="1984" w:type="dxa"/>
          </w:tcPr>
          <w:p w14:paraId="1CC423FC" w14:textId="25D3AB75" w:rsidR="006F7C01" w:rsidRDefault="0022352C" w:rsidP="004519A8">
            <w:pPr>
              <w:ind w:firstLine="0"/>
              <w:rPr>
                <w:lang w:val="en-US"/>
              </w:rPr>
            </w:pPr>
            <w:r w:rsidRPr="0022352C">
              <w:rPr>
                <w:lang w:val="en-US"/>
              </w:rPr>
              <w:t>@loginName nvarchar(30)</w:t>
            </w:r>
          </w:p>
        </w:tc>
        <w:tc>
          <w:tcPr>
            <w:tcW w:w="3402" w:type="dxa"/>
          </w:tcPr>
          <w:p w14:paraId="3AF0F0AF" w14:textId="77777777" w:rsidR="007E1831" w:rsidRDefault="007E1831" w:rsidP="007E1831">
            <w:pPr>
              <w:ind w:firstLine="0"/>
              <w:rPr>
                <w:lang w:val="en-US"/>
              </w:rPr>
            </w:pPr>
            <w:r>
              <w:rPr>
                <w:lang w:val="en-US"/>
              </w:rPr>
              <w:t>Kiểm tra tài khoản có là tài khoản hệ thống admin:</w:t>
            </w:r>
          </w:p>
          <w:p w14:paraId="484E4A15"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7E7CDFAB" w14:textId="447ACADE"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đăng nhập</w:t>
            </w:r>
            <w:r w:rsidRPr="007500E9">
              <w:rPr>
                <w:lang w:val="en-US"/>
              </w:rPr>
              <w:t>:</w:t>
            </w:r>
          </w:p>
          <w:p w14:paraId="179D8D5F"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2BA540D5" w14:textId="7AECB742" w:rsidR="006F7C01" w:rsidRDefault="007E1831" w:rsidP="007E1831">
            <w:pPr>
              <w:ind w:firstLine="0"/>
              <w:rPr>
                <w:lang w:val="en-US"/>
              </w:rPr>
            </w:pPr>
            <w:r w:rsidRPr="007500E9">
              <w:rPr>
                <w:lang w:val="en-US"/>
              </w:rPr>
              <w:lastRenderedPageBreak/>
              <w:t xml:space="preserve">- Nếu </w:t>
            </w:r>
            <w:r>
              <w:rPr>
                <w:lang w:val="en-US"/>
              </w:rPr>
              <w:t>hợp lệ, khóa tài khoản người dùng</w:t>
            </w:r>
          </w:p>
        </w:tc>
      </w:tr>
      <w:tr w:rsidR="003B0BDD" w14:paraId="310E3870" w14:textId="77777777" w:rsidTr="003B0BDD">
        <w:tc>
          <w:tcPr>
            <w:tcW w:w="2405" w:type="dxa"/>
          </w:tcPr>
          <w:p w14:paraId="76BED35E" w14:textId="29C00F1C" w:rsidR="006F7C01" w:rsidRPr="006F7C01" w:rsidRDefault="006F7C01" w:rsidP="002A38EF">
            <w:pPr>
              <w:ind w:firstLine="0"/>
              <w:jc w:val="center"/>
              <w:rPr>
                <w:lang w:val="en-US"/>
              </w:rPr>
            </w:pPr>
            <w:r w:rsidRPr="006F7C01">
              <w:rPr>
                <w:lang w:val="en-US"/>
              </w:rPr>
              <w:lastRenderedPageBreak/>
              <w:t>unlockLoginAccount</w:t>
            </w:r>
          </w:p>
        </w:tc>
        <w:tc>
          <w:tcPr>
            <w:tcW w:w="1843" w:type="dxa"/>
          </w:tcPr>
          <w:p w14:paraId="11BFB782" w14:textId="0D199C7C" w:rsidR="006F7C01" w:rsidRDefault="0022352C" w:rsidP="004519A8">
            <w:pPr>
              <w:ind w:firstLine="0"/>
              <w:rPr>
                <w:lang w:val="en-US"/>
              </w:rPr>
            </w:pPr>
            <w:r>
              <w:rPr>
                <w:lang w:val="en-US"/>
              </w:rPr>
              <w:t>Mở khóa tài khoản đăng nhập của admin/ nhân viên</w:t>
            </w:r>
          </w:p>
        </w:tc>
        <w:tc>
          <w:tcPr>
            <w:tcW w:w="1984" w:type="dxa"/>
          </w:tcPr>
          <w:p w14:paraId="02EFC189" w14:textId="127925B6" w:rsidR="006F7C01" w:rsidRDefault="0022352C" w:rsidP="004519A8">
            <w:pPr>
              <w:ind w:firstLine="0"/>
              <w:rPr>
                <w:lang w:val="en-US"/>
              </w:rPr>
            </w:pPr>
            <w:r w:rsidRPr="0022352C">
              <w:rPr>
                <w:lang w:val="en-US"/>
              </w:rPr>
              <w:t>@loginName nvarchar(30)</w:t>
            </w:r>
          </w:p>
        </w:tc>
        <w:tc>
          <w:tcPr>
            <w:tcW w:w="3402" w:type="dxa"/>
          </w:tcPr>
          <w:p w14:paraId="35C57E51" w14:textId="77777777" w:rsidR="007E1831" w:rsidRDefault="007E1831" w:rsidP="007E1831">
            <w:pPr>
              <w:ind w:firstLine="0"/>
              <w:rPr>
                <w:lang w:val="en-US"/>
              </w:rPr>
            </w:pPr>
            <w:r>
              <w:rPr>
                <w:lang w:val="en-US"/>
              </w:rPr>
              <w:t>Kiểm tra tài khoản có là tài khoản hệ thống admin:</w:t>
            </w:r>
          </w:p>
          <w:p w14:paraId="748BB0D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2E0BB931"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12CC502A"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2E046F0" w14:textId="7B7FF3DB" w:rsidR="006F7C01" w:rsidRDefault="007E1831" w:rsidP="007E1831">
            <w:pPr>
              <w:ind w:firstLine="0"/>
              <w:rPr>
                <w:lang w:val="en-US"/>
              </w:rPr>
            </w:pPr>
            <w:r w:rsidRPr="007500E9">
              <w:rPr>
                <w:lang w:val="en-US"/>
              </w:rPr>
              <w:t xml:space="preserve">- Nếu </w:t>
            </w:r>
            <w:r>
              <w:rPr>
                <w:lang w:val="en-US"/>
              </w:rPr>
              <w:t>hợp lệ, mở khóa tài khoản người dùng</w:t>
            </w:r>
            <w:r w:rsidR="0022352C">
              <w:rPr>
                <w:lang w:val="en-US"/>
              </w:rPr>
              <w:t xml:space="preserve"> của admin/ nhân viên</w:t>
            </w:r>
          </w:p>
        </w:tc>
      </w:tr>
      <w:tr w:rsidR="003B0BDD" w14:paraId="1F351704" w14:textId="77777777" w:rsidTr="003B0BDD">
        <w:tc>
          <w:tcPr>
            <w:tcW w:w="2405" w:type="dxa"/>
          </w:tcPr>
          <w:p w14:paraId="049DD370" w14:textId="5AF8D6F2" w:rsidR="006F7C01" w:rsidRPr="006F7C01" w:rsidRDefault="006F7C01" w:rsidP="002A38EF">
            <w:pPr>
              <w:ind w:firstLine="0"/>
              <w:jc w:val="center"/>
              <w:rPr>
                <w:lang w:val="en-US"/>
              </w:rPr>
            </w:pPr>
            <w:r w:rsidRPr="006F7C01">
              <w:rPr>
                <w:lang w:val="en-US"/>
              </w:rPr>
              <w:t>lockUserAccount</w:t>
            </w:r>
          </w:p>
        </w:tc>
        <w:tc>
          <w:tcPr>
            <w:tcW w:w="1843" w:type="dxa"/>
          </w:tcPr>
          <w:p w14:paraId="35C53346" w14:textId="7CCF1239" w:rsidR="006F7C01" w:rsidRDefault="0022352C" w:rsidP="004519A8">
            <w:pPr>
              <w:ind w:firstLine="0"/>
              <w:rPr>
                <w:lang w:val="en-US"/>
              </w:rPr>
            </w:pPr>
            <w:r>
              <w:rPr>
                <w:lang w:val="en-US"/>
              </w:rPr>
              <w:t>Khóa tài khoản người dùng của admin/ nhân viên</w:t>
            </w:r>
          </w:p>
        </w:tc>
        <w:tc>
          <w:tcPr>
            <w:tcW w:w="1984" w:type="dxa"/>
          </w:tcPr>
          <w:p w14:paraId="694CD81F" w14:textId="31169A67" w:rsidR="006F7C01" w:rsidRDefault="0022352C" w:rsidP="004519A8">
            <w:pPr>
              <w:ind w:firstLine="0"/>
              <w:rPr>
                <w:lang w:val="en-US"/>
              </w:rPr>
            </w:pPr>
            <w:r w:rsidRPr="0022352C">
              <w:rPr>
                <w:lang w:val="en-US"/>
              </w:rPr>
              <w:t>@userName nvarchar(30)</w:t>
            </w:r>
          </w:p>
        </w:tc>
        <w:tc>
          <w:tcPr>
            <w:tcW w:w="3402" w:type="dxa"/>
          </w:tcPr>
          <w:p w14:paraId="08F44944" w14:textId="77777777" w:rsidR="007E1831" w:rsidRDefault="007E1831" w:rsidP="007E1831">
            <w:pPr>
              <w:ind w:firstLine="0"/>
              <w:rPr>
                <w:lang w:val="en-US"/>
              </w:rPr>
            </w:pPr>
            <w:r>
              <w:rPr>
                <w:lang w:val="en-US"/>
              </w:rPr>
              <w:t>Kiểm tra tài khoản có là tài khoản hệ thống admin:</w:t>
            </w:r>
          </w:p>
          <w:p w14:paraId="1EAB6C54"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316795F4" w14:textId="1BBD0CA9"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6DF07765"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440C1958" w14:textId="6B31E43E" w:rsidR="006F7C01" w:rsidRDefault="007E1831" w:rsidP="007E1831">
            <w:pPr>
              <w:ind w:firstLine="0"/>
              <w:rPr>
                <w:lang w:val="en-US"/>
              </w:rPr>
            </w:pPr>
            <w:r w:rsidRPr="007500E9">
              <w:rPr>
                <w:lang w:val="en-US"/>
              </w:rPr>
              <w:t xml:space="preserve">- Nếu </w:t>
            </w:r>
            <w:r>
              <w:rPr>
                <w:lang w:val="en-US"/>
              </w:rPr>
              <w:t>hợp lệ, khóa tài khoản người dùng của admin/ nhân viên</w:t>
            </w:r>
          </w:p>
        </w:tc>
      </w:tr>
      <w:tr w:rsidR="003B0BDD" w14:paraId="1220E843" w14:textId="77777777" w:rsidTr="003B0BDD">
        <w:tc>
          <w:tcPr>
            <w:tcW w:w="2405" w:type="dxa"/>
          </w:tcPr>
          <w:p w14:paraId="0A4058A9" w14:textId="4FFB1858" w:rsidR="006F7C01" w:rsidRPr="006F7C01" w:rsidRDefault="006F7C01" w:rsidP="002A38EF">
            <w:pPr>
              <w:ind w:firstLine="0"/>
              <w:jc w:val="center"/>
              <w:rPr>
                <w:lang w:val="en-US"/>
              </w:rPr>
            </w:pPr>
            <w:r w:rsidRPr="006F7C01">
              <w:rPr>
                <w:lang w:val="en-US"/>
              </w:rPr>
              <w:t>unlockUserAccount</w:t>
            </w:r>
          </w:p>
        </w:tc>
        <w:tc>
          <w:tcPr>
            <w:tcW w:w="1843" w:type="dxa"/>
          </w:tcPr>
          <w:p w14:paraId="6195F6DA" w14:textId="33D212A1" w:rsidR="006F7C01" w:rsidRDefault="0022352C" w:rsidP="004519A8">
            <w:pPr>
              <w:ind w:firstLine="0"/>
              <w:rPr>
                <w:lang w:val="en-US"/>
              </w:rPr>
            </w:pPr>
            <w:r>
              <w:rPr>
                <w:lang w:val="en-US"/>
              </w:rPr>
              <w:t>Mở khóa tài khoản người dùng của admin/nhân viên</w:t>
            </w:r>
          </w:p>
        </w:tc>
        <w:tc>
          <w:tcPr>
            <w:tcW w:w="1984" w:type="dxa"/>
          </w:tcPr>
          <w:p w14:paraId="512BF085" w14:textId="7D9F7DAF" w:rsidR="006F7C01" w:rsidRDefault="0022352C" w:rsidP="004519A8">
            <w:pPr>
              <w:ind w:firstLine="0"/>
              <w:rPr>
                <w:lang w:val="en-US"/>
              </w:rPr>
            </w:pPr>
            <w:r w:rsidRPr="0022352C">
              <w:rPr>
                <w:lang w:val="en-US"/>
              </w:rPr>
              <w:t>@userName nvarchar(30)</w:t>
            </w:r>
          </w:p>
        </w:tc>
        <w:tc>
          <w:tcPr>
            <w:tcW w:w="3402" w:type="dxa"/>
          </w:tcPr>
          <w:p w14:paraId="6C6106C1" w14:textId="77777777" w:rsidR="007E1831" w:rsidRDefault="007E1831" w:rsidP="007E1831">
            <w:pPr>
              <w:ind w:firstLine="0"/>
              <w:rPr>
                <w:lang w:val="en-US"/>
              </w:rPr>
            </w:pPr>
            <w:r>
              <w:rPr>
                <w:lang w:val="en-US"/>
              </w:rPr>
              <w:t>Kiểm tra tài khoản có là tài khoản hệ thống admin:</w:t>
            </w:r>
          </w:p>
          <w:p w14:paraId="614D058F" w14:textId="77777777" w:rsidR="007E1831" w:rsidRPr="00EA12DC" w:rsidRDefault="007E1831" w:rsidP="007E1831">
            <w:pPr>
              <w:ind w:firstLine="0"/>
              <w:rPr>
                <w:lang w:val="en-US"/>
              </w:rPr>
            </w:pPr>
            <w:r>
              <w:rPr>
                <w:rFonts w:cs="Times New Roman"/>
              </w:rPr>
              <w:t>▪</w:t>
            </w:r>
            <w:r>
              <w:rPr>
                <w:lang w:val="en-US"/>
              </w:rPr>
              <w:t xml:space="preserve"> </w:t>
            </w:r>
            <w:r w:rsidRPr="00EA12DC">
              <w:t>Nếu không phải, rollback</w:t>
            </w:r>
          </w:p>
          <w:p w14:paraId="62DB2B12" w14:textId="77777777" w:rsidR="007E1831" w:rsidRPr="007500E9" w:rsidRDefault="007E1831" w:rsidP="007E1831">
            <w:pPr>
              <w:ind w:firstLine="0"/>
              <w:rPr>
                <w:lang w:val="en-US"/>
              </w:rPr>
            </w:pPr>
            <w:r w:rsidRPr="00EA12DC">
              <w:rPr>
                <w:lang w:val="en-US"/>
              </w:rPr>
              <w:t xml:space="preserve">▪ </w:t>
            </w:r>
            <w:r>
              <w:rPr>
                <w:lang w:val="en-US"/>
              </w:rPr>
              <w:t>Nếu phải, kiểm</w:t>
            </w:r>
            <w:r w:rsidRPr="007500E9">
              <w:rPr>
                <w:lang w:val="en-US"/>
              </w:rPr>
              <w:t xml:space="preserve"> tra </w:t>
            </w:r>
            <w:r>
              <w:rPr>
                <w:lang w:val="en-US"/>
              </w:rPr>
              <w:t>tính hợp lệ của tên người dùng</w:t>
            </w:r>
            <w:r w:rsidRPr="007500E9">
              <w:rPr>
                <w:lang w:val="en-US"/>
              </w:rPr>
              <w:t>:</w:t>
            </w:r>
          </w:p>
          <w:p w14:paraId="0D102F81" w14:textId="77777777" w:rsidR="007E1831" w:rsidRPr="007500E9" w:rsidRDefault="007E1831" w:rsidP="007E1831">
            <w:pPr>
              <w:ind w:firstLine="0"/>
              <w:rPr>
                <w:lang w:val="en-US"/>
              </w:rPr>
            </w:pPr>
            <w:r w:rsidRPr="007500E9">
              <w:rPr>
                <w:lang w:val="en-US"/>
              </w:rPr>
              <w:t>- Nếu</w:t>
            </w:r>
            <w:r>
              <w:rPr>
                <w:lang w:val="en-US"/>
              </w:rPr>
              <w:t xml:space="preserve"> không</w:t>
            </w:r>
            <w:r w:rsidRPr="007500E9">
              <w:rPr>
                <w:lang w:val="en-US"/>
              </w:rPr>
              <w:t xml:space="preserve"> </w:t>
            </w:r>
            <w:r>
              <w:rPr>
                <w:lang w:val="en-US"/>
              </w:rPr>
              <w:t>hợp lệ</w:t>
            </w:r>
            <w:r w:rsidRPr="007500E9">
              <w:rPr>
                <w:lang w:val="en-US"/>
              </w:rPr>
              <w:t>, rollback</w:t>
            </w:r>
          </w:p>
          <w:p w14:paraId="1DB70AAA" w14:textId="2CF314F6" w:rsidR="006F7C01" w:rsidRDefault="007E1831" w:rsidP="007E1831">
            <w:pPr>
              <w:ind w:firstLine="0"/>
              <w:rPr>
                <w:lang w:val="en-US"/>
              </w:rPr>
            </w:pPr>
            <w:r w:rsidRPr="007500E9">
              <w:rPr>
                <w:lang w:val="en-US"/>
              </w:rPr>
              <w:t xml:space="preserve">- Nếu </w:t>
            </w:r>
            <w:r>
              <w:rPr>
                <w:lang w:val="en-US"/>
              </w:rPr>
              <w:t>hợp lệ,  mở khóa tài khoản người dùng của admin/ nhân viên</w:t>
            </w:r>
          </w:p>
        </w:tc>
      </w:tr>
      <w:tr w:rsidR="003B0BDD" w14:paraId="76C3F872" w14:textId="77777777" w:rsidTr="003B0BDD">
        <w:tc>
          <w:tcPr>
            <w:tcW w:w="2405" w:type="dxa"/>
          </w:tcPr>
          <w:p w14:paraId="205D7BE9" w14:textId="28A1461C" w:rsidR="00E54CF7" w:rsidRPr="006F7C01" w:rsidRDefault="00E54CF7" w:rsidP="002A38EF">
            <w:pPr>
              <w:ind w:firstLine="0"/>
              <w:jc w:val="center"/>
              <w:rPr>
                <w:lang w:val="en-US"/>
              </w:rPr>
            </w:pPr>
            <w:r w:rsidRPr="00E54CF7">
              <w:rPr>
                <w:lang w:val="en-US"/>
              </w:rPr>
              <w:t>insertPartner</w:t>
            </w:r>
          </w:p>
        </w:tc>
        <w:tc>
          <w:tcPr>
            <w:tcW w:w="1843" w:type="dxa"/>
          </w:tcPr>
          <w:p w14:paraId="3D674E52" w14:textId="59CF0A39" w:rsidR="00E54CF7" w:rsidRDefault="00E54CF7" w:rsidP="00E54CF7">
            <w:pPr>
              <w:ind w:firstLine="0"/>
              <w:rPr>
                <w:lang w:val="en-US"/>
              </w:rPr>
            </w:pPr>
            <w:r>
              <w:rPr>
                <w:lang w:val="en-US"/>
              </w:rPr>
              <w:t>Thêm đối tác vào cơ sở dữ liệu</w:t>
            </w:r>
          </w:p>
        </w:tc>
        <w:tc>
          <w:tcPr>
            <w:tcW w:w="1984" w:type="dxa"/>
          </w:tcPr>
          <w:p w14:paraId="165CBED4" w14:textId="77777777" w:rsidR="00E54CF7" w:rsidRPr="00E54CF7" w:rsidRDefault="00E54CF7" w:rsidP="00E54CF7">
            <w:pPr>
              <w:ind w:firstLine="0"/>
              <w:rPr>
                <w:lang w:val="en-US"/>
              </w:rPr>
            </w:pPr>
            <w:r w:rsidRPr="00E54CF7">
              <w:rPr>
                <w:lang w:val="en-US"/>
              </w:rPr>
              <w:t>@maDT varchar(20),</w:t>
            </w:r>
          </w:p>
          <w:p w14:paraId="7F117892" w14:textId="77777777" w:rsidR="00E54CF7" w:rsidRPr="00E54CF7" w:rsidRDefault="00E54CF7" w:rsidP="00E54CF7">
            <w:pPr>
              <w:ind w:firstLine="0"/>
              <w:rPr>
                <w:lang w:val="en-US"/>
              </w:rPr>
            </w:pPr>
            <w:r w:rsidRPr="00E54CF7">
              <w:rPr>
                <w:lang w:val="en-US"/>
              </w:rPr>
              <w:t>@tenDT nvarchar(50),</w:t>
            </w:r>
          </w:p>
          <w:p w14:paraId="5C4B63A9" w14:textId="77777777" w:rsidR="00E54CF7" w:rsidRPr="00E54CF7" w:rsidRDefault="00E54CF7" w:rsidP="00E54CF7">
            <w:pPr>
              <w:ind w:firstLine="0"/>
              <w:rPr>
                <w:lang w:val="en-US"/>
              </w:rPr>
            </w:pPr>
            <w:r w:rsidRPr="00E54CF7">
              <w:rPr>
                <w:lang w:val="en-US"/>
              </w:rPr>
              <w:t>@nguoiDaiDien nvarchar(50),</w:t>
            </w:r>
          </w:p>
          <w:p w14:paraId="533B3684" w14:textId="77777777" w:rsidR="00E54CF7" w:rsidRPr="00E54CF7" w:rsidRDefault="00E54CF7" w:rsidP="00E54CF7">
            <w:pPr>
              <w:ind w:firstLine="0"/>
              <w:rPr>
                <w:lang w:val="en-US"/>
              </w:rPr>
            </w:pPr>
            <w:r w:rsidRPr="00E54CF7">
              <w:rPr>
                <w:lang w:val="en-US"/>
              </w:rPr>
              <w:t>@maKV varchar(20),</w:t>
            </w:r>
          </w:p>
          <w:p w14:paraId="21A743EA" w14:textId="77777777" w:rsidR="00E54CF7" w:rsidRPr="00E54CF7" w:rsidRDefault="00E54CF7" w:rsidP="00E54CF7">
            <w:pPr>
              <w:ind w:firstLine="0"/>
              <w:rPr>
                <w:lang w:val="en-US"/>
              </w:rPr>
            </w:pPr>
            <w:r w:rsidRPr="00E54CF7">
              <w:rPr>
                <w:lang w:val="en-US"/>
              </w:rPr>
              <w:t>@soChiNhanh int,</w:t>
            </w:r>
          </w:p>
          <w:p w14:paraId="28E5394F" w14:textId="77777777" w:rsidR="00E54CF7" w:rsidRPr="00E54CF7" w:rsidRDefault="00E54CF7" w:rsidP="00E54CF7">
            <w:pPr>
              <w:ind w:firstLine="0"/>
              <w:rPr>
                <w:lang w:val="en-US"/>
              </w:rPr>
            </w:pPr>
            <w:r w:rsidRPr="00E54CF7">
              <w:rPr>
                <w:lang w:val="en-US"/>
              </w:rPr>
              <w:t>@soLuongDH int,</w:t>
            </w:r>
          </w:p>
          <w:p w14:paraId="7CD4423E" w14:textId="77777777" w:rsidR="00E54CF7" w:rsidRPr="00E54CF7" w:rsidRDefault="00E54CF7" w:rsidP="00E54CF7">
            <w:pPr>
              <w:ind w:firstLine="0"/>
              <w:rPr>
                <w:lang w:val="en-US"/>
              </w:rPr>
            </w:pPr>
            <w:r w:rsidRPr="00E54CF7">
              <w:rPr>
                <w:lang w:val="en-US"/>
              </w:rPr>
              <w:t>@maLoai varchar(20),</w:t>
            </w:r>
          </w:p>
          <w:p w14:paraId="75FE4DB7" w14:textId="77777777" w:rsidR="00E54CF7" w:rsidRPr="00E54CF7" w:rsidRDefault="00E54CF7" w:rsidP="00E54CF7">
            <w:pPr>
              <w:ind w:firstLine="0"/>
              <w:rPr>
                <w:lang w:val="en-US"/>
              </w:rPr>
            </w:pPr>
            <w:r w:rsidRPr="00E54CF7">
              <w:rPr>
                <w:lang w:val="en-US"/>
              </w:rPr>
              <w:lastRenderedPageBreak/>
              <w:t>@diaChiKD nvarchar(50),</w:t>
            </w:r>
          </w:p>
          <w:p w14:paraId="37F855CC" w14:textId="77777777" w:rsidR="00E54CF7" w:rsidRPr="00E54CF7" w:rsidRDefault="00E54CF7" w:rsidP="00E54CF7">
            <w:pPr>
              <w:ind w:firstLine="0"/>
              <w:rPr>
                <w:lang w:val="en-US"/>
              </w:rPr>
            </w:pPr>
            <w:r w:rsidRPr="00E54CF7">
              <w:rPr>
                <w:lang w:val="en-US"/>
              </w:rPr>
              <w:t>@soDT varchar(15),</w:t>
            </w:r>
          </w:p>
          <w:p w14:paraId="4D0057BD" w14:textId="77777777" w:rsidR="00E54CF7" w:rsidRPr="00E54CF7" w:rsidRDefault="00E54CF7" w:rsidP="00E54CF7">
            <w:pPr>
              <w:ind w:firstLine="0"/>
              <w:rPr>
                <w:lang w:val="en-US"/>
              </w:rPr>
            </w:pPr>
            <w:r w:rsidRPr="00E54CF7">
              <w:rPr>
                <w:lang w:val="en-US"/>
              </w:rPr>
              <w:t>@email varchar(50),</w:t>
            </w:r>
          </w:p>
          <w:p w14:paraId="2132C554" w14:textId="77777777" w:rsidR="00E54CF7" w:rsidRPr="00E54CF7" w:rsidRDefault="00E54CF7" w:rsidP="00E54CF7">
            <w:pPr>
              <w:ind w:firstLine="0"/>
              <w:rPr>
                <w:lang w:val="en-US"/>
              </w:rPr>
            </w:pPr>
            <w:r w:rsidRPr="00E54CF7">
              <w:rPr>
                <w:lang w:val="en-US"/>
              </w:rPr>
              <w:t>@maSoThue varchar(20),</w:t>
            </w:r>
          </w:p>
          <w:p w14:paraId="3F346DDD" w14:textId="33C8EEEC" w:rsidR="00E54CF7" w:rsidRDefault="00E54CF7" w:rsidP="00E54CF7">
            <w:pPr>
              <w:ind w:firstLine="0"/>
              <w:rPr>
                <w:lang w:val="en-US"/>
              </w:rPr>
            </w:pPr>
            <w:r w:rsidRPr="00E54CF7">
              <w:rPr>
                <w:lang w:val="en-US"/>
              </w:rPr>
              <w:t>@danhSachChiNhanh branchList READONLY</w:t>
            </w:r>
          </w:p>
        </w:tc>
        <w:tc>
          <w:tcPr>
            <w:tcW w:w="3402" w:type="dxa"/>
          </w:tcPr>
          <w:p w14:paraId="21B91B05" w14:textId="43F645AD" w:rsidR="00E54CF7" w:rsidRDefault="00E54CF7" w:rsidP="00E54CF7">
            <w:pPr>
              <w:ind w:firstLine="0"/>
              <w:rPr>
                <w:lang w:val="en-US"/>
              </w:rPr>
            </w:pPr>
            <w:r>
              <w:rPr>
                <w:lang w:val="en-US"/>
              </w:rPr>
              <w:lastRenderedPageBreak/>
              <w:t>Kiểm tra có phải là “Chủ sở hữu cơ sở dữ liệu”:</w:t>
            </w:r>
          </w:p>
          <w:p w14:paraId="554E43D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368E6634" w14:textId="0898B1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đối tác</w:t>
            </w:r>
            <w:r w:rsidRPr="007500E9">
              <w:rPr>
                <w:lang w:val="en-US"/>
              </w:rPr>
              <w:t>:</w:t>
            </w:r>
          </w:p>
          <w:p w14:paraId="0FF3A878" w14:textId="18D179FB"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9679B77" w14:textId="6040596E"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đối tác và chi nhánh của đối tác đó</w:t>
            </w:r>
          </w:p>
        </w:tc>
      </w:tr>
      <w:tr w:rsidR="003B0BDD" w14:paraId="4E9CD8BB" w14:textId="77777777" w:rsidTr="003B0BDD">
        <w:tc>
          <w:tcPr>
            <w:tcW w:w="2405" w:type="dxa"/>
          </w:tcPr>
          <w:p w14:paraId="4EF619E3" w14:textId="7060AA3E" w:rsidR="00E54CF7" w:rsidRPr="006F7C01" w:rsidRDefault="00E54CF7" w:rsidP="002A38EF">
            <w:pPr>
              <w:ind w:firstLine="0"/>
              <w:jc w:val="center"/>
              <w:rPr>
                <w:lang w:val="en-US"/>
              </w:rPr>
            </w:pPr>
            <w:r w:rsidRPr="00E54CF7">
              <w:rPr>
                <w:lang w:val="en-US"/>
              </w:rPr>
              <w:t>insertCustomer</w:t>
            </w:r>
          </w:p>
        </w:tc>
        <w:tc>
          <w:tcPr>
            <w:tcW w:w="1843" w:type="dxa"/>
          </w:tcPr>
          <w:p w14:paraId="524C03CA" w14:textId="52EF959D" w:rsidR="00E54CF7" w:rsidRDefault="00E54CF7" w:rsidP="00E54CF7">
            <w:pPr>
              <w:ind w:firstLine="0"/>
              <w:rPr>
                <w:lang w:val="en-US"/>
              </w:rPr>
            </w:pPr>
            <w:r>
              <w:rPr>
                <w:lang w:val="en-US"/>
              </w:rPr>
              <w:t>Thêm khách hàng vào cơ sở dữ liệu</w:t>
            </w:r>
          </w:p>
        </w:tc>
        <w:tc>
          <w:tcPr>
            <w:tcW w:w="1984" w:type="dxa"/>
          </w:tcPr>
          <w:p w14:paraId="5FAFCC2A" w14:textId="77777777" w:rsidR="00E54CF7" w:rsidRPr="00E54CF7" w:rsidRDefault="00E54CF7" w:rsidP="00E54CF7">
            <w:pPr>
              <w:ind w:firstLine="0"/>
              <w:rPr>
                <w:lang w:val="en-US"/>
              </w:rPr>
            </w:pPr>
            <w:r w:rsidRPr="00E54CF7">
              <w:rPr>
                <w:lang w:val="en-US"/>
              </w:rPr>
              <w:t>@maKH varchar(20),</w:t>
            </w:r>
          </w:p>
          <w:p w14:paraId="76385B2B" w14:textId="77777777" w:rsidR="00E54CF7" w:rsidRPr="00E54CF7" w:rsidRDefault="00E54CF7" w:rsidP="00E54CF7">
            <w:pPr>
              <w:ind w:firstLine="0"/>
              <w:rPr>
                <w:lang w:val="en-US"/>
              </w:rPr>
            </w:pPr>
            <w:r w:rsidRPr="00E54CF7">
              <w:rPr>
                <w:lang w:val="en-US"/>
              </w:rPr>
              <w:t>@tenKH nvarchar(50),</w:t>
            </w:r>
          </w:p>
          <w:p w14:paraId="493A2C8E" w14:textId="6B0E80BF" w:rsidR="00E54CF7" w:rsidRDefault="00E54CF7" w:rsidP="00E54CF7">
            <w:pPr>
              <w:ind w:firstLine="0"/>
              <w:rPr>
                <w:lang w:val="en-US"/>
              </w:rPr>
            </w:pPr>
            <w:r w:rsidRPr="00E54CF7">
              <w:rPr>
                <w:lang w:val="en-US"/>
              </w:rPr>
              <w:t>@soDT varchar(15)</w:t>
            </w:r>
          </w:p>
        </w:tc>
        <w:tc>
          <w:tcPr>
            <w:tcW w:w="3402" w:type="dxa"/>
          </w:tcPr>
          <w:p w14:paraId="322FBAEA" w14:textId="77777777" w:rsidR="00E54CF7" w:rsidRDefault="00E54CF7" w:rsidP="00E54CF7">
            <w:pPr>
              <w:ind w:firstLine="0"/>
              <w:rPr>
                <w:lang w:val="en-US"/>
              </w:rPr>
            </w:pPr>
            <w:r>
              <w:rPr>
                <w:lang w:val="en-US"/>
              </w:rPr>
              <w:t>Kiểm tra có phải là “Chủ sở hữu cơ sở dữ liệu”:</w:t>
            </w:r>
          </w:p>
          <w:p w14:paraId="6C22823D"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02EB5932" w14:textId="500214C5"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khách hàng</w:t>
            </w:r>
            <w:r w:rsidRPr="007500E9">
              <w:rPr>
                <w:lang w:val="en-US"/>
              </w:rPr>
              <w:t>:</w:t>
            </w:r>
          </w:p>
          <w:p w14:paraId="19C99088" w14:textId="577CDF85"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57CC2B10" w14:textId="2E79FC51"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thêm khách hàng</w:t>
            </w:r>
          </w:p>
        </w:tc>
      </w:tr>
      <w:tr w:rsidR="003B0BDD" w14:paraId="57AC9AF8" w14:textId="77777777" w:rsidTr="003B0BDD">
        <w:tc>
          <w:tcPr>
            <w:tcW w:w="2405" w:type="dxa"/>
          </w:tcPr>
          <w:p w14:paraId="1998E7C9" w14:textId="634EFFEE" w:rsidR="00E54CF7" w:rsidRPr="006F7C01" w:rsidRDefault="00E54CF7" w:rsidP="002A38EF">
            <w:pPr>
              <w:ind w:firstLine="0"/>
              <w:jc w:val="center"/>
              <w:rPr>
                <w:lang w:val="en-US"/>
              </w:rPr>
            </w:pPr>
            <w:r w:rsidRPr="00E54CF7">
              <w:rPr>
                <w:lang w:val="en-US"/>
              </w:rPr>
              <w:t>insertDriver</w:t>
            </w:r>
          </w:p>
        </w:tc>
        <w:tc>
          <w:tcPr>
            <w:tcW w:w="1843" w:type="dxa"/>
          </w:tcPr>
          <w:p w14:paraId="1A00CAC3" w14:textId="0F794A8C" w:rsidR="00E54CF7" w:rsidRDefault="00E54CF7" w:rsidP="00E54CF7">
            <w:pPr>
              <w:ind w:firstLine="0"/>
              <w:rPr>
                <w:lang w:val="en-US"/>
              </w:rPr>
            </w:pPr>
            <w:r>
              <w:rPr>
                <w:lang w:val="en-US"/>
              </w:rPr>
              <w:t>Thêm tài xế vào cơ sở dữ liệu</w:t>
            </w:r>
          </w:p>
        </w:tc>
        <w:tc>
          <w:tcPr>
            <w:tcW w:w="1984" w:type="dxa"/>
          </w:tcPr>
          <w:p w14:paraId="5FFA4FD1" w14:textId="77777777" w:rsidR="00E54CF7" w:rsidRPr="00E54CF7" w:rsidRDefault="00E54CF7" w:rsidP="00E54CF7">
            <w:pPr>
              <w:ind w:firstLine="0"/>
              <w:rPr>
                <w:lang w:val="en-US"/>
              </w:rPr>
            </w:pPr>
            <w:r w:rsidRPr="00E54CF7">
              <w:rPr>
                <w:lang w:val="en-US"/>
              </w:rPr>
              <w:t>@maTX varchar(20),</w:t>
            </w:r>
          </w:p>
          <w:p w14:paraId="20D4F6F8" w14:textId="77777777" w:rsidR="00E54CF7" w:rsidRPr="00E54CF7" w:rsidRDefault="00E54CF7" w:rsidP="00E54CF7">
            <w:pPr>
              <w:ind w:firstLine="0"/>
              <w:rPr>
                <w:lang w:val="en-US"/>
              </w:rPr>
            </w:pPr>
            <w:r w:rsidRPr="00E54CF7">
              <w:rPr>
                <w:lang w:val="en-US"/>
              </w:rPr>
              <w:t>@tenTX nvarchar(50),</w:t>
            </w:r>
          </w:p>
          <w:p w14:paraId="25134D1B" w14:textId="77777777" w:rsidR="00E54CF7" w:rsidRPr="00E54CF7" w:rsidRDefault="00E54CF7" w:rsidP="00E54CF7">
            <w:pPr>
              <w:ind w:firstLine="0"/>
              <w:rPr>
                <w:lang w:val="en-US"/>
              </w:rPr>
            </w:pPr>
            <w:r w:rsidRPr="00E54CF7">
              <w:rPr>
                <w:lang w:val="en-US"/>
              </w:rPr>
              <w:t>@cmnd varchar(15),</w:t>
            </w:r>
          </w:p>
          <w:p w14:paraId="7081C372" w14:textId="77777777" w:rsidR="00E54CF7" w:rsidRPr="00E54CF7" w:rsidRDefault="00E54CF7" w:rsidP="00E54CF7">
            <w:pPr>
              <w:ind w:firstLine="0"/>
              <w:rPr>
                <w:lang w:val="en-US"/>
              </w:rPr>
            </w:pPr>
            <w:r w:rsidRPr="00E54CF7">
              <w:rPr>
                <w:lang w:val="en-US"/>
              </w:rPr>
              <w:t>@soDT varchar(15),</w:t>
            </w:r>
          </w:p>
          <w:p w14:paraId="3D33E6EC" w14:textId="77777777" w:rsidR="00E54CF7" w:rsidRPr="00E54CF7" w:rsidRDefault="00E54CF7" w:rsidP="00E54CF7">
            <w:pPr>
              <w:ind w:firstLine="0"/>
              <w:rPr>
                <w:lang w:val="en-US"/>
              </w:rPr>
            </w:pPr>
            <w:r w:rsidRPr="00E54CF7">
              <w:rPr>
                <w:lang w:val="en-US"/>
              </w:rPr>
              <w:t>@diaChi nvarchar(100),</w:t>
            </w:r>
          </w:p>
          <w:p w14:paraId="0B2EC4FA" w14:textId="77777777" w:rsidR="00E54CF7" w:rsidRPr="00E54CF7" w:rsidRDefault="00E54CF7" w:rsidP="00E54CF7">
            <w:pPr>
              <w:ind w:firstLine="0"/>
              <w:rPr>
                <w:lang w:val="en-US"/>
              </w:rPr>
            </w:pPr>
            <w:r w:rsidRPr="00E54CF7">
              <w:rPr>
                <w:lang w:val="en-US"/>
              </w:rPr>
              <w:t>@bienSo varchar(15),</w:t>
            </w:r>
          </w:p>
          <w:p w14:paraId="1C476B1C" w14:textId="77777777" w:rsidR="00E54CF7" w:rsidRPr="00E54CF7" w:rsidRDefault="00E54CF7" w:rsidP="00E54CF7">
            <w:pPr>
              <w:ind w:firstLine="0"/>
              <w:rPr>
                <w:lang w:val="en-US"/>
              </w:rPr>
            </w:pPr>
            <w:r w:rsidRPr="00E54CF7">
              <w:rPr>
                <w:lang w:val="en-US"/>
              </w:rPr>
              <w:t>@maKV varchar(20),</w:t>
            </w:r>
          </w:p>
          <w:p w14:paraId="7AE4E52A" w14:textId="77777777" w:rsidR="00E54CF7" w:rsidRPr="00E54CF7" w:rsidRDefault="00E54CF7" w:rsidP="00E54CF7">
            <w:pPr>
              <w:ind w:firstLine="0"/>
              <w:rPr>
                <w:lang w:val="en-US"/>
              </w:rPr>
            </w:pPr>
            <w:r w:rsidRPr="00E54CF7">
              <w:rPr>
                <w:lang w:val="en-US"/>
              </w:rPr>
              <w:t>@email varchar(50),</w:t>
            </w:r>
          </w:p>
          <w:p w14:paraId="2B6F4BEB" w14:textId="3A386DDA" w:rsidR="00E54CF7" w:rsidRDefault="00E54CF7" w:rsidP="00E54CF7">
            <w:pPr>
              <w:ind w:firstLine="0"/>
              <w:rPr>
                <w:lang w:val="en-US"/>
              </w:rPr>
            </w:pPr>
            <w:r w:rsidRPr="00E54CF7">
              <w:rPr>
                <w:lang w:val="en-US"/>
              </w:rPr>
              <w:t>@taiKhoanNH nvarchar(100)</w:t>
            </w:r>
          </w:p>
        </w:tc>
        <w:tc>
          <w:tcPr>
            <w:tcW w:w="3402" w:type="dxa"/>
          </w:tcPr>
          <w:p w14:paraId="55D3B840" w14:textId="77777777" w:rsidR="00E54CF7" w:rsidRDefault="00E54CF7" w:rsidP="00E54CF7">
            <w:pPr>
              <w:ind w:firstLine="0"/>
              <w:rPr>
                <w:lang w:val="en-US"/>
              </w:rPr>
            </w:pPr>
            <w:r>
              <w:rPr>
                <w:lang w:val="en-US"/>
              </w:rPr>
              <w:t>Kiểm tra có phải là “Chủ sở hữu cơ sở dữ liệu”:</w:t>
            </w:r>
          </w:p>
          <w:p w14:paraId="3650506F" w14:textId="77777777" w:rsidR="00E54CF7" w:rsidRPr="00EA12DC" w:rsidRDefault="00E54CF7" w:rsidP="00E54CF7">
            <w:pPr>
              <w:ind w:firstLine="0"/>
              <w:rPr>
                <w:lang w:val="en-US"/>
              </w:rPr>
            </w:pPr>
            <w:r>
              <w:rPr>
                <w:rFonts w:cs="Times New Roman"/>
              </w:rPr>
              <w:t>▪</w:t>
            </w:r>
            <w:r>
              <w:rPr>
                <w:lang w:val="en-US"/>
              </w:rPr>
              <w:t xml:space="preserve"> </w:t>
            </w:r>
            <w:r w:rsidRPr="00EA12DC">
              <w:t>Nếu không phải, rollback</w:t>
            </w:r>
          </w:p>
          <w:p w14:paraId="422A7C5B" w14:textId="7ECFC258" w:rsidR="00E54CF7" w:rsidRPr="007500E9" w:rsidRDefault="00E54CF7" w:rsidP="00E54CF7">
            <w:pPr>
              <w:ind w:firstLine="0"/>
              <w:rPr>
                <w:lang w:val="en-US"/>
              </w:rPr>
            </w:pPr>
            <w:r w:rsidRPr="00EA12DC">
              <w:rPr>
                <w:lang w:val="en-US"/>
              </w:rPr>
              <w:t xml:space="preserve">▪ </w:t>
            </w:r>
            <w:r>
              <w:rPr>
                <w:lang w:val="en-US"/>
              </w:rPr>
              <w:t>Nếu phải, kiểm</w:t>
            </w:r>
            <w:r w:rsidRPr="007500E9">
              <w:rPr>
                <w:lang w:val="en-US"/>
              </w:rPr>
              <w:t xml:space="preserve"> tra sự tồn tại của </w:t>
            </w:r>
            <w:r>
              <w:rPr>
                <w:lang w:val="en-US"/>
              </w:rPr>
              <w:t>tài xế</w:t>
            </w:r>
            <w:r w:rsidRPr="007500E9">
              <w:rPr>
                <w:lang w:val="en-US"/>
              </w:rPr>
              <w:t>:</w:t>
            </w:r>
          </w:p>
          <w:p w14:paraId="72F17437" w14:textId="035FA7C7" w:rsidR="00E54CF7" w:rsidRPr="007500E9" w:rsidRDefault="00E54CF7" w:rsidP="00E54CF7">
            <w:pPr>
              <w:ind w:firstLine="0"/>
              <w:rPr>
                <w:lang w:val="en-US"/>
              </w:rPr>
            </w:pPr>
            <w:r w:rsidRPr="007500E9">
              <w:rPr>
                <w:lang w:val="en-US"/>
              </w:rPr>
              <w:t>- Nếu</w:t>
            </w:r>
            <w:r>
              <w:rPr>
                <w:lang w:val="en-US"/>
              </w:rPr>
              <w:t xml:space="preserve"> </w:t>
            </w:r>
            <w:r w:rsidRPr="007500E9">
              <w:rPr>
                <w:lang w:val="en-US"/>
              </w:rPr>
              <w:t>tồn tại, rollback</w:t>
            </w:r>
          </w:p>
          <w:p w14:paraId="67C04F3C" w14:textId="795F48E8" w:rsidR="00E54CF7" w:rsidRDefault="00E54CF7" w:rsidP="00E54CF7">
            <w:pPr>
              <w:ind w:firstLine="0"/>
              <w:rPr>
                <w:lang w:val="en-US"/>
              </w:rPr>
            </w:pPr>
            <w:r w:rsidRPr="007500E9">
              <w:rPr>
                <w:lang w:val="en-US"/>
              </w:rPr>
              <w:t>- Nếu</w:t>
            </w:r>
            <w:r>
              <w:rPr>
                <w:lang w:val="en-US"/>
              </w:rPr>
              <w:t xml:space="preserve"> không</w:t>
            </w:r>
            <w:r w:rsidRPr="007500E9">
              <w:rPr>
                <w:lang w:val="en-US"/>
              </w:rPr>
              <w:t xml:space="preserve"> tồn tại, </w:t>
            </w:r>
            <w:r>
              <w:rPr>
                <w:lang w:val="en-US"/>
              </w:rPr>
              <w:t>tài xế</w:t>
            </w:r>
          </w:p>
        </w:tc>
      </w:tr>
    </w:tbl>
    <w:p w14:paraId="78DBB708" w14:textId="77777777" w:rsidR="00096543" w:rsidRDefault="00096543" w:rsidP="00D031E3"/>
    <w:p w14:paraId="7143A198" w14:textId="60FF289D" w:rsidR="00D031E3" w:rsidRDefault="00096543" w:rsidP="00797E77">
      <w:pPr>
        <w:pStyle w:val="Heading2"/>
      </w:pPr>
      <w:r>
        <w:lastRenderedPageBreak/>
        <w:t xml:space="preserve">     </w:t>
      </w:r>
      <w:bookmarkStart w:id="20" w:name="_Toc90281298"/>
      <w:r w:rsidR="00797E77">
        <w:t>7</w:t>
      </w:r>
      <w:r>
        <w:t>. Mô tả kịch bản của các tình huống lỗi tranh chấp đồng thời:</w:t>
      </w:r>
      <w:bookmarkEnd w:id="20"/>
    </w:p>
    <w:p w14:paraId="37C5F1F1" w14:textId="6F0D4557" w:rsidR="00130181" w:rsidRPr="00FA7AD7" w:rsidRDefault="001329D0" w:rsidP="00130181">
      <w:pPr>
        <w:pStyle w:val="Heading3"/>
        <w:rPr>
          <w:sz w:val="26"/>
          <w:szCs w:val="26"/>
        </w:rPr>
      </w:pPr>
      <w:r>
        <w:rPr>
          <w:sz w:val="24"/>
          <w:szCs w:val="24"/>
        </w:rPr>
        <w:t xml:space="preserve">            </w:t>
      </w:r>
      <w:bookmarkStart w:id="21" w:name="_Toc90281299"/>
      <w:r w:rsidR="00130181" w:rsidRPr="00FA7AD7">
        <w:rPr>
          <w:sz w:val="26"/>
          <w:szCs w:val="26"/>
        </w:rPr>
        <w:t>7.1. Lost Update</w:t>
      </w:r>
      <w:bookmarkEnd w:id="21"/>
    </w:p>
    <w:p w14:paraId="7B317928" w14:textId="169D7AD0" w:rsidR="00130181" w:rsidRDefault="00FA7AD7" w:rsidP="0013000E">
      <w:pPr>
        <w:pStyle w:val="ListParagraph"/>
        <w:numPr>
          <w:ilvl w:val="0"/>
          <w:numId w:val="13"/>
        </w:numPr>
        <w:spacing w:before="100" w:beforeAutospacing="1" w:after="100" w:afterAutospacing="1" w:line="256" w:lineRule="auto"/>
        <w:outlineLvl w:val="2"/>
        <w:rPr>
          <w:rFonts w:eastAsia="Calibri"/>
        </w:rPr>
      </w:pPr>
      <w:bookmarkStart w:id="22" w:name="_Toc90281300"/>
      <w:r w:rsidRPr="002A38EF">
        <w:rPr>
          <w:rFonts w:eastAsia="Calibri"/>
          <w:szCs w:val="26"/>
        </w:rPr>
        <w:t xml:space="preserve">TEST CASE </w:t>
      </w:r>
      <w:r w:rsidR="00130181">
        <w:rPr>
          <w:rFonts w:eastAsia="Calibri"/>
        </w:rPr>
        <w:t>1:</w:t>
      </w:r>
      <w:bookmarkEnd w:id="22"/>
    </w:p>
    <w:p w14:paraId="3401E280" w14:textId="45F2DC6F" w:rsidR="00130181" w:rsidRDefault="00130181" w:rsidP="00FA7AD7">
      <w:pPr>
        <w:ind w:firstLine="360"/>
        <w:rPr>
          <w:rFonts w:eastAsia="Calibri"/>
        </w:rPr>
      </w:pPr>
      <w:r>
        <w:rPr>
          <w:rFonts w:eastAsia="Calibri"/>
        </w:rPr>
        <w:t>Mô tả tình huống tranh chấp:</w:t>
      </w:r>
    </w:p>
    <w:p w14:paraId="2FD635BE" w14:textId="77777777" w:rsidR="00DC783F" w:rsidRDefault="00DC783F" w:rsidP="00DC783F">
      <w:pPr>
        <w:rPr>
          <w:rFonts w:eastAsia="Calibri"/>
        </w:rPr>
      </w:pPr>
      <w:r>
        <w:rPr>
          <w:rFonts w:eastAsia="Calibri"/>
        </w:rPr>
        <w:t>Giả sử sếp giao việc cho nhân viên A là xem và tái ký hợp đồng (cập nhật lại thời gian hiệu lực và thời gian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tức là giảm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7D89210" w14:textId="77777777" w:rsidR="00DC783F" w:rsidRDefault="00DC783F" w:rsidP="00DC783F">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DC783F" w14:paraId="4112DED9" w14:textId="77777777" w:rsidTr="00BE111C">
        <w:tc>
          <w:tcPr>
            <w:tcW w:w="3111" w:type="dxa"/>
            <w:tcBorders>
              <w:top w:val="outset" w:sz="6" w:space="0" w:color="auto"/>
              <w:left w:val="outset" w:sz="6" w:space="0" w:color="auto"/>
              <w:bottom w:val="outset" w:sz="6" w:space="0" w:color="auto"/>
              <w:right w:val="outset" w:sz="6" w:space="0" w:color="auto"/>
            </w:tcBorders>
            <w:hideMark/>
          </w:tcPr>
          <w:p w14:paraId="5A685A0F" w14:textId="77777777" w:rsidR="00DC783F" w:rsidRDefault="00DC783F" w:rsidP="00BE111C">
            <w:pPr>
              <w:ind w:firstLine="0"/>
              <w:jc w:val="center"/>
              <w:rPr>
                <w:rFonts w:eastAsia="Calibri"/>
              </w:rPr>
            </w:pPr>
            <w:r>
              <w:rPr>
                <w:rFonts w:eastAsia="Calibri"/>
              </w:rPr>
              <w:t>T1 - đối tác (nhân viên A) cập nhật thời gian hiệu lực hợp đồng</w:t>
            </w:r>
          </w:p>
          <w:p w14:paraId="7053E104" w14:textId="77777777" w:rsidR="00DC783F" w:rsidRDefault="00DC783F" w:rsidP="00BE111C">
            <w:pPr>
              <w:ind w:firstLine="0"/>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5CEC420C" w14:textId="77777777" w:rsidR="00DC783F" w:rsidRDefault="00DC783F" w:rsidP="00BE111C">
            <w:pPr>
              <w:ind w:firstLine="0"/>
              <w:jc w:val="center"/>
              <w:rPr>
                <w:rFonts w:eastAsia="Calibri"/>
              </w:rPr>
            </w:pPr>
            <w:r>
              <w:rPr>
                <w:rFonts w:eastAsia="Calibri"/>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hideMark/>
          </w:tcPr>
          <w:p w14:paraId="6EAEC044" w14:textId="77777777" w:rsidR="00DC783F" w:rsidRDefault="00DC783F" w:rsidP="00BE111C">
            <w:pPr>
              <w:ind w:firstLine="0"/>
              <w:jc w:val="center"/>
              <w:rPr>
                <w:rFonts w:eastAsia="Calibri"/>
              </w:rPr>
            </w:pPr>
            <w:r>
              <w:rPr>
                <w:rFonts w:eastAsia="Calibri"/>
              </w:rPr>
              <w:t>GHI CHÚ</w:t>
            </w:r>
          </w:p>
        </w:tc>
      </w:tr>
      <w:tr w:rsidR="00DC783F" w14:paraId="2534AF91" w14:textId="77777777" w:rsidTr="00BE111C">
        <w:tc>
          <w:tcPr>
            <w:tcW w:w="3111" w:type="dxa"/>
            <w:tcBorders>
              <w:top w:val="nil"/>
              <w:left w:val="outset" w:sz="6" w:space="0" w:color="auto"/>
              <w:bottom w:val="outset" w:sz="6" w:space="0" w:color="auto"/>
              <w:right w:val="outset" w:sz="6" w:space="0" w:color="auto"/>
            </w:tcBorders>
          </w:tcPr>
          <w:p w14:paraId="0BFC0546" w14:textId="77777777" w:rsidR="00DC783F" w:rsidRDefault="00DC783F" w:rsidP="00BE111C">
            <w:pPr>
              <w:ind w:firstLine="0"/>
              <w:jc w:val="center"/>
              <w:rPr>
                <w:rFonts w:eastAsia="Calibri"/>
              </w:rPr>
            </w:pPr>
            <w:r>
              <w:rPr>
                <w:rFonts w:eastAsia="Calibri"/>
              </w:rPr>
              <w:t>Read</w:t>
            </w:r>
          </w:p>
          <w:p w14:paraId="5E630B1F" w14:textId="77777777" w:rsidR="00DC783F" w:rsidRDefault="00DC783F" w:rsidP="00BE111C">
            <w:pPr>
              <w:jc w:val="center"/>
              <w:rPr>
                <w:rFonts w:eastAsia="Calibri"/>
              </w:rPr>
            </w:pPr>
          </w:p>
          <w:p w14:paraId="18AE830C" w14:textId="77777777" w:rsidR="00DC783F" w:rsidRDefault="00DC783F" w:rsidP="00BE111C">
            <w:pPr>
              <w:ind w:firstLine="0"/>
              <w:jc w:val="center"/>
              <w:rPr>
                <w:rFonts w:eastAsia="Calibri"/>
              </w:rPr>
            </w:pPr>
            <w:r>
              <w:rPr>
                <w:rFonts w:eastAsia="Calibri"/>
              </w:rPr>
              <w:t>SELECT TG_HieuLucHD FROM HOP_DONG WHERE MaHD = @mahd</w:t>
            </w:r>
          </w:p>
        </w:tc>
        <w:tc>
          <w:tcPr>
            <w:tcW w:w="2835" w:type="dxa"/>
            <w:tcBorders>
              <w:top w:val="nil"/>
              <w:left w:val="outset" w:sz="6" w:space="0" w:color="auto"/>
              <w:bottom w:val="outset" w:sz="6" w:space="0" w:color="auto"/>
              <w:right w:val="outset" w:sz="6" w:space="0" w:color="auto"/>
            </w:tcBorders>
          </w:tcPr>
          <w:p w14:paraId="79E6349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0F7C0E13" w14:textId="77777777" w:rsidR="00DC783F" w:rsidRDefault="00DC783F" w:rsidP="00BE111C">
            <w:pPr>
              <w:ind w:firstLine="0"/>
              <w:rPr>
                <w:rFonts w:eastAsia="Calibri"/>
              </w:rPr>
            </w:pPr>
            <w:r>
              <w:rPr>
                <w:rFonts w:eastAsia="Calibri"/>
              </w:rPr>
              <w:t xml:space="preserve">Nhân viên A xem thành công thời gian hiệu lực của hợp đồng có mã hợp đồng X </w:t>
            </w:r>
          </w:p>
        </w:tc>
      </w:tr>
      <w:tr w:rsidR="00DC783F" w14:paraId="5BDB1F1B" w14:textId="77777777" w:rsidTr="00BE111C">
        <w:tc>
          <w:tcPr>
            <w:tcW w:w="3111" w:type="dxa"/>
            <w:tcBorders>
              <w:top w:val="nil"/>
              <w:left w:val="outset" w:sz="6" w:space="0" w:color="auto"/>
              <w:bottom w:val="outset" w:sz="6" w:space="0" w:color="auto"/>
              <w:right w:val="outset" w:sz="6" w:space="0" w:color="auto"/>
            </w:tcBorders>
          </w:tcPr>
          <w:p w14:paraId="71401E25"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43D174CA" w14:textId="77777777" w:rsidR="00DC783F" w:rsidRDefault="00DC783F" w:rsidP="00BE111C">
            <w:pPr>
              <w:ind w:firstLine="0"/>
              <w:jc w:val="center"/>
              <w:rPr>
                <w:rFonts w:eastAsia="Calibri"/>
              </w:rPr>
            </w:pPr>
            <w:r>
              <w:rPr>
                <w:rFonts w:eastAsia="Calibri"/>
              </w:rPr>
              <w:t>Read</w:t>
            </w:r>
          </w:p>
          <w:p w14:paraId="557A5341" w14:textId="77777777" w:rsidR="00DC783F" w:rsidRDefault="00DC783F" w:rsidP="00BE111C">
            <w:pPr>
              <w:jc w:val="center"/>
              <w:rPr>
                <w:rFonts w:eastAsia="Calibri"/>
              </w:rPr>
            </w:pPr>
          </w:p>
          <w:p w14:paraId="50D8D7B4" w14:textId="77777777" w:rsidR="00DC783F" w:rsidRDefault="00DC783F" w:rsidP="00BE111C">
            <w:pPr>
              <w:ind w:firstLine="0"/>
              <w:jc w:val="center"/>
              <w:rPr>
                <w:rFonts w:eastAsia="Calibri"/>
              </w:rPr>
            </w:pPr>
            <w:r>
              <w:rPr>
                <w:rFonts w:eastAsia="Calibri"/>
              </w:rPr>
              <w:t>SELECT TG_HieuLucHD FROM HOP_DONG WHERE MaHD = @mahd</w:t>
            </w:r>
          </w:p>
        </w:tc>
        <w:tc>
          <w:tcPr>
            <w:tcW w:w="3544" w:type="dxa"/>
            <w:tcBorders>
              <w:top w:val="nil"/>
              <w:left w:val="outset" w:sz="6" w:space="0" w:color="auto"/>
              <w:bottom w:val="outset" w:sz="6" w:space="0" w:color="auto"/>
              <w:right w:val="outset" w:sz="6" w:space="0" w:color="auto"/>
            </w:tcBorders>
            <w:hideMark/>
          </w:tcPr>
          <w:p w14:paraId="29D7EE3B" w14:textId="77777777" w:rsidR="00DC783F" w:rsidRDefault="00DC783F" w:rsidP="00BE111C">
            <w:pPr>
              <w:ind w:firstLine="0"/>
              <w:rPr>
                <w:rFonts w:eastAsia="Calibri"/>
              </w:rPr>
            </w:pPr>
            <w:r>
              <w:rPr>
                <w:rFonts w:eastAsia="Calibri"/>
              </w:rPr>
              <w:t>Nhân viên B xem thành công thời gian hiệu lực của hợp đồng có mã hợp đồng X</w:t>
            </w:r>
          </w:p>
        </w:tc>
      </w:tr>
      <w:tr w:rsidR="00DC783F" w14:paraId="63E4D6BD" w14:textId="77777777" w:rsidTr="00BE111C">
        <w:tc>
          <w:tcPr>
            <w:tcW w:w="3111" w:type="dxa"/>
            <w:tcBorders>
              <w:top w:val="nil"/>
              <w:left w:val="outset" w:sz="6" w:space="0" w:color="auto"/>
              <w:bottom w:val="outset" w:sz="6" w:space="0" w:color="auto"/>
              <w:right w:val="outset" w:sz="6" w:space="0" w:color="auto"/>
            </w:tcBorders>
          </w:tcPr>
          <w:p w14:paraId="00452834"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823FAC0" w14:textId="77777777" w:rsidR="00DC783F" w:rsidRDefault="00DC783F" w:rsidP="00BE111C">
            <w:pPr>
              <w:ind w:firstLine="0"/>
              <w:jc w:val="center"/>
              <w:rPr>
                <w:rFonts w:eastAsia="Calibri"/>
              </w:rPr>
            </w:pPr>
            <w:r>
              <w:rPr>
                <w:rFonts w:eastAsia="Calibri"/>
              </w:rPr>
              <w:t>Update</w:t>
            </w:r>
          </w:p>
          <w:p w14:paraId="175789DF" w14:textId="77777777" w:rsidR="00DC783F" w:rsidRDefault="00DC783F" w:rsidP="00BE111C">
            <w:pPr>
              <w:jc w:val="center"/>
              <w:rPr>
                <w:rFonts w:eastAsia="Calibri"/>
              </w:rPr>
            </w:pPr>
          </w:p>
          <w:p w14:paraId="1450E417" w14:textId="77777777" w:rsidR="00DC783F" w:rsidRDefault="00DC783F" w:rsidP="00BE111C">
            <w:pPr>
              <w:ind w:firstLine="0"/>
              <w:jc w:val="center"/>
              <w:rPr>
                <w:rFonts w:eastAsia="Calibri"/>
              </w:rPr>
            </w:pPr>
            <w:r>
              <w:rPr>
                <w:rFonts w:eastAsia="Calibri"/>
              </w:rPr>
              <w:t>UPDATE HOP_DONG SET TG_HieuLucHD = @tg_hlhd</w:t>
            </w:r>
          </w:p>
          <w:p w14:paraId="7E4B030B" w14:textId="77777777" w:rsidR="00DC783F" w:rsidRDefault="00DC783F" w:rsidP="00BE111C">
            <w:pPr>
              <w:jc w:val="center"/>
              <w:rPr>
                <w:rFonts w:eastAsia="Calibri"/>
              </w:rPr>
            </w:pPr>
            <w:r>
              <w:rPr>
                <w:rFonts w:eastAsia="Calibri"/>
              </w:rPr>
              <w:t>WHERE MaHD = @mahd</w:t>
            </w:r>
          </w:p>
        </w:tc>
        <w:tc>
          <w:tcPr>
            <w:tcW w:w="3544" w:type="dxa"/>
            <w:tcBorders>
              <w:top w:val="nil"/>
              <w:left w:val="outset" w:sz="6" w:space="0" w:color="auto"/>
              <w:bottom w:val="outset" w:sz="6" w:space="0" w:color="auto"/>
              <w:right w:val="outset" w:sz="6" w:space="0" w:color="auto"/>
            </w:tcBorders>
            <w:hideMark/>
          </w:tcPr>
          <w:p w14:paraId="1EC0C225" w14:textId="77777777" w:rsidR="00DC783F" w:rsidRPr="00640E43" w:rsidRDefault="00DC783F" w:rsidP="00BE111C">
            <w:pPr>
              <w:ind w:firstLine="0"/>
              <w:rPr>
                <w:rFonts w:eastAsia="Calibri"/>
                <w:lang w:val="en-US"/>
              </w:rPr>
            </w:pPr>
            <w:r>
              <w:rPr>
                <w:rFonts w:eastAsia="Calibri"/>
              </w:rPr>
              <w:t>Nhân viên B cập nhật thành công thời gian hiệu lực hợp đồng</w:t>
            </w:r>
            <w:r>
              <w:rPr>
                <w:rFonts w:eastAsia="Calibri"/>
                <w:lang w:val="en-US"/>
              </w:rPr>
              <w:t xml:space="preserve"> </w:t>
            </w:r>
            <w:r w:rsidRPr="00640E43">
              <w:rPr>
                <w:rFonts w:eastAsia="Calibri"/>
                <w:b/>
                <w:bCs/>
                <w:lang w:val="en-US"/>
              </w:rPr>
              <w:t>thêm 2 tháng</w:t>
            </w:r>
          </w:p>
        </w:tc>
      </w:tr>
      <w:tr w:rsidR="00DC783F" w14:paraId="6BA2B513" w14:textId="77777777" w:rsidTr="00BE111C">
        <w:tc>
          <w:tcPr>
            <w:tcW w:w="3111" w:type="dxa"/>
            <w:tcBorders>
              <w:top w:val="nil"/>
              <w:left w:val="outset" w:sz="6" w:space="0" w:color="auto"/>
              <w:bottom w:val="outset" w:sz="6" w:space="0" w:color="auto"/>
              <w:right w:val="outset" w:sz="6" w:space="0" w:color="auto"/>
            </w:tcBorders>
          </w:tcPr>
          <w:p w14:paraId="5D0EED92" w14:textId="77777777" w:rsidR="00DC783F" w:rsidRDefault="00DC783F" w:rsidP="00BE111C">
            <w:pPr>
              <w:ind w:firstLine="0"/>
              <w:jc w:val="center"/>
              <w:rPr>
                <w:rFonts w:eastAsia="Calibri"/>
              </w:rPr>
            </w:pPr>
            <w:r>
              <w:rPr>
                <w:rFonts w:eastAsia="Calibri"/>
              </w:rPr>
              <w:t>Update</w:t>
            </w:r>
          </w:p>
          <w:p w14:paraId="20BCDCDF" w14:textId="77777777" w:rsidR="00DC783F" w:rsidRDefault="00DC783F" w:rsidP="00BE111C">
            <w:pPr>
              <w:jc w:val="center"/>
              <w:rPr>
                <w:rFonts w:eastAsia="Calibri"/>
              </w:rPr>
            </w:pPr>
          </w:p>
          <w:p w14:paraId="087220E5" w14:textId="77777777" w:rsidR="00DC783F" w:rsidRDefault="00DC783F" w:rsidP="00BE111C">
            <w:pPr>
              <w:ind w:firstLine="0"/>
              <w:jc w:val="center"/>
              <w:rPr>
                <w:rFonts w:eastAsia="Calibri"/>
              </w:rPr>
            </w:pPr>
            <w:r>
              <w:rPr>
                <w:rFonts w:eastAsia="Calibri"/>
              </w:rPr>
              <w:t>UPDATE HOP_DONG SET TG_HieuLucHD = @tg_hlhd</w:t>
            </w:r>
          </w:p>
          <w:p w14:paraId="1D64A86A" w14:textId="77777777" w:rsidR="00DC783F" w:rsidRDefault="00DC783F" w:rsidP="00BE111C">
            <w:pPr>
              <w:jc w:val="center"/>
              <w:rPr>
                <w:rFonts w:eastAsia="Calibri"/>
              </w:rPr>
            </w:pPr>
            <w:r>
              <w:rPr>
                <w:rFonts w:eastAsia="Calibri"/>
              </w:rPr>
              <w:lastRenderedPageBreak/>
              <w:t>WHERE MaHD = @mahd</w:t>
            </w:r>
          </w:p>
        </w:tc>
        <w:tc>
          <w:tcPr>
            <w:tcW w:w="2835" w:type="dxa"/>
            <w:tcBorders>
              <w:top w:val="nil"/>
              <w:left w:val="outset" w:sz="6" w:space="0" w:color="auto"/>
              <w:bottom w:val="outset" w:sz="6" w:space="0" w:color="auto"/>
              <w:right w:val="outset" w:sz="6" w:space="0" w:color="auto"/>
            </w:tcBorders>
          </w:tcPr>
          <w:p w14:paraId="399DBF54"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3C1C4AA" w14:textId="77777777" w:rsidR="00DC783F" w:rsidRPr="00640E43" w:rsidRDefault="00DC783F" w:rsidP="00BE111C">
            <w:pPr>
              <w:ind w:firstLine="0"/>
              <w:rPr>
                <w:rFonts w:eastAsia="Calibri"/>
                <w:lang w:val="en-US"/>
              </w:rPr>
            </w:pPr>
            <w:r>
              <w:rPr>
                <w:rFonts w:eastAsia="Calibri"/>
              </w:rPr>
              <w:t>Nhân viên A cập nhật thành công thời gian hiệu lực hợp đồng</w:t>
            </w:r>
            <w:r>
              <w:rPr>
                <w:rFonts w:eastAsia="Calibri"/>
                <w:lang w:val="en-US"/>
              </w:rPr>
              <w:t xml:space="preserve"> </w:t>
            </w:r>
            <w:r w:rsidRPr="00640E43">
              <w:rPr>
                <w:rFonts w:eastAsia="Calibri"/>
                <w:b/>
                <w:bCs/>
                <w:lang w:val="en-US"/>
              </w:rPr>
              <w:t>thêm 3 tháng</w:t>
            </w:r>
            <w:r>
              <w:rPr>
                <w:rFonts w:eastAsia="Calibri"/>
                <w:b/>
                <w:bCs/>
                <w:lang w:val="en-US"/>
              </w:rPr>
              <w:t xml:space="preserve"> và ghi đè lên cập nhật của nhân viên B</w:t>
            </w:r>
          </w:p>
        </w:tc>
      </w:tr>
      <w:tr w:rsidR="00DC783F" w14:paraId="658964E7" w14:textId="77777777" w:rsidTr="00BE111C">
        <w:tc>
          <w:tcPr>
            <w:tcW w:w="3111" w:type="dxa"/>
            <w:tcBorders>
              <w:top w:val="nil"/>
              <w:left w:val="outset" w:sz="6" w:space="0" w:color="auto"/>
              <w:bottom w:val="outset" w:sz="6" w:space="0" w:color="auto"/>
              <w:right w:val="outset" w:sz="6" w:space="0" w:color="auto"/>
            </w:tcBorders>
          </w:tcPr>
          <w:p w14:paraId="5C099BE7" w14:textId="77777777" w:rsidR="00DC783F" w:rsidRDefault="00DC783F"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77AECC73" w14:textId="77777777" w:rsidR="00DC783F" w:rsidRDefault="00DC783F" w:rsidP="00BE111C">
            <w:pPr>
              <w:ind w:firstLine="0"/>
              <w:jc w:val="center"/>
              <w:rPr>
                <w:rFonts w:eastAsia="Calibri"/>
              </w:rPr>
            </w:pPr>
            <w:r>
              <w:rPr>
                <w:rFonts w:eastAsia="Calibri"/>
              </w:rPr>
              <w:t>Commit</w:t>
            </w:r>
          </w:p>
          <w:p w14:paraId="07E64853" w14:textId="77777777" w:rsidR="00DC783F" w:rsidRDefault="00DC783F" w:rsidP="00BE111C">
            <w:pPr>
              <w:jc w:val="center"/>
              <w:rPr>
                <w:rFonts w:eastAsia="Calibri"/>
              </w:rPr>
            </w:pPr>
          </w:p>
          <w:p w14:paraId="28714509" w14:textId="77777777" w:rsidR="00DC783F" w:rsidRDefault="00DC783F"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1C723C8B" w14:textId="77777777" w:rsidR="00DC783F" w:rsidRDefault="00DC783F" w:rsidP="00BE111C">
            <w:pPr>
              <w:jc w:val="center"/>
              <w:rPr>
                <w:rFonts w:eastAsia="Calibri"/>
              </w:rPr>
            </w:pPr>
          </w:p>
        </w:tc>
      </w:tr>
      <w:tr w:rsidR="00DC783F" w14:paraId="5F252E78" w14:textId="77777777" w:rsidTr="00BE111C">
        <w:tc>
          <w:tcPr>
            <w:tcW w:w="3111" w:type="dxa"/>
            <w:tcBorders>
              <w:top w:val="nil"/>
              <w:left w:val="outset" w:sz="6" w:space="0" w:color="auto"/>
              <w:bottom w:val="outset" w:sz="6" w:space="0" w:color="auto"/>
              <w:right w:val="outset" w:sz="6" w:space="0" w:color="auto"/>
            </w:tcBorders>
          </w:tcPr>
          <w:p w14:paraId="62F0EBE6" w14:textId="77777777" w:rsidR="00DC783F" w:rsidRDefault="00DC783F" w:rsidP="00BE111C">
            <w:pPr>
              <w:ind w:firstLine="0"/>
              <w:jc w:val="center"/>
              <w:rPr>
                <w:rFonts w:eastAsia="Calibri"/>
              </w:rPr>
            </w:pPr>
            <w:r>
              <w:rPr>
                <w:rFonts w:eastAsia="Calibri"/>
              </w:rPr>
              <w:t>Commit</w:t>
            </w:r>
          </w:p>
          <w:p w14:paraId="4F96CBAB" w14:textId="77777777" w:rsidR="00DC783F" w:rsidRDefault="00DC783F" w:rsidP="00BE111C">
            <w:pPr>
              <w:jc w:val="center"/>
              <w:rPr>
                <w:rFonts w:eastAsia="Calibri"/>
              </w:rPr>
            </w:pPr>
          </w:p>
          <w:p w14:paraId="67103549" w14:textId="77777777" w:rsidR="00DC783F" w:rsidRDefault="00DC783F"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73D92D60" w14:textId="77777777" w:rsidR="00DC783F" w:rsidRDefault="00DC783F" w:rsidP="00BE111C">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6DAE9F61" w14:textId="77777777" w:rsidR="00DC783F" w:rsidRDefault="00DC783F" w:rsidP="00BE111C">
            <w:pPr>
              <w:ind w:firstLine="0"/>
              <w:rPr>
                <w:rFonts w:eastAsia="Calibri"/>
              </w:rPr>
            </w:pPr>
            <w:r>
              <w:rPr>
                <w:rFonts w:eastAsia="Calibri"/>
              </w:rPr>
              <w:t xml:space="preserve">Nhân viên A thực hiện cập nhật sau nên thay thế cho dữ liệu cập nhật của Nhân viên B của đối tác. </w:t>
            </w:r>
            <w:r w:rsidRPr="00ED2BAC">
              <w:rPr>
                <w:rFonts w:eastAsia="Calibri"/>
                <w:b/>
                <w:bCs/>
              </w:rPr>
              <w:t>Kết quả cập nhật của nhân viên B sẽ không bao giờ xảy ra =&gt; Lost update</w:t>
            </w:r>
          </w:p>
        </w:tc>
      </w:tr>
    </w:tbl>
    <w:p w14:paraId="10FF5E6D" w14:textId="77777777" w:rsidR="00DC783F" w:rsidRDefault="00DC783F" w:rsidP="00FA7AD7">
      <w:pPr>
        <w:ind w:firstLine="360"/>
        <w:rPr>
          <w:rFonts w:eastAsia="Calibri"/>
        </w:rPr>
      </w:pPr>
    </w:p>
    <w:p w14:paraId="4D3838C8" w14:textId="557AAEB3" w:rsidR="00F83910" w:rsidRPr="00423D9B" w:rsidRDefault="00F83910" w:rsidP="00F83910">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update</w:t>
      </w:r>
      <w:r w:rsidRPr="00423D9B">
        <w:rPr>
          <w:rFonts w:eastAsia="Calibri" w:cs="Times New Roman"/>
          <w:szCs w:val="26"/>
          <w:lang w:val="vi-VN"/>
        </w:rPr>
        <w:t>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83910" w14:paraId="5D4851F5" w14:textId="77777777" w:rsidTr="00BE111C">
        <w:tc>
          <w:tcPr>
            <w:tcW w:w="3111" w:type="dxa"/>
            <w:tcBorders>
              <w:top w:val="outset" w:sz="6" w:space="0" w:color="auto"/>
              <w:left w:val="outset" w:sz="6" w:space="0" w:color="auto"/>
              <w:bottom w:val="outset" w:sz="6" w:space="0" w:color="auto"/>
              <w:right w:val="outset" w:sz="6" w:space="0" w:color="auto"/>
            </w:tcBorders>
          </w:tcPr>
          <w:p w14:paraId="00E735BD" w14:textId="77777777" w:rsidR="00F83910" w:rsidRDefault="00F83910" w:rsidP="00BE111C">
            <w:pPr>
              <w:ind w:firstLine="0"/>
              <w:jc w:val="center"/>
              <w:rPr>
                <w:rFonts w:eastAsia="Calibri"/>
              </w:rPr>
            </w:pPr>
            <w:r>
              <w:rPr>
                <w:rFonts w:eastAsia="Calibri"/>
              </w:rPr>
              <w:t xml:space="preserve">T1 - </w:t>
            </w:r>
            <w:r>
              <w:rPr>
                <w:rFonts w:eastAsia="Calibri"/>
                <w:lang w:val="en-US"/>
              </w:rPr>
              <w:t>N</w:t>
            </w:r>
            <w:r>
              <w:rPr>
                <w:rFonts w:eastAsia="Calibri"/>
              </w:rPr>
              <w:t>hân viên A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2835" w:type="dxa"/>
            <w:tcBorders>
              <w:top w:val="outset" w:sz="6" w:space="0" w:color="auto"/>
              <w:left w:val="outset" w:sz="6" w:space="0" w:color="auto"/>
              <w:bottom w:val="outset" w:sz="6" w:space="0" w:color="auto"/>
              <w:right w:val="outset" w:sz="6" w:space="0" w:color="auto"/>
            </w:tcBorders>
          </w:tcPr>
          <w:p w14:paraId="41054869" w14:textId="77777777" w:rsidR="00F83910" w:rsidRDefault="00F83910" w:rsidP="00BE111C">
            <w:pPr>
              <w:ind w:firstLine="0"/>
              <w:jc w:val="center"/>
              <w:rPr>
                <w:rFonts w:eastAsia="Calibri"/>
              </w:rPr>
            </w:pPr>
            <w:r>
              <w:rPr>
                <w:rFonts w:eastAsia="Calibri"/>
              </w:rPr>
              <w:t xml:space="preserve">T2 - </w:t>
            </w:r>
            <w:r>
              <w:rPr>
                <w:rFonts w:eastAsia="Calibri"/>
                <w:lang w:val="en-US"/>
              </w:rPr>
              <w:t>N</w:t>
            </w:r>
            <w:r>
              <w:rPr>
                <w:rFonts w:eastAsia="Calibri"/>
              </w:rPr>
              <w:t>hân viên B cập nhật thời gian hiệu lực</w:t>
            </w:r>
            <w:r>
              <w:rPr>
                <w:rFonts w:eastAsia="Calibri"/>
                <w:lang w:val="en-US"/>
              </w:rPr>
              <w:t xml:space="preserve"> và phần trăm hoa hồng của</w:t>
            </w:r>
            <w:r>
              <w:rPr>
                <w:rFonts w:eastAsia="Calibri"/>
              </w:rPr>
              <w:t xml:space="preserve"> hợp đồng</w:t>
            </w:r>
            <w:r>
              <w:rPr>
                <w:rFonts w:eastAsia="Calibri"/>
                <w:lang w:val="en-US"/>
              </w:rPr>
              <w:t xml:space="preserve"> đối tác</w:t>
            </w:r>
          </w:p>
        </w:tc>
        <w:tc>
          <w:tcPr>
            <w:tcW w:w="3544" w:type="dxa"/>
            <w:tcBorders>
              <w:top w:val="outset" w:sz="6" w:space="0" w:color="auto"/>
              <w:left w:val="outset" w:sz="6" w:space="0" w:color="auto"/>
              <w:bottom w:val="outset" w:sz="6" w:space="0" w:color="auto"/>
              <w:right w:val="outset" w:sz="6" w:space="0" w:color="auto"/>
            </w:tcBorders>
          </w:tcPr>
          <w:p w14:paraId="02B7B932" w14:textId="77777777" w:rsidR="00F83910" w:rsidRDefault="00F83910" w:rsidP="00BE111C">
            <w:pPr>
              <w:ind w:firstLine="0"/>
              <w:jc w:val="center"/>
              <w:rPr>
                <w:rFonts w:eastAsia="Calibri"/>
              </w:rPr>
            </w:pPr>
            <w:r>
              <w:rPr>
                <w:rFonts w:eastAsia="Calibri"/>
              </w:rPr>
              <w:t>GHI CHÚ</w:t>
            </w:r>
          </w:p>
        </w:tc>
      </w:tr>
      <w:tr w:rsidR="00F83910" w14:paraId="4D4AB3AC" w14:textId="77777777" w:rsidTr="00BE111C">
        <w:trPr>
          <w:trHeight w:val="90"/>
        </w:trPr>
        <w:tc>
          <w:tcPr>
            <w:tcW w:w="3111" w:type="dxa"/>
            <w:tcBorders>
              <w:top w:val="nil"/>
              <w:left w:val="outset" w:sz="6" w:space="0" w:color="auto"/>
              <w:bottom w:val="outset" w:sz="6" w:space="0" w:color="auto"/>
              <w:right w:val="outset" w:sz="6" w:space="0" w:color="auto"/>
            </w:tcBorders>
          </w:tcPr>
          <w:p w14:paraId="3A7D16F2" w14:textId="77777777" w:rsidR="00F83910" w:rsidRDefault="00F83910" w:rsidP="00BE111C">
            <w:pPr>
              <w:ind w:firstLine="0"/>
              <w:jc w:val="center"/>
              <w:rPr>
                <w:rFonts w:eastAsia="Calibri"/>
              </w:rPr>
            </w:pPr>
            <w:r>
              <w:rPr>
                <w:rFonts w:eastAsia="Calibri"/>
              </w:rPr>
              <w:t>Read</w:t>
            </w:r>
          </w:p>
          <w:p w14:paraId="6BE624D1" w14:textId="77777777" w:rsidR="00F83910" w:rsidRDefault="00F83910" w:rsidP="00BE111C">
            <w:pPr>
              <w:jc w:val="center"/>
              <w:rPr>
                <w:rFonts w:eastAsia="Calibri"/>
              </w:rPr>
            </w:pPr>
          </w:p>
          <w:p w14:paraId="771F5D22"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2835" w:type="dxa"/>
            <w:tcBorders>
              <w:top w:val="nil"/>
              <w:left w:val="outset" w:sz="6" w:space="0" w:color="auto"/>
              <w:bottom w:val="outset" w:sz="6" w:space="0" w:color="auto"/>
              <w:right w:val="outset" w:sz="6" w:space="0" w:color="auto"/>
            </w:tcBorders>
          </w:tcPr>
          <w:p w14:paraId="0944E142"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28256DA" w14:textId="77777777" w:rsidR="00F83910" w:rsidRDefault="00F83910" w:rsidP="00BE111C">
            <w:pPr>
              <w:ind w:firstLine="0"/>
              <w:rPr>
                <w:rFonts w:eastAsia="Calibri"/>
                <w:lang w:val="en-US"/>
              </w:rPr>
            </w:pPr>
            <w:r>
              <w:rPr>
                <w:rFonts w:eastAsia="Calibri"/>
              </w:rPr>
              <w:t>Nhân viên A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6A68475" w14:textId="77777777" w:rsidTr="00BE111C">
        <w:tc>
          <w:tcPr>
            <w:tcW w:w="3111" w:type="dxa"/>
            <w:tcBorders>
              <w:top w:val="nil"/>
              <w:left w:val="outset" w:sz="6" w:space="0" w:color="auto"/>
              <w:bottom w:val="outset" w:sz="6" w:space="0" w:color="auto"/>
              <w:right w:val="outset" w:sz="6" w:space="0" w:color="auto"/>
            </w:tcBorders>
          </w:tcPr>
          <w:p w14:paraId="45DBBC74"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9D9885B" w14:textId="77777777" w:rsidR="00F83910" w:rsidRDefault="00F83910" w:rsidP="00BE111C">
            <w:pPr>
              <w:ind w:firstLine="0"/>
              <w:jc w:val="center"/>
              <w:rPr>
                <w:rFonts w:eastAsia="Calibri"/>
              </w:rPr>
            </w:pPr>
            <w:r>
              <w:rPr>
                <w:rFonts w:eastAsia="Calibri"/>
              </w:rPr>
              <w:t>Read</w:t>
            </w:r>
          </w:p>
          <w:p w14:paraId="4950D935" w14:textId="77777777" w:rsidR="00F83910" w:rsidRDefault="00F83910" w:rsidP="00BE111C">
            <w:pPr>
              <w:jc w:val="center"/>
              <w:rPr>
                <w:rFonts w:eastAsia="Calibri"/>
              </w:rPr>
            </w:pPr>
          </w:p>
          <w:p w14:paraId="3DA9B167" w14:textId="77777777" w:rsidR="00F83910" w:rsidRDefault="00F83910" w:rsidP="00BE111C">
            <w:pPr>
              <w:ind w:firstLine="0"/>
              <w:jc w:val="center"/>
              <w:rPr>
                <w:rFonts w:eastAsia="Calibri"/>
              </w:rPr>
            </w:pPr>
            <w:r>
              <w:rPr>
                <w:rFonts w:eastAsia="Calibri"/>
              </w:rPr>
              <w:t>SELECT TG_HieuLucHD, PhanTramHoaHong FROM HOP_DONG with(updlock) WHERE MaDT = @madt and MaHD = @mahd</w:t>
            </w:r>
          </w:p>
        </w:tc>
        <w:tc>
          <w:tcPr>
            <w:tcW w:w="3544" w:type="dxa"/>
            <w:tcBorders>
              <w:top w:val="nil"/>
              <w:left w:val="outset" w:sz="6" w:space="0" w:color="auto"/>
              <w:bottom w:val="outset" w:sz="6" w:space="0" w:color="auto"/>
              <w:right w:val="outset" w:sz="6" w:space="0" w:color="auto"/>
            </w:tcBorders>
          </w:tcPr>
          <w:p w14:paraId="32078C84" w14:textId="77777777" w:rsidR="00F83910" w:rsidRDefault="00F83910" w:rsidP="00BE111C">
            <w:pPr>
              <w:ind w:firstLine="0"/>
              <w:rPr>
                <w:rFonts w:eastAsia="Calibri"/>
              </w:rPr>
            </w:pPr>
            <w:r>
              <w:rPr>
                <w:rFonts w:eastAsia="Calibri"/>
              </w:rPr>
              <w:t>Nhân viên B xem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385DFC20" w14:textId="77777777" w:rsidTr="00BE111C">
        <w:tc>
          <w:tcPr>
            <w:tcW w:w="3111" w:type="dxa"/>
            <w:tcBorders>
              <w:top w:val="nil"/>
              <w:left w:val="outset" w:sz="6" w:space="0" w:color="auto"/>
              <w:bottom w:val="outset" w:sz="6" w:space="0" w:color="auto"/>
              <w:right w:val="outset" w:sz="6" w:space="0" w:color="auto"/>
            </w:tcBorders>
          </w:tcPr>
          <w:p w14:paraId="1D347AE9"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15C0089" w14:textId="77777777" w:rsidR="00F83910" w:rsidRDefault="00F83910" w:rsidP="00BE111C">
            <w:pPr>
              <w:ind w:firstLine="0"/>
              <w:jc w:val="center"/>
              <w:rPr>
                <w:rFonts w:eastAsia="Calibri"/>
              </w:rPr>
            </w:pPr>
            <w:r>
              <w:rPr>
                <w:rFonts w:eastAsia="Calibri"/>
              </w:rPr>
              <w:t>Update</w:t>
            </w:r>
          </w:p>
          <w:p w14:paraId="418D2A9D" w14:textId="77777777" w:rsidR="00F83910" w:rsidRDefault="00F83910" w:rsidP="00BE111C">
            <w:pPr>
              <w:jc w:val="center"/>
              <w:rPr>
                <w:rFonts w:eastAsia="Calibri"/>
              </w:rPr>
            </w:pPr>
          </w:p>
          <w:p w14:paraId="5FA88E45" w14:textId="77777777" w:rsidR="00F83910" w:rsidRDefault="00F83910" w:rsidP="00BE111C">
            <w:pPr>
              <w:jc w:val="center"/>
              <w:rPr>
                <w:rFonts w:eastAsia="Calibri"/>
              </w:rPr>
            </w:pPr>
            <w:r>
              <w:rPr>
                <w:rFonts w:eastAsia="Calibri"/>
              </w:rPr>
              <w:t>UPDATE HOP_DONG</w:t>
            </w:r>
          </w:p>
          <w:p w14:paraId="6066CC13" w14:textId="77777777" w:rsidR="00F83910" w:rsidRDefault="00F83910" w:rsidP="00BE111C">
            <w:pPr>
              <w:jc w:val="center"/>
              <w:rPr>
                <w:rFonts w:eastAsia="Calibri"/>
              </w:rPr>
            </w:pPr>
            <w:r>
              <w:rPr>
                <w:rFonts w:eastAsia="Calibri"/>
              </w:rPr>
              <w:lastRenderedPageBreak/>
              <w:t>SET TG_HieuLucHD = @tghlhd, PhanTramHoaHong = (@pthh * @doanhsoban) / 100</w:t>
            </w:r>
          </w:p>
          <w:p w14:paraId="62AFDB07" w14:textId="77777777" w:rsidR="00F83910" w:rsidRDefault="00F83910" w:rsidP="00BE111C">
            <w:pPr>
              <w:jc w:val="center"/>
              <w:rPr>
                <w:rFonts w:eastAsia="Calibri"/>
              </w:rPr>
            </w:pPr>
            <w:r>
              <w:rPr>
                <w:rFonts w:eastAsia="Calibri"/>
              </w:rPr>
              <w:t>where MaDT = @madt</w:t>
            </w:r>
          </w:p>
        </w:tc>
        <w:tc>
          <w:tcPr>
            <w:tcW w:w="3544" w:type="dxa"/>
            <w:tcBorders>
              <w:top w:val="nil"/>
              <w:left w:val="outset" w:sz="6" w:space="0" w:color="auto"/>
              <w:bottom w:val="outset" w:sz="6" w:space="0" w:color="auto"/>
              <w:right w:val="outset" w:sz="6" w:space="0" w:color="auto"/>
            </w:tcBorders>
          </w:tcPr>
          <w:p w14:paraId="0F728B7D" w14:textId="77777777" w:rsidR="00F83910" w:rsidRDefault="00F83910" w:rsidP="00BE111C">
            <w:pPr>
              <w:ind w:firstLine="0"/>
              <w:rPr>
                <w:rFonts w:eastAsia="Calibri"/>
              </w:rPr>
            </w:pPr>
            <w:r>
              <w:rPr>
                <w:rFonts w:eastAsia="Calibri"/>
              </w:rPr>
              <w:lastRenderedPageBreak/>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6AFEC5F9" w14:textId="77777777" w:rsidTr="00BE111C">
        <w:tc>
          <w:tcPr>
            <w:tcW w:w="3111" w:type="dxa"/>
            <w:tcBorders>
              <w:top w:val="nil"/>
              <w:left w:val="outset" w:sz="6" w:space="0" w:color="auto"/>
              <w:bottom w:val="outset" w:sz="6" w:space="0" w:color="auto"/>
              <w:right w:val="outset" w:sz="6" w:space="0" w:color="auto"/>
            </w:tcBorders>
          </w:tcPr>
          <w:p w14:paraId="089E1692" w14:textId="77777777" w:rsidR="00F83910" w:rsidRDefault="00F83910" w:rsidP="00BE111C">
            <w:pPr>
              <w:ind w:firstLine="0"/>
              <w:jc w:val="center"/>
              <w:rPr>
                <w:rFonts w:eastAsia="Calibri"/>
              </w:rPr>
            </w:pPr>
            <w:r>
              <w:rPr>
                <w:rFonts w:eastAsia="Calibri"/>
              </w:rPr>
              <w:t>Update</w:t>
            </w:r>
          </w:p>
          <w:p w14:paraId="33D48255" w14:textId="77777777" w:rsidR="00F83910" w:rsidRDefault="00F83910" w:rsidP="00BE111C">
            <w:pPr>
              <w:jc w:val="center"/>
              <w:rPr>
                <w:rFonts w:eastAsia="Calibri"/>
              </w:rPr>
            </w:pPr>
          </w:p>
          <w:p w14:paraId="7A98BF8E" w14:textId="77777777" w:rsidR="00F83910" w:rsidRDefault="00F83910" w:rsidP="00BE111C">
            <w:pPr>
              <w:jc w:val="center"/>
              <w:rPr>
                <w:rFonts w:eastAsia="Calibri"/>
              </w:rPr>
            </w:pPr>
            <w:r>
              <w:rPr>
                <w:rFonts w:eastAsia="Calibri"/>
              </w:rPr>
              <w:t>UPDATE HOP_DONG</w:t>
            </w:r>
          </w:p>
          <w:p w14:paraId="50F9B221" w14:textId="77777777" w:rsidR="00F83910" w:rsidRDefault="00F83910" w:rsidP="00BE111C">
            <w:pPr>
              <w:jc w:val="center"/>
              <w:rPr>
                <w:rFonts w:eastAsia="Calibri"/>
              </w:rPr>
            </w:pPr>
            <w:r>
              <w:rPr>
                <w:rFonts w:eastAsia="Calibri"/>
              </w:rPr>
              <w:t>SET TG_HieuLucHD = @tghlhd, PhanTramHoaHong = (@pthh * @doanhsoban) / 100</w:t>
            </w:r>
          </w:p>
          <w:p w14:paraId="16338C75" w14:textId="77777777" w:rsidR="00F83910" w:rsidRDefault="00F83910" w:rsidP="00BE111C">
            <w:pPr>
              <w:jc w:val="center"/>
              <w:rPr>
                <w:rFonts w:eastAsia="Calibri"/>
              </w:rPr>
            </w:pPr>
            <w:r>
              <w:rPr>
                <w:rFonts w:eastAsia="Calibri"/>
              </w:rPr>
              <w:t>where MaDT = @madt</w:t>
            </w:r>
          </w:p>
        </w:tc>
        <w:tc>
          <w:tcPr>
            <w:tcW w:w="2835" w:type="dxa"/>
            <w:tcBorders>
              <w:top w:val="nil"/>
              <w:left w:val="outset" w:sz="6" w:space="0" w:color="auto"/>
              <w:bottom w:val="outset" w:sz="6" w:space="0" w:color="auto"/>
              <w:right w:val="outset" w:sz="6" w:space="0" w:color="auto"/>
            </w:tcBorders>
          </w:tcPr>
          <w:p w14:paraId="52A030A1"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66767F4E" w14:textId="77777777" w:rsidR="00F83910" w:rsidRDefault="00F83910" w:rsidP="00BE111C">
            <w:pPr>
              <w:jc w:val="both"/>
              <w:rPr>
                <w:rFonts w:eastAsia="Calibri"/>
              </w:rPr>
            </w:pPr>
            <w:r>
              <w:rPr>
                <w:rFonts w:eastAsia="Calibri"/>
              </w:rPr>
              <w:t xml:space="preserve">Nhân viên B </w:t>
            </w:r>
            <w:r>
              <w:rPr>
                <w:rFonts w:eastAsia="Calibri"/>
                <w:lang w:val="en-US"/>
              </w:rPr>
              <w:t>cập nhật</w:t>
            </w:r>
            <w:r>
              <w:rPr>
                <w:rFonts w:eastAsia="Calibri"/>
              </w:rPr>
              <w:t xml:space="preserve"> thành công thời gian hiệu lực</w:t>
            </w:r>
            <w:r>
              <w:rPr>
                <w:rFonts w:eastAsia="Calibri"/>
                <w:lang w:val="en-US"/>
              </w:rPr>
              <w:t xml:space="preserve"> và phần trăm hoa hồng</w:t>
            </w:r>
            <w:r>
              <w:rPr>
                <w:rFonts w:eastAsia="Calibri"/>
              </w:rPr>
              <w:t xml:space="preserve"> của hợp đồng </w:t>
            </w:r>
            <w:r>
              <w:rPr>
                <w:rFonts w:eastAsia="Calibri"/>
                <w:lang w:val="en-US"/>
              </w:rPr>
              <w:t>đối tác</w:t>
            </w:r>
          </w:p>
        </w:tc>
      </w:tr>
      <w:tr w:rsidR="00F83910" w14:paraId="0A3CDA86" w14:textId="77777777" w:rsidTr="00BE111C">
        <w:tc>
          <w:tcPr>
            <w:tcW w:w="3111" w:type="dxa"/>
            <w:tcBorders>
              <w:top w:val="nil"/>
              <w:left w:val="outset" w:sz="6" w:space="0" w:color="auto"/>
              <w:bottom w:val="outset" w:sz="6" w:space="0" w:color="auto"/>
              <w:right w:val="outset" w:sz="6" w:space="0" w:color="auto"/>
            </w:tcBorders>
          </w:tcPr>
          <w:p w14:paraId="4AFDDE36" w14:textId="77777777" w:rsidR="00F83910" w:rsidRDefault="00F83910"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0842A818" w14:textId="77777777" w:rsidR="00F83910" w:rsidRDefault="00F83910" w:rsidP="00BE111C">
            <w:pPr>
              <w:ind w:firstLine="0"/>
              <w:jc w:val="center"/>
              <w:rPr>
                <w:rFonts w:eastAsia="Calibri"/>
              </w:rPr>
            </w:pPr>
            <w:r>
              <w:rPr>
                <w:rFonts w:eastAsia="Calibri"/>
              </w:rPr>
              <w:t>Commit</w:t>
            </w:r>
          </w:p>
          <w:p w14:paraId="00375878" w14:textId="77777777" w:rsidR="00F83910" w:rsidRDefault="00F83910" w:rsidP="00BE111C">
            <w:pPr>
              <w:jc w:val="center"/>
              <w:rPr>
                <w:rFonts w:eastAsia="Calibri"/>
              </w:rPr>
            </w:pPr>
          </w:p>
          <w:p w14:paraId="6649AC76" w14:textId="77777777" w:rsidR="00F83910" w:rsidRDefault="00F83910"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336A25E7" w14:textId="77777777" w:rsidR="00F83910" w:rsidRDefault="00F83910" w:rsidP="00BE111C">
            <w:pPr>
              <w:jc w:val="center"/>
              <w:rPr>
                <w:rFonts w:eastAsia="Calibri"/>
              </w:rPr>
            </w:pPr>
          </w:p>
        </w:tc>
      </w:tr>
      <w:tr w:rsidR="00F83910" w14:paraId="30D399A0" w14:textId="77777777" w:rsidTr="00BE111C">
        <w:tc>
          <w:tcPr>
            <w:tcW w:w="3111" w:type="dxa"/>
            <w:tcBorders>
              <w:top w:val="nil"/>
              <w:left w:val="outset" w:sz="6" w:space="0" w:color="auto"/>
              <w:bottom w:val="outset" w:sz="6" w:space="0" w:color="auto"/>
              <w:right w:val="outset" w:sz="6" w:space="0" w:color="auto"/>
            </w:tcBorders>
          </w:tcPr>
          <w:p w14:paraId="5B9804B8" w14:textId="77777777" w:rsidR="00F83910" w:rsidRDefault="00F83910" w:rsidP="00BE111C">
            <w:pPr>
              <w:ind w:firstLine="0"/>
              <w:jc w:val="center"/>
              <w:rPr>
                <w:rFonts w:eastAsia="Calibri"/>
              </w:rPr>
            </w:pPr>
            <w:r>
              <w:rPr>
                <w:rFonts w:eastAsia="Calibri"/>
              </w:rPr>
              <w:t>Commit</w:t>
            </w:r>
          </w:p>
          <w:p w14:paraId="71F9EFF7" w14:textId="77777777" w:rsidR="00F83910" w:rsidRDefault="00F83910" w:rsidP="00BE111C">
            <w:pPr>
              <w:jc w:val="center"/>
              <w:rPr>
                <w:rFonts w:eastAsia="Calibri"/>
              </w:rPr>
            </w:pPr>
          </w:p>
          <w:p w14:paraId="1C77D0DE" w14:textId="77777777" w:rsidR="00F83910" w:rsidRDefault="00F83910"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3B948B1F" w14:textId="77777777" w:rsidR="00F83910" w:rsidRDefault="00F83910"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4CAA0020" w14:textId="77777777" w:rsidR="00F83910" w:rsidRDefault="00F83910" w:rsidP="00BE111C">
            <w:pPr>
              <w:jc w:val="center"/>
              <w:rPr>
                <w:rFonts w:eastAsia="Calibri"/>
              </w:rPr>
            </w:pPr>
          </w:p>
        </w:tc>
      </w:tr>
    </w:tbl>
    <w:p w14:paraId="798DBA7D" w14:textId="77777777" w:rsidR="00F83910" w:rsidRPr="00F83910" w:rsidRDefault="00F83910" w:rsidP="00F83910"/>
    <w:p w14:paraId="7FB19CC2" w14:textId="4B5292A4" w:rsidR="00130181" w:rsidRDefault="00FA7AD7" w:rsidP="0013000E">
      <w:pPr>
        <w:pStyle w:val="ListParagraph"/>
        <w:numPr>
          <w:ilvl w:val="0"/>
          <w:numId w:val="14"/>
        </w:numPr>
        <w:spacing w:before="100" w:beforeAutospacing="1" w:after="100" w:afterAutospacing="1" w:line="256" w:lineRule="auto"/>
        <w:outlineLvl w:val="2"/>
        <w:rPr>
          <w:rFonts w:eastAsia="Calibri"/>
        </w:rPr>
      </w:pPr>
      <w:bookmarkStart w:id="23" w:name="_Toc90281301"/>
      <w:r w:rsidRPr="002A38EF">
        <w:rPr>
          <w:rFonts w:eastAsia="Calibri"/>
          <w:szCs w:val="26"/>
        </w:rPr>
        <w:t xml:space="preserve">TEST CASE </w:t>
      </w:r>
      <w:r w:rsidR="00130181">
        <w:rPr>
          <w:rFonts w:eastAsia="Calibri"/>
        </w:rPr>
        <w:t>2:</w:t>
      </w:r>
      <w:bookmarkEnd w:id="23"/>
    </w:p>
    <w:p w14:paraId="5BD7BCE1" w14:textId="77777777" w:rsidR="00130181" w:rsidRDefault="00130181" w:rsidP="00130181">
      <w:pPr>
        <w:rPr>
          <w:rFonts w:eastAsia="Calibri"/>
        </w:rPr>
      </w:pPr>
      <w:r>
        <w:rPr>
          <w:rFonts w:eastAsia="Calibri"/>
        </w:rPr>
        <w:t>Mô tả tình huống tranh chấp:</w:t>
      </w:r>
    </w:p>
    <w:p w14:paraId="7E75EE0F" w14:textId="4ABD3710" w:rsidR="00130181" w:rsidRDefault="00130181" w:rsidP="00130181">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r w:rsidR="003B0BDD">
        <w:rPr>
          <w:rFonts w:eastAsia="Calibri"/>
        </w:rPr>
        <w:t>.</w:t>
      </w:r>
    </w:p>
    <w:p w14:paraId="57F64A16" w14:textId="77777777" w:rsidR="003B0BDD" w:rsidRDefault="003B0BDD" w:rsidP="00130181">
      <w:pPr>
        <w:rPr>
          <w:rFonts w:eastAsia="Calibri"/>
        </w:rPr>
      </w:pP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3B0BDD" w14:paraId="6C44E6D7" w14:textId="77777777" w:rsidTr="003B0BDD">
        <w:tc>
          <w:tcPr>
            <w:tcW w:w="3111" w:type="dxa"/>
            <w:tcBorders>
              <w:top w:val="outset" w:sz="6" w:space="0" w:color="auto"/>
              <w:left w:val="outset" w:sz="6" w:space="0" w:color="auto"/>
              <w:bottom w:val="outset" w:sz="6" w:space="0" w:color="auto"/>
              <w:right w:val="outset" w:sz="6" w:space="0" w:color="auto"/>
            </w:tcBorders>
            <w:hideMark/>
          </w:tcPr>
          <w:p w14:paraId="3B498BC4" w14:textId="7E7F04E6" w:rsidR="003B0BDD" w:rsidRDefault="003B0BDD" w:rsidP="003B0BDD">
            <w:pPr>
              <w:ind w:firstLine="0"/>
              <w:jc w:val="center"/>
              <w:rPr>
                <w:rFonts w:eastAsia="Calibri"/>
              </w:rPr>
            </w:pPr>
            <w:r>
              <w:rPr>
                <w:rFonts w:eastAsia="Calibri"/>
              </w:rPr>
              <w:t>T1 - nhân viên A của đối tác cập nhật giá sản phẩm</w:t>
            </w:r>
          </w:p>
          <w:p w14:paraId="1EE4CA2D" w14:textId="0F83B9EB" w:rsidR="003B0BDD" w:rsidRDefault="003B0BDD" w:rsidP="003B0BDD">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hideMark/>
          </w:tcPr>
          <w:p w14:paraId="4A2CDBD7" w14:textId="138041B8" w:rsidR="003B0BDD" w:rsidRDefault="003B0BDD" w:rsidP="003B0BDD">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hideMark/>
          </w:tcPr>
          <w:p w14:paraId="35FAA97D" w14:textId="77777777" w:rsidR="003B0BDD" w:rsidRDefault="003B0BDD" w:rsidP="003B0BDD">
            <w:pPr>
              <w:ind w:firstLine="0"/>
              <w:jc w:val="center"/>
              <w:rPr>
                <w:rFonts w:eastAsia="Calibri"/>
              </w:rPr>
            </w:pPr>
            <w:r>
              <w:rPr>
                <w:rFonts w:eastAsia="Calibri"/>
              </w:rPr>
              <w:t>GHI CHÚ</w:t>
            </w:r>
          </w:p>
        </w:tc>
      </w:tr>
      <w:tr w:rsidR="003B0BDD" w14:paraId="4DEA6931" w14:textId="77777777" w:rsidTr="003B0BDD">
        <w:tc>
          <w:tcPr>
            <w:tcW w:w="3111" w:type="dxa"/>
            <w:tcBorders>
              <w:top w:val="nil"/>
              <w:left w:val="outset" w:sz="6" w:space="0" w:color="auto"/>
              <w:bottom w:val="outset" w:sz="6" w:space="0" w:color="auto"/>
              <w:right w:val="outset" w:sz="6" w:space="0" w:color="auto"/>
            </w:tcBorders>
          </w:tcPr>
          <w:p w14:paraId="4395DA34"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66E0E244" w14:textId="77777777" w:rsidR="003B0BDD" w:rsidRDefault="003B0BDD" w:rsidP="003B0BDD">
            <w:pPr>
              <w:ind w:firstLine="0"/>
              <w:jc w:val="center"/>
              <w:rPr>
                <w:rFonts w:eastAsia="Calibri"/>
              </w:rPr>
            </w:pPr>
            <w:r>
              <w:rPr>
                <w:rFonts w:eastAsia="Calibri"/>
              </w:rPr>
              <w:t>Read</w:t>
            </w:r>
          </w:p>
          <w:p w14:paraId="5C5541B0" w14:textId="77777777" w:rsidR="003B0BDD" w:rsidRDefault="003B0BDD" w:rsidP="003B0BDD">
            <w:pPr>
              <w:jc w:val="center"/>
              <w:rPr>
                <w:rFonts w:eastAsia="Calibri"/>
              </w:rPr>
            </w:pPr>
          </w:p>
          <w:p w14:paraId="4DC5E7DC" w14:textId="77777777" w:rsidR="003B0BDD" w:rsidRDefault="003B0BDD" w:rsidP="003B0BDD">
            <w:pPr>
              <w:ind w:firstLine="0"/>
              <w:jc w:val="center"/>
              <w:rPr>
                <w:rFonts w:eastAsia="Calibri"/>
              </w:rPr>
            </w:pPr>
            <w:r>
              <w:rPr>
                <w:rFonts w:eastAsia="Calibri"/>
              </w:rPr>
              <w:t>SELECT * FROM SAN_PHAM WHERE MaSP = @masp</w:t>
            </w:r>
          </w:p>
        </w:tc>
        <w:tc>
          <w:tcPr>
            <w:tcW w:w="3544" w:type="dxa"/>
            <w:tcBorders>
              <w:top w:val="nil"/>
              <w:left w:val="outset" w:sz="6" w:space="0" w:color="auto"/>
              <w:bottom w:val="outset" w:sz="6" w:space="0" w:color="auto"/>
              <w:right w:val="outset" w:sz="6" w:space="0" w:color="auto"/>
            </w:tcBorders>
            <w:hideMark/>
          </w:tcPr>
          <w:p w14:paraId="3C5CC47B" w14:textId="77777777" w:rsidR="003B0BDD" w:rsidRDefault="003B0BDD" w:rsidP="003B0BDD">
            <w:pPr>
              <w:ind w:firstLine="0"/>
              <w:rPr>
                <w:rFonts w:eastAsia="Calibri"/>
              </w:rPr>
            </w:pPr>
            <w:r>
              <w:rPr>
                <w:rFonts w:eastAsia="Calibri"/>
              </w:rPr>
              <w:t>Nhân viên B của đối tác  xem thành công giá của sản phẩm</w:t>
            </w:r>
          </w:p>
        </w:tc>
      </w:tr>
      <w:tr w:rsidR="003B0BDD" w14:paraId="2DCD783D" w14:textId="77777777" w:rsidTr="003B0BDD">
        <w:tc>
          <w:tcPr>
            <w:tcW w:w="3111" w:type="dxa"/>
            <w:tcBorders>
              <w:top w:val="nil"/>
              <w:left w:val="outset" w:sz="6" w:space="0" w:color="auto"/>
              <w:bottom w:val="outset" w:sz="6" w:space="0" w:color="auto"/>
              <w:right w:val="outset" w:sz="6" w:space="0" w:color="auto"/>
            </w:tcBorders>
          </w:tcPr>
          <w:p w14:paraId="03E2884C" w14:textId="77777777" w:rsidR="003B0BDD" w:rsidRDefault="003B0BDD" w:rsidP="003B0BDD">
            <w:pPr>
              <w:ind w:firstLine="0"/>
              <w:jc w:val="center"/>
              <w:rPr>
                <w:rFonts w:eastAsia="Calibri"/>
              </w:rPr>
            </w:pPr>
            <w:r>
              <w:rPr>
                <w:rFonts w:eastAsia="Calibri"/>
              </w:rPr>
              <w:lastRenderedPageBreak/>
              <w:t>Read</w:t>
            </w:r>
          </w:p>
          <w:p w14:paraId="249385E8" w14:textId="77777777" w:rsidR="003B0BDD" w:rsidRDefault="003B0BDD" w:rsidP="003B0BDD">
            <w:pPr>
              <w:jc w:val="center"/>
              <w:rPr>
                <w:rFonts w:eastAsia="Calibri"/>
              </w:rPr>
            </w:pPr>
          </w:p>
          <w:p w14:paraId="4A84D4E5" w14:textId="77777777" w:rsidR="003B0BDD" w:rsidRDefault="003B0BDD" w:rsidP="003B0BDD">
            <w:pPr>
              <w:ind w:firstLine="0"/>
              <w:jc w:val="center"/>
              <w:rPr>
                <w:rFonts w:eastAsia="Calibri"/>
              </w:rPr>
            </w:pPr>
            <w:r>
              <w:rPr>
                <w:rFonts w:eastAsia="Calibri"/>
              </w:rPr>
              <w:t>SELECT * FROM SAN_PHAM WHERE MaSP = @masp</w:t>
            </w:r>
          </w:p>
        </w:tc>
        <w:tc>
          <w:tcPr>
            <w:tcW w:w="2835" w:type="dxa"/>
            <w:tcBorders>
              <w:top w:val="nil"/>
              <w:left w:val="outset" w:sz="6" w:space="0" w:color="auto"/>
              <w:bottom w:val="outset" w:sz="6" w:space="0" w:color="auto"/>
              <w:right w:val="outset" w:sz="6" w:space="0" w:color="auto"/>
            </w:tcBorders>
          </w:tcPr>
          <w:p w14:paraId="64E83732"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3B9A697B" w14:textId="77777777" w:rsidR="003B0BDD" w:rsidRDefault="003B0BDD" w:rsidP="003B0BDD">
            <w:pPr>
              <w:ind w:firstLine="0"/>
              <w:rPr>
                <w:rFonts w:eastAsia="Calibri"/>
              </w:rPr>
            </w:pPr>
            <w:r>
              <w:rPr>
                <w:rFonts w:eastAsia="Calibri"/>
              </w:rPr>
              <w:t>Nhân viên A của đối tác  xem thành công giá của sản phẩm</w:t>
            </w:r>
          </w:p>
        </w:tc>
      </w:tr>
      <w:tr w:rsidR="003B0BDD" w14:paraId="3B8076F6" w14:textId="77777777" w:rsidTr="003B0BDD">
        <w:tc>
          <w:tcPr>
            <w:tcW w:w="3111" w:type="dxa"/>
            <w:tcBorders>
              <w:top w:val="nil"/>
              <w:left w:val="outset" w:sz="6" w:space="0" w:color="auto"/>
              <w:bottom w:val="outset" w:sz="6" w:space="0" w:color="auto"/>
              <w:right w:val="outset" w:sz="6" w:space="0" w:color="auto"/>
            </w:tcBorders>
          </w:tcPr>
          <w:p w14:paraId="644A9F73" w14:textId="77777777" w:rsidR="003B0BDD" w:rsidRDefault="003B0BDD" w:rsidP="003B0BDD">
            <w:pPr>
              <w:ind w:firstLine="0"/>
              <w:jc w:val="center"/>
              <w:rPr>
                <w:rFonts w:eastAsia="Calibri"/>
              </w:rPr>
            </w:pPr>
            <w:r>
              <w:rPr>
                <w:rFonts w:eastAsia="Calibri"/>
              </w:rPr>
              <w:t>Update</w:t>
            </w:r>
          </w:p>
          <w:p w14:paraId="1DD3DC37" w14:textId="77777777" w:rsidR="003B0BDD" w:rsidRDefault="003B0BDD" w:rsidP="003B0BDD">
            <w:pPr>
              <w:jc w:val="center"/>
              <w:rPr>
                <w:rFonts w:eastAsia="Calibri"/>
              </w:rPr>
            </w:pPr>
          </w:p>
          <w:p w14:paraId="63B3F0DC" w14:textId="69C29F7E" w:rsidR="003B0BDD" w:rsidRDefault="003B0BDD" w:rsidP="003B0BDD">
            <w:pPr>
              <w:ind w:firstLine="0"/>
              <w:jc w:val="center"/>
              <w:rPr>
                <w:rFonts w:eastAsia="Calibri"/>
              </w:rPr>
            </w:pPr>
            <w:r>
              <w:rPr>
                <w:rFonts w:eastAsia="Calibri"/>
              </w:rPr>
              <w:t>UPDATE SAN_PHAM</w:t>
            </w:r>
          </w:p>
          <w:p w14:paraId="092C21AF" w14:textId="6A6DA114" w:rsidR="003B0BDD" w:rsidRDefault="003B0BDD" w:rsidP="003B0BDD">
            <w:pPr>
              <w:jc w:val="center"/>
              <w:rPr>
                <w:rFonts w:eastAsia="Calibri"/>
              </w:rPr>
            </w:pPr>
            <w:r>
              <w:rPr>
                <w:rFonts w:eastAsia="Calibri"/>
              </w:rPr>
              <w:t>SET Gia = @giasp</w:t>
            </w:r>
          </w:p>
          <w:p w14:paraId="7D14F06A" w14:textId="77777777" w:rsidR="003B0BDD" w:rsidRDefault="003B0BDD" w:rsidP="003B0BDD">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27581B67"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hideMark/>
          </w:tcPr>
          <w:p w14:paraId="7A2012DC" w14:textId="77777777" w:rsidR="003B0BDD" w:rsidRDefault="003B0BDD" w:rsidP="003B0BDD">
            <w:pPr>
              <w:ind w:firstLine="0"/>
              <w:rPr>
                <w:rFonts w:eastAsia="Calibri"/>
              </w:rPr>
            </w:pPr>
            <w:r>
              <w:rPr>
                <w:rFonts w:eastAsia="Calibri"/>
              </w:rPr>
              <w:t>Nhân viên A của đối tác  cập nhật thành công giá sản phẩm</w:t>
            </w:r>
          </w:p>
        </w:tc>
      </w:tr>
      <w:tr w:rsidR="003B0BDD" w14:paraId="72B2E9F7" w14:textId="77777777" w:rsidTr="003B0BDD">
        <w:tc>
          <w:tcPr>
            <w:tcW w:w="3111" w:type="dxa"/>
            <w:tcBorders>
              <w:top w:val="nil"/>
              <w:left w:val="outset" w:sz="6" w:space="0" w:color="auto"/>
              <w:bottom w:val="outset" w:sz="6" w:space="0" w:color="auto"/>
              <w:right w:val="outset" w:sz="6" w:space="0" w:color="auto"/>
            </w:tcBorders>
          </w:tcPr>
          <w:p w14:paraId="74B67607"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16DAEBCC" w14:textId="77777777" w:rsidR="003B0BDD" w:rsidRDefault="003B0BDD" w:rsidP="003B0BDD">
            <w:pPr>
              <w:ind w:firstLine="0"/>
              <w:jc w:val="center"/>
              <w:rPr>
                <w:rFonts w:eastAsia="Calibri"/>
              </w:rPr>
            </w:pPr>
            <w:r>
              <w:rPr>
                <w:rFonts w:eastAsia="Calibri"/>
              </w:rPr>
              <w:t>Update</w:t>
            </w:r>
          </w:p>
          <w:p w14:paraId="6794B152" w14:textId="77777777" w:rsidR="003B0BDD" w:rsidRDefault="003B0BDD" w:rsidP="003B0BDD">
            <w:pPr>
              <w:jc w:val="center"/>
              <w:rPr>
                <w:rFonts w:eastAsia="Calibri"/>
              </w:rPr>
            </w:pPr>
          </w:p>
          <w:p w14:paraId="4E638A2E" w14:textId="0AC96338" w:rsidR="003B0BDD" w:rsidRDefault="003B0BDD" w:rsidP="003B0BDD">
            <w:pPr>
              <w:ind w:firstLine="0"/>
              <w:jc w:val="center"/>
              <w:rPr>
                <w:rFonts w:eastAsia="Calibri"/>
              </w:rPr>
            </w:pPr>
            <w:r>
              <w:rPr>
                <w:rFonts w:eastAsia="Calibri"/>
              </w:rPr>
              <w:t>UPDATE SAN_PHAM</w:t>
            </w:r>
          </w:p>
          <w:p w14:paraId="5BB8D60F" w14:textId="6AF024D9" w:rsidR="003B0BDD" w:rsidRDefault="003B0BDD" w:rsidP="003B0BDD">
            <w:pPr>
              <w:jc w:val="center"/>
              <w:rPr>
                <w:rFonts w:eastAsia="Calibri"/>
              </w:rPr>
            </w:pPr>
            <w:r>
              <w:rPr>
                <w:rFonts w:eastAsia="Calibri"/>
              </w:rPr>
              <w:t>SET Gia = @giasp</w:t>
            </w:r>
          </w:p>
          <w:p w14:paraId="5CF8E500" w14:textId="77777777" w:rsidR="003B0BDD" w:rsidRDefault="003B0BDD" w:rsidP="003B0BDD">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hideMark/>
          </w:tcPr>
          <w:p w14:paraId="53760BE3" w14:textId="77777777" w:rsidR="003B0BDD" w:rsidRDefault="003B0BDD" w:rsidP="003B0BDD">
            <w:pPr>
              <w:ind w:firstLine="0"/>
              <w:rPr>
                <w:rFonts w:eastAsia="Calibri"/>
              </w:rPr>
            </w:pPr>
            <w:r>
              <w:rPr>
                <w:rFonts w:eastAsia="Calibri"/>
              </w:rPr>
              <w:t>Nhân viên B của đối tác  cập nhật thành công giá sản phẩm</w:t>
            </w:r>
          </w:p>
        </w:tc>
      </w:tr>
      <w:tr w:rsidR="003B0BDD" w14:paraId="6FA6D1CA" w14:textId="77777777" w:rsidTr="003B0BDD">
        <w:tc>
          <w:tcPr>
            <w:tcW w:w="3111" w:type="dxa"/>
            <w:tcBorders>
              <w:top w:val="nil"/>
              <w:left w:val="outset" w:sz="6" w:space="0" w:color="auto"/>
              <w:bottom w:val="outset" w:sz="6" w:space="0" w:color="auto"/>
              <w:right w:val="outset" w:sz="6" w:space="0" w:color="auto"/>
            </w:tcBorders>
          </w:tcPr>
          <w:p w14:paraId="6154CCB6" w14:textId="77777777" w:rsidR="003B0BDD" w:rsidRDefault="003B0BDD" w:rsidP="003B0BDD">
            <w:pPr>
              <w:ind w:firstLine="0"/>
              <w:jc w:val="center"/>
              <w:rPr>
                <w:rFonts w:eastAsia="Calibri"/>
              </w:rPr>
            </w:pPr>
            <w:r>
              <w:rPr>
                <w:rFonts w:eastAsia="Calibri"/>
              </w:rPr>
              <w:t>Commit</w:t>
            </w:r>
          </w:p>
          <w:p w14:paraId="0D3E5044" w14:textId="77777777" w:rsidR="003B0BDD" w:rsidRDefault="003B0BDD" w:rsidP="003B0BDD">
            <w:pPr>
              <w:jc w:val="center"/>
              <w:rPr>
                <w:rFonts w:eastAsia="Calibri"/>
              </w:rPr>
            </w:pPr>
          </w:p>
          <w:p w14:paraId="2A99F4A1" w14:textId="77777777" w:rsidR="003B0BDD" w:rsidRDefault="003B0BDD" w:rsidP="003B0BDD">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6F4A999B" w14:textId="77777777" w:rsidR="003B0BDD" w:rsidRDefault="003B0BDD" w:rsidP="003B0BDD">
            <w:pPr>
              <w:jc w:val="center"/>
              <w:rPr>
                <w:rFonts w:eastAsia="Calibri"/>
              </w:rPr>
            </w:pPr>
          </w:p>
        </w:tc>
        <w:tc>
          <w:tcPr>
            <w:tcW w:w="3544" w:type="dxa"/>
            <w:tcBorders>
              <w:top w:val="nil"/>
              <w:left w:val="outset" w:sz="6" w:space="0" w:color="auto"/>
              <w:bottom w:val="outset" w:sz="6" w:space="0" w:color="auto"/>
              <w:right w:val="outset" w:sz="6" w:space="0" w:color="auto"/>
            </w:tcBorders>
          </w:tcPr>
          <w:p w14:paraId="1BF3B656" w14:textId="77777777" w:rsidR="003B0BDD" w:rsidRDefault="003B0BDD">
            <w:pPr>
              <w:jc w:val="center"/>
              <w:rPr>
                <w:rFonts w:eastAsia="Calibri"/>
              </w:rPr>
            </w:pPr>
          </w:p>
        </w:tc>
      </w:tr>
      <w:tr w:rsidR="003B0BDD" w14:paraId="03F822D0" w14:textId="77777777" w:rsidTr="003B0BDD">
        <w:tc>
          <w:tcPr>
            <w:tcW w:w="3111" w:type="dxa"/>
            <w:tcBorders>
              <w:top w:val="nil"/>
              <w:left w:val="outset" w:sz="6" w:space="0" w:color="auto"/>
              <w:bottom w:val="outset" w:sz="6" w:space="0" w:color="auto"/>
              <w:right w:val="outset" w:sz="6" w:space="0" w:color="auto"/>
            </w:tcBorders>
          </w:tcPr>
          <w:p w14:paraId="2324C712" w14:textId="77777777" w:rsidR="003B0BDD" w:rsidRDefault="003B0BDD" w:rsidP="003B0BDD">
            <w:pPr>
              <w:jc w:val="center"/>
              <w:rPr>
                <w:rFonts w:eastAsia="Calibri"/>
              </w:rPr>
            </w:pPr>
          </w:p>
        </w:tc>
        <w:tc>
          <w:tcPr>
            <w:tcW w:w="2835" w:type="dxa"/>
            <w:tcBorders>
              <w:top w:val="nil"/>
              <w:left w:val="outset" w:sz="6" w:space="0" w:color="auto"/>
              <w:bottom w:val="outset" w:sz="6" w:space="0" w:color="auto"/>
              <w:right w:val="outset" w:sz="6" w:space="0" w:color="auto"/>
            </w:tcBorders>
          </w:tcPr>
          <w:p w14:paraId="54F5D1AF" w14:textId="77777777" w:rsidR="003B0BDD" w:rsidRDefault="003B0BDD" w:rsidP="003B0BDD">
            <w:pPr>
              <w:ind w:firstLine="0"/>
              <w:jc w:val="center"/>
              <w:rPr>
                <w:rFonts w:eastAsia="Calibri"/>
              </w:rPr>
            </w:pPr>
            <w:r>
              <w:rPr>
                <w:rFonts w:eastAsia="Calibri"/>
              </w:rPr>
              <w:t>Commit</w:t>
            </w:r>
          </w:p>
          <w:p w14:paraId="7579FFBC" w14:textId="77777777" w:rsidR="003B0BDD" w:rsidRDefault="003B0BDD" w:rsidP="003B0BDD">
            <w:pPr>
              <w:jc w:val="center"/>
              <w:rPr>
                <w:rFonts w:eastAsia="Calibri"/>
              </w:rPr>
            </w:pPr>
          </w:p>
          <w:p w14:paraId="6454D557" w14:textId="77777777" w:rsidR="003B0BDD" w:rsidRDefault="003B0BDD" w:rsidP="003B0BDD">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hideMark/>
          </w:tcPr>
          <w:p w14:paraId="512BB150" w14:textId="77777777" w:rsidR="003B0BDD" w:rsidRDefault="003B0BDD" w:rsidP="003B0BDD">
            <w:pPr>
              <w:ind w:firstLine="0"/>
              <w:rPr>
                <w:rFonts w:eastAsia="Calibri"/>
              </w:rPr>
            </w:pPr>
            <w:r>
              <w:rPr>
                <w:rFonts w:eastAsia="Calibri"/>
              </w:rPr>
              <w:t xml:space="preserve">Nhân viên B của đối tác thực hiện cập nhật sau nên thay thế cho dữ liệu cập nhật của Nhân viên A của đối tác . Kết quả cập nhật của nhân viên A của đối tác sẽ không bao giờ xảy ra </w:t>
            </w:r>
          </w:p>
          <w:p w14:paraId="23941BB8" w14:textId="54CCD59C" w:rsidR="003B0BDD" w:rsidRDefault="003B0BDD" w:rsidP="003B0BDD">
            <w:pPr>
              <w:ind w:firstLine="0"/>
              <w:rPr>
                <w:rFonts w:eastAsia="Calibri"/>
              </w:rPr>
            </w:pPr>
            <w:r>
              <w:rPr>
                <w:rFonts w:eastAsia="Calibri"/>
              </w:rPr>
              <w:t>=&gt; Lost update</w:t>
            </w:r>
          </w:p>
        </w:tc>
      </w:tr>
    </w:tbl>
    <w:p w14:paraId="615C252E" w14:textId="6477B684" w:rsidR="00130181" w:rsidRDefault="00130181" w:rsidP="00130181">
      <w:pPr>
        <w:rPr>
          <w:rFonts w:eastAsia="Calibri"/>
        </w:rPr>
      </w:pPr>
      <w:r>
        <w:rPr>
          <w:rFonts w:eastAsia="Calibri"/>
        </w:rPr>
        <w:t xml:space="preserve"> </w:t>
      </w:r>
    </w:p>
    <w:p w14:paraId="5F49D23F" w14:textId="5E2B611D" w:rsidR="0044112B" w:rsidRDefault="0044112B" w:rsidP="0044112B">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sidRPr="00423D9B">
        <w:rPr>
          <w:rFonts w:eastAsia="Calibri" w:cs="Times New Roman"/>
          <w:szCs w:val="26"/>
          <w:lang w:val="vi-VN"/>
        </w:rPr>
        <w:t>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 </w:t>
      </w:r>
    </w:p>
    <w:tbl>
      <w:tblPr>
        <w:tblStyle w:val="TableGrid"/>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44112B" w14:paraId="7ADAAA48" w14:textId="77777777" w:rsidTr="00BE111C">
        <w:tc>
          <w:tcPr>
            <w:tcW w:w="3111" w:type="dxa"/>
            <w:tcBorders>
              <w:top w:val="outset" w:sz="6" w:space="0" w:color="auto"/>
              <w:left w:val="outset" w:sz="6" w:space="0" w:color="auto"/>
              <w:bottom w:val="outset" w:sz="6" w:space="0" w:color="auto"/>
              <w:right w:val="outset" w:sz="6" w:space="0" w:color="auto"/>
            </w:tcBorders>
          </w:tcPr>
          <w:p w14:paraId="2E13AD3B" w14:textId="77777777" w:rsidR="0044112B" w:rsidRDefault="0044112B" w:rsidP="00BE111C">
            <w:pPr>
              <w:ind w:firstLine="0"/>
              <w:jc w:val="center"/>
              <w:rPr>
                <w:rFonts w:eastAsia="Calibri"/>
              </w:rPr>
            </w:pPr>
            <w:r>
              <w:rPr>
                <w:rFonts w:eastAsia="Calibri"/>
              </w:rPr>
              <w:t>T1 - nhân viên A của đối tác cập nhật giá sản phẩm</w:t>
            </w:r>
          </w:p>
          <w:p w14:paraId="43E96AF4" w14:textId="77777777" w:rsidR="0044112B" w:rsidRDefault="0044112B" w:rsidP="00BE111C">
            <w:pPr>
              <w:jc w:val="center"/>
              <w:rPr>
                <w:rFonts w:eastAsia="Calibri"/>
              </w:rPr>
            </w:pPr>
          </w:p>
        </w:tc>
        <w:tc>
          <w:tcPr>
            <w:tcW w:w="2835" w:type="dxa"/>
            <w:tcBorders>
              <w:top w:val="outset" w:sz="6" w:space="0" w:color="auto"/>
              <w:left w:val="outset" w:sz="6" w:space="0" w:color="auto"/>
              <w:bottom w:val="outset" w:sz="6" w:space="0" w:color="auto"/>
              <w:right w:val="outset" w:sz="6" w:space="0" w:color="auto"/>
            </w:tcBorders>
          </w:tcPr>
          <w:p w14:paraId="6CB8E728" w14:textId="77777777" w:rsidR="0044112B" w:rsidRDefault="0044112B" w:rsidP="00BE111C">
            <w:pPr>
              <w:ind w:firstLine="0"/>
              <w:jc w:val="center"/>
              <w:rPr>
                <w:rFonts w:eastAsia="Calibri"/>
              </w:rPr>
            </w:pPr>
            <w:r>
              <w:rPr>
                <w:rFonts w:eastAsia="Calibri"/>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C88E58B" w14:textId="77777777" w:rsidR="0044112B" w:rsidRDefault="0044112B" w:rsidP="00BE111C">
            <w:pPr>
              <w:ind w:firstLine="0"/>
              <w:jc w:val="center"/>
              <w:rPr>
                <w:rFonts w:eastAsia="Calibri"/>
              </w:rPr>
            </w:pPr>
            <w:r>
              <w:rPr>
                <w:rFonts w:eastAsia="Calibri"/>
              </w:rPr>
              <w:t>GHI CHÚ</w:t>
            </w:r>
          </w:p>
        </w:tc>
      </w:tr>
      <w:tr w:rsidR="0044112B" w14:paraId="3834F907" w14:textId="77777777" w:rsidTr="00BE111C">
        <w:tc>
          <w:tcPr>
            <w:tcW w:w="3111" w:type="dxa"/>
            <w:tcBorders>
              <w:top w:val="nil"/>
              <w:left w:val="outset" w:sz="6" w:space="0" w:color="auto"/>
              <w:bottom w:val="outset" w:sz="6" w:space="0" w:color="auto"/>
              <w:right w:val="outset" w:sz="6" w:space="0" w:color="auto"/>
            </w:tcBorders>
          </w:tcPr>
          <w:p w14:paraId="31C3937A"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6FD8AF5" w14:textId="77777777" w:rsidR="0044112B" w:rsidRDefault="0044112B" w:rsidP="00BE111C">
            <w:pPr>
              <w:ind w:firstLine="0"/>
              <w:jc w:val="center"/>
              <w:rPr>
                <w:rFonts w:eastAsia="Calibri"/>
              </w:rPr>
            </w:pPr>
            <w:r>
              <w:rPr>
                <w:rFonts w:eastAsia="Calibri"/>
              </w:rPr>
              <w:t>Read</w:t>
            </w:r>
          </w:p>
          <w:p w14:paraId="37C8B877" w14:textId="77777777" w:rsidR="0044112B" w:rsidRDefault="0044112B" w:rsidP="00BE111C">
            <w:pPr>
              <w:jc w:val="center"/>
              <w:rPr>
                <w:rFonts w:eastAsia="Calibri"/>
              </w:rPr>
            </w:pPr>
          </w:p>
          <w:p w14:paraId="2A597071" w14:textId="77777777" w:rsidR="0044112B" w:rsidRDefault="0044112B" w:rsidP="00BE111C">
            <w:pPr>
              <w:ind w:firstLine="0"/>
              <w:jc w:val="center"/>
              <w:rPr>
                <w:rFonts w:eastAsia="Calibri"/>
              </w:rPr>
            </w:pPr>
            <w:r>
              <w:rPr>
                <w:rFonts w:eastAsia="Calibri"/>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43B7644" w14:textId="77777777" w:rsidR="0044112B" w:rsidRDefault="0044112B" w:rsidP="00BE111C">
            <w:pPr>
              <w:ind w:firstLine="0"/>
              <w:rPr>
                <w:rFonts w:eastAsia="Calibri"/>
              </w:rPr>
            </w:pPr>
            <w:r>
              <w:rPr>
                <w:rFonts w:eastAsia="Calibri"/>
              </w:rPr>
              <w:t>Nhân viên B của đối tác  xem thành công giá của sản phẩm</w:t>
            </w:r>
          </w:p>
        </w:tc>
      </w:tr>
      <w:tr w:rsidR="0044112B" w14:paraId="036D481A" w14:textId="77777777" w:rsidTr="00BE111C">
        <w:tc>
          <w:tcPr>
            <w:tcW w:w="3111" w:type="dxa"/>
            <w:tcBorders>
              <w:top w:val="nil"/>
              <w:left w:val="outset" w:sz="6" w:space="0" w:color="auto"/>
              <w:bottom w:val="outset" w:sz="6" w:space="0" w:color="auto"/>
              <w:right w:val="outset" w:sz="6" w:space="0" w:color="auto"/>
            </w:tcBorders>
          </w:tcPr>
          <w:p w14:paraId="634251B7" w14:textId="77777777" w:rsidR="0044112B" w:rsidRDefault="0044112B" w:rsidP="00BE111C">
            <w:pPr>
              <w:ind w:firstLine="0"/>
              <w:jc w:val="center"/>
              <w:rPr>
                <w:rFonts w:eastAsia="Calibri"/>
              </w:rPr>
            </w:pPr>
            <w:r>
              <w:rPr>
                <w:rFonts w:eastAsia="Calibri"/>
              </w:rPr>
              <w:lastRenderedPageBreak/>
              <w:t>Read</w:t>
            </w:r>
          </w:p>
          <w:p w14:paraId="0245C0F6" w14:textId="77777777" w:rsidR="0044112B" w:rsidRDefault="0044112B" w:rsidP="00BE111C">
            <w:pPr>
              <w:jc w:val="center"/>
              <w:rPr>
                <w:rFonts w:eastAsia="Calibri"/>
              </w:rPr>
            </w:pPr>
          </w:p>
          <w:p w14:paraId="49084AEC" w14:textId="77777777" w:rsidR="0044112B" w:rsidRDefault="0044112B" w:rsidP="00BE111C">
            <w:pPr>
              <w:ind w:firstLine="0"/>
              <w:jc w:val="center"/>
              <w:rPr>
                <w:rFonts w:eastAsia="Calibri"/>
              </w:rPr>
            </w:pPr>
            <w:r>
              <w:rPr>
                <w:rFonts w:eastAsia="Calibri"/>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5E2F2A5C"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5278E81B" w14:textId="77777777" w:rsidR="0044112B" w:rsidRDefault="0044112B" w:rsidP="00BE111C">
            <w:pPr>
              <w:ind w:firstLine="0"/>
              <w:rPr>
                <w:rFonts w:eastAsia="Calibri"/>
              </w:rPr>
            </w:pPr>
            <w:r>
              <w:rPr>
                <w:rFonts w:eastAsia="Calibri"/>
              </w:rPr>
              <w:t>Nhân viên A của đối tác  xem thành công giá của sản phẩm</w:t>
            </w:r>
          </w:p>
        </w:tc>
      </w:tr>
      <w:tr w:rsidR="0044112B" w14:paraId="4BA83FD3" w14:textId="77777777" w:rsidTr="00BE111C">
        <w:tc>
          <w:tcPr>
            <w:tcW w:w="3111" w:type="dxa"/>
            <w:tcBorders>
              <w:top w:val="nil"/>
              <w:left w:val="outset" w:sz="6" w:space="0" w:color="auto"/>
              <w:bottom w:val="outset" w:sz="6" w:space="0" w:color="auto"/>
              <w:right w:val="outset" w:sz="6" w:space="0" w:color="auto"/>
            </w:tcBorders>
          </w:tcPr>
          <w:p w14:paraId="1273BD54" w14:textId="77777777" w:rsidR="0044112B" w:rsidRDefault="0044112B" w:rsidP="00BE111C">
            <w:pPr>
              <w:ind w:firstLine="0"/>
              <w:jc w:val="center"/>
              <w:rPr>
                <w:rFonts w:eastAsia="Calibri"/>
              </w:rPr>
            </w:pPr>
            <w:r>
              <w:rPr>
                <w:rFonts w:eastAsia="Calibri"/>
              </w:rPr>
              <w:t>Update</w:t>
            </w:r>
          </w:p>
          <w:p w14:paraId="7D32F59C" w14:textId="77777777" w:rsidR="0044112B" w:rsidRDefault="0044112B" w:rsidP="00BE111C">
            <w:pPr>
              <w:jc w:val="center"/>
              <w:rPr>
                <w:rFonts w:eastAsia="Calibri"/>
              </w:rPr>
            </w:pPr>
          </w:p>
          <w:p w14:paraId="2705676C" w14:textId="77777777" w:rsidR="0044112B" w:rsidRDefault="0044112B" w:rsidP="00BE111C">
            <w:pPr>
              <w:ind w:firstLine="0"/>
              <w:jc w:val="center"/>
              <w:rPr>
                <w:rFonts w:eastAsia="Calibri"/>
              </w:rPr>
            </w:pPr>
            <w:r>
              <w:rPr>
                <w:rFonts w:eastAsia="Calibri"/>
              </w:rPr>
              <w:t>UPDATE SAN_PHAM</w:t>
            </w:r>
          </w:p>
          <w:p w14:paraId="155D568E" w14:textId="77777777" w:rsidR="0044112B" w:rsidRDefault="0044112B" w:rsidP="00BE111C">
            <w:pPr>
              <w:jc w:val="center"/>
              <w:rPr>
                <w:rFonts w:eastAsia="Calibri"/>
              </w:rPr>
            </w:pPr>
            <w:r>
              <w:rPr>
                <w:rFonts w:eastAsia="Calibri"/>
              </w:rPr>
              <w:t>SET Gia = @giasp</w:t>
            </w:r>
          </w:p>
          <w:p w14:paraId="38CE4188" w14:textId="77777777" w:rsidR="0044112B" w:rsidRDefault="0044112B" w:rsidP="00BE111C">
            <w:pPr>
              <w:jc w:val="center"/>
              <w:rPr>
                <w:rFonts w:eastAsia="Calibri"/>
              </w:rPr>
            </w:pPr>
            <w:r>
              <w:rPr>
                <w:rFonts w:eastAsia="Calibri"/>
              </w:rPr>
              <w:t>WHERE MaSP = @masp</w:t>
            </w:r>
          </w:p>
        </w:tc>
        <w:tc>
          <w:tcPr>
            <w:tcW w:w="2835" w:type="dxa"/>
            <w:tcBorders>
              <w:top w:val="nil"/>
              <w:left w:val="outset" w:sz="6" w:space="0" w:color="auto"/>
              <w:bottom w:val="outset" w:sz="6" w:space="0" w:color="auto"/>
              <w:right w:val="outset" w:sz="6" w:space="0" w:color="auto"/>
            </w:tcBorders>
          </w:tcPr>
          <w:p w14:paraId="5BB4BDDF"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3FE4E815" w14:textId="77777777" w:rsidR="0044112B" w:rsidRDefault="0044112B" w:rsidP="00BE111C">
            <w:pPr>
              <w:ind w:firstLine="0"/>
              <w:rPr>
                <w:rFonts w:eastAsia="Calibri"/>
              </w:rPr>
            </w:pPr>
            <w:r>
              <w:rPr>
                <w:rFonts w:eastAsia="Calibri"/>
              </w:rPr>
              <w:t>Nhân viên A của đối tác  cập nhật thành công giá sản phẩm</w:t>
            </w:r>
          </w:p>
        </w:tc>
      </w:tr>
      <w:tr w:rsidR="0044112B" w14:paraId="2E2DB7B8" w14:textId="77777777" w:rsidTr="00BE111C">
        <w:tc>
          <w:tcPr>
            <w:tcW w:w="3111" w:type="dxa"/>
            <w:tcBorders>
              <w:top w:val="nil"/>
              <w:left w:val="outset" w:sz="6" w:space="0" w:color="auto"/>
              <w:bottom w:val="outset" w:sz="6" w:space="0" w:color="auto"/>
              <w:right w:val="outset" w:sz="6" w:space="0" w:color="auto"/>
            </w:tcBorders>
          </w:tcPr>
          <w:p w14:paraId="10A56576"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3432113F" w14:textId="77777777" w:rsidR="0044112B" w:rsidRDefault="0044112B" w:rsidP="00BE111C">
            <w:pPr>
              <w:ind w:firstLine="0"/>
              <w:jc w:val="center"/>
              <w:rPr>
                <w:rFonts w:eastAsia="Calibri"/>
              </w:rPr>
            </w:pPr>
            <w:r>
              <w:rPr>
                <w:rFonts w:eastAsia="Calibri"/>
              </w:rPr>
              <w:t>Update</w:t>
            </w:r>
          </w:p>
          <w:p w14:paraId="7FCC6C42" w14:textId="77777777" w:rsidR="0044112B" w:rsidRDefault="0044112B" w:rsidP="00BE111C">
            <w:pPr>
              <w:jc w:val="center"/>
              <w:rPr>
                <w:rFonts w:eastAsia="Calibri"/>
              </w:rPr>
            </w:pPr>
          </w:p>
          <w:p w14:paraId="60622007" w14:textId="77777777" w:rsidR="0044112B" w:rsidRDefault="0044112B" w:rsidP="00BE111C">
            <w:pPr>
              <w:ind w:firstLine="0"/>
              <w:jc w:val="center"/>
              <w:rPr>
                <w:rFonts w:eastAsia="Calibri"/>
              </w:rPr>
            </w:pPr>
            <w:r>
              <w:rPr>
                <w:rFonts w:eastAsia="Calibri"/>
              </w:rPr>
              <w:t>UPDATE SAN_PHAM</w:t>
            </w:r>
          </w:p>
          <w:p w14:paraId="2F7396B8" w14:textId="77777777" w:rsidR="0044112B" w:rsidRDefault="0044112B" w:rsidP="00BE111C">
            <w:pPr>
              <w:jc w:val="center"/>
              <w:rPr>
                <w:rFonts w:eastAsia="Calibri"/>
              </w:rPr>
            </w:pPr>
            <w:r>
              <w:rPr>
                <w:rFonts w:eastAsia="Calibri"/>
              </w:rPr>
              <w:t>SET Gia = @giasp</w:t>
            </w:r>
          </w:p>
          <w:p w14:paraId="0069D316" w14:textId="77777777" w:rsidR="0044112B" w:rsidRDefault="0044112B" w:rsidP="00BE111C">
            <w:pPr>
              <w:jc w:val="center"/>
              <w:rPr>
                <w:rFonts w:eastAsia="Calibri"/>
              </w:rPr>
            </w:pPr>
            <w:r>
              <w:rPr>
                <w:rFonts w:eastAsia="Calibri"/>
              </w:rPr>
              <w:t>WHERE MaSP = @masp</w:t>
            </w:r>
          </w:p>
        </w:tc>
        <w:tc>
          <w:tcPr>
            <w:tcW w:w="3544" w:type="dxa"/>
            <w:tcBorders>
              <w:top w:val="nil"/>
              <w:left w:val="outset" w:sz="6" w:space="0" w:color="auto"/>
              <w:bottom w:val="outset" w:sz="6" w:space="0" w:color="auto"/>
              <w:right w:val="outset" w:sz="6" w:space="0" w:color="auto"/>
            </w:tcBorders>
          </w:tcPr>
          <w:p w14:paraId="76D395FB" w14:textId="77777777" w:rsidR="0044112B" w:rsidRDefault="0044112B" w:rsidP="00BE111C">
            <w:pPr>
              <w:ind w:firstLine="0"/>
              <w:rPr>
                <w:rFonts w:eastAsia="Calibri"/>
              </w:rPr>
            </w:pPr>
            <w:r>
              <w:rPr>
                <w:rFonts w:eastAsia="Calibri"/>
              </w:rPr>
              <w:t>Nhân viên B của đối tác  cập nhật thành công giá sản phẩm</w:t>
            </w:r>
          </w:p>
        </w:tc>
      </w:tr>
      <w:tr w:rsidR="0044112B" w14:paraId="28E57035" w14:textId="77777777" w:rsidTr="00BE111C">
        <w:tc>
          <w:tcPr>
            <w:tcW w:w="3111" w:type="dxa"/>
            <w:tcBorders>
              <w:top w:val="nil"/>
              <w:left w:val="outset" w:sz="6" w:space="0" w:color="auto"/>
              <w:bottom w:val="outset" w:sz="6" w:space="0" w:color="auto"/>
              <w:right w:val="outset" w:sz="6" w:space="0" w:color="auto"/>
            </w:tcBorders>
          </w:tcPr>
          <w:p w14:paraId="2AEDE789" w14:textId="77777777" w:rsidR="0044112B" w:rsidRDefault="0044112B" w:rsidP="00BE111C">
            <w:pPr>
              <w:ind w:firstLine="0"/>
              <w:jc w:val="center"/>
              <w:rPr>
                <w:rFonts w:eastAsia="Calibri"/>
              </w:rPr>
            </w:pPr>
            <w:r>
              <w:rPr>
                <w:rFonts w:eastAsia="Calibri"/>
              </w:rPr>
              <w:t>Commit</w:t>
            </w:r>
          </w:p>
          <w:p w14:paraId="03D83682" w14:textId="77777777" w:rsidR="0044112B" w:rsidRDefault="0044112B" w:rsidP="00BE111C">
            <w:pPr>
              <w:jc w:val="center"/>
              <w:rPr>
                <w:rFonts w:eastAsia="Calibri"/>
              </w:rPr>
            </w:pPr>
          </w:p>
          <w:p w14:paraId="18AFD47F" w14:textId="77777777" w:rsidR="0044112B" w:rsidRDefault="0044112B" w:rsidP="00BE111C">
            <w:pPr>
              <w:ind w:firstLine="0"/>
              <w:jc w:val="center"/>
              <w:rPr>
                <w:rFonts w:eastAsia="Calibri"/>
              </w:rPr>
            </w:pPr>
            <w:r>
              <w:rPr>
                <w:rFonts w:eastAsia="Calibri"/>
              </w:rPr>
              <w:t>COMMIT TRANSACTION</w:t>
            </w:r>
          </w:p>
        </w:tc>
        <w:tc>
          <w:tcPr>
            <w:tcW w:w="2835" w:type="dxa"/>
            <w:tcBorders>
              <w:top w:val="nil"/>
              <w:left w:val="outset" w:sz="6" w:space="0" w:color="auto"/>
              <w:bottom w:val="outset" w:sz="6" w:space="0" w:color="auto"/>
              <w:right w:val="outset" w:sz="6" w:space="0" w:color="auto"/>
            </w:tcBorders>
          </w:tcPr>
          <w:p w14:paraId="2C77D99D" w14:textId="77777777" w:rsidR="0044112B" w:rsidRDefault="0044112B" w:rsidP="00BE111C">
            <w:pPr>
              <w:jc w:val="center"/>
              <w:rPr>
                <w:rFonts w:eastAsia="Calibri"/>
              </w:rPr>
            </w:pPr>
          </w:p>
        </w:tc>
        <w:tc>
          <w:tcPr>
            <w:tcW w:w="3544" w:type="dxa"/>
            <w:tcBorders>
              <w:top w:val="nil"/>
              <w:left w:val="outset" w:sz="6" w:space="0" w:color="auto"/>
              <w:bottom w:val="outset" w:sz="6" w:space="0" w:color="auto"/>
              <w:right w:val="outset" w:sz="6" w:space="0" w:color="auto"/>
            </w:tcBorders>
          </w:tcPr>
          <w:p w14:paraId="0CE42ED6" w14:textId="77777777" w:rsidR="0044112B" w:rsidRDefault="0044112B" w:rsidP="00BE111C">
            <w:pPr>
              <w:jc w:val="center"/>
              <w:rPr>
                <w:rFonts w:eastAsia="Calibri"/>
              </w:rPr>
            </w:pPr>
          </w:p>
        </w:tc>
      </w:tr>
      <w:tr w:rsidR="0044112B" w14:paraId="15873A03" w14:textId="77777777" w:rsidTr="00BE111C">
        <w:tc>
          <w:tcPr>
            <w:tcW w:w="3111" w:type="dxa"/>
            <w:tcBorders>
              <w:top w:val="nil"/>
              <w:left w:val="outset" w:sz="6" w:space="0" w:color="auto"/>
              <w:bottom w:val="outset" w:sz="6" w:space="0" w:color="auto"/>
              <w:right w:val="outset" w:sz="6" w:space="0" w:color="auto"/>
            </w:tcBorders>
          </w:tcPr>
          <w:p w14:paraId="050E5808" w14:textId="77777777" w:rsidR="0044112B" w:rsidRDefault="0044112B" w:rsidP="00BE111C">
            <w:pPr>
              <w:jc w:val="center"/>
              <w:rPr>
                <w:rFonts w:eastAsia="Calibri"/>
              </w:rPr>
            </w:pPr>
          </w:p>
        </w:tc>
        <w:tc>
          <w:tcPr>
            <w:tcW w:w="2835" w:type="dxa"/>
            <w:tcBorders>
              <w:top w:val="nil"/>
              <w:left w:val="outset" w:sz="6" w:space="0" w:color="auto"/>
              <w:bottom w:val="outset" w:sz="6" w:space="0" w:color="auto"/>
              <w:right w:val="outset" w:sz="6" w:space="0" w:color="auto"/>
            </w:tcBorders>
          </w:tcPr>
          <w:p w14:paraId="1253D5EB" w14:textId="77777777" w:rsidR="0044112B" w:rsidRDefault="0044112B" w:rsidP="00BE111C">
            <w:pPr>
              <w:ind w:firstLine="0"/>
              <w:jc w:val="center"/>
              <w:rPr>
                <w:rFonts w:eastAsia="Calibri"/>
              </w:rPr>
            </w:pPr>
            <w:r>
              <w:rPr>
                <w:rFonts w:eastAsia="Calibri"/>
              </w:rPr>
              <w:t>Commit</w:t>
            </w:r>
          </w:p>
          <w:p w14:paraId="354255E3" w14:textId="77777777" w:rsidR="0044112B" w:rsidRDefault="0044112B" w:rsidP="00BE111C">
            <w:pPr>
              <w:jc w:val="center"/>
              <w:rPr>
                <w:rFonts w:eastAsia="Calibri"/>
              </w:rPr>
            </w:pPr>
          </w:p>
          <w:p w14:paraId="4CE5C42C" w14:textId="77777777" w:rsidR="0044112B" w:rsidRDefault="0044112B" w:rsidP="00BE111C">
            <w:pPr>
              <w:ind w:firstLine="0"/>
              <w:jc w:val="center"/>
              <w:rPr>
                <w:rFonts w:eastAsia="Calibri"/>
              </w:rPr>
            </w:pPr>
            <w:r>
              <w:rPr>
                <w:rFonts w:eastAsia="Calibri"/>
              </w:rPr>
              <w:t>COMMIT TRANSACTION</w:t>
            </w:r>
          </w:p>
        </w:tc>
        <w:tc>
          <w:tcPr>
            <w:tcW w:w="3544" w:type="dxa"/>
            <w:tcBorders>
              <w:top w:val="nil"/>
              <w:left w:val="outset" w:sz="6" w:space="0" w:color="auto"/>
              <w:bottom w:val="outset" w:sz="6" w:space="0" w:color="auto"/>
              <w:right w:val="outset" w:sz="6" w:space="0" w:color="auto"/>
            </w:tcBorders>
          </w:tcPr>
          <w:p w14:paraId="25A3BC9B" w14:textId="77777777" w:rsidR="0044112B" w:rsidRDefault="0044112B" w:rsidP="00BE111C">
            <w:pPr>
              <w:ind w:firstLine="0"/>
              <w:rPr>
                <w:rFonts w:eastAsia="Calibri"/>
              </w:rPr>
            </w:pPr>
          </w:p>
        </w:tc>
      </w:tr>
    </w:tbl>
    <w:p w14:paraId="5FA1DA8A" w14:textId="77777777" w:rsidR="0044112B" w:rsidRDefault="0044112B" w:rsidP="00130181">
      <w:pPr>
        <w:rPr>
          <w:rFonts w:eastAsia="Calibri"/>
        </w:rPr>
      </w:pPr>
    </w:p>
    <w:p w14:paraId="270B4894" w14:textId="76B1D129" w:rsidR="00130181" w:rsidRDefault="00FA7AD7" w:rsidP="0013000E">
      <w:pPr>
        <w:pStyle w:val="ListParagraph"/>
        <w:numPr>
          <w:ilvl w:val="0"/>
          <w:numId w:val="15"/>
        </w:numPr>
        <w:spacing w:before="100" w:beforeAutospacing="1" w:after="100" w:afterAutospacing="1" w:line="256" w:lineRule="auto"/>
        <w:outlineLvl w:val="2"/>
        <w:rPr>
          <w:rFonts w:eastAsia="Calibri"/>
        </w:rPr>
      </w:pPr>
      <w:bookmarkStart w:id="24" w:name="_Toc90281302"/>
      <w:r w:rsidRPr="002A38EF">
        <w:rPr>
          <w:rFonts w:eastAsia="Calibri"/>
          <w:szCs w:val="26"/>
        </w:rPr>
        <w:t xml:space="preserve">TEST CASE </w:t>
      </w:r>
      <w:r w:rsidR="00130181">
        <w:rPr>
          <w:rFonts w:eastAsia="Calibri"/>
        </w:rPr>
        <w:t>3:</w:t>
      </w:r>
      <w:bookmarkEnd w:id="24"/>
    </w:p>
    <w:p w14:paraId="76EC1AB2" w14:textId="77777777" w:rsidR="00130181" w:rsidRDefault="00130181" w:rsidP="00130181">
      <w:pPr>
        <w:rPr>
          <w:rFonts w:eastAsia="Calibri"/>
        </w:rPr>
      </w:pPr>
      <w:r>
        <w:rPr>
          <w:rFonts w:eastAsia="Calibri"/>
        </w:rPr>
        <w:t>Mô tả tình huống tranh chấp:</w:t>
      </w:r>
    </w:p>
    <w:p w14:paraId="5AC92310" w14:textId="32A8BBEA" w:rsidR="00130181" w:rsidRDefault="00130181" w:rsidP="00130181">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r w:rsidR="003B0BDD">
        <w:rPr>
          <w:rFonts w:eastAsia="Calibri"/>
        </w:rPr>
        <w:t>.</w:t>
      </w:r>
    </w:p>
    <w:p w14:paraId="0E3DC82B" w14:textId="77777777" w:rsidR="003B0BDD" w:rsidRDefault="003B0BDD" w:rsidP="00130181">
      <w:pPr>
        <w:rPr>
          <w:rFonts w:eastAsia="Calibri"/>
        </w:rPr>
      </w:pP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3B0BDD" w14:paraId="2EA8DE71"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1693B8EE" w14:textId="590C1AE3" w:rsidR="003B0BDD" w:rsidRDefault="003B0BDD">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hideMark/>
          </w:tcPr>
          <w:p w14:paraId="3C2A3B55" w14:textId="728F8B38" w:rsidR="003B0BDD" w:rsidRDefault="003B0BDD">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B33008C" w14:textId="77777777" w:rsidR="003B0BDD" w:rsidRDefault="003B0BDD">
            <w:pPr>
              <w:jc w:val="center"/>
              <w:rPr>
                <w:rFonts w:eastAsia="Calibri"/>
              </w:rPr>
            </w:pPr>
            <w:r>
              <w:rPr>
                <w:rFonts w:eastAsia="Calibri"/>
              </w:rPr>
              <w:t>GHI CHÚ</w:t>
            </w:r>
          </w:p>
        </w:tc>
      </w:tr>
      <w:tr w:rsidR="003B0BDD" w14:paraId="381742B8" w14:textId="77777777" w:rsidTr="000A0684">
        <w:tc>
          <w:tcPr>
            <w:tcW w:w="2969" w:type="dxa"/>
            <w:tcBorders>
              <w:top w:val="nil"/>
              <w:left w:val="outset" w:sz="6" w:space="0" w:color="auto"/>
              <w:bottom w:val="outset" w:sz="6" w:space="0" w:color="auto"/>
              <w:right w:val="outset" w:sz="6" w:space="0" w:color="auto"/>
            </w:tcBorders>
          </w:tcPr>
          <w:p w14:paraId="05EEF576" w14:textId="77777777" w:rsidR="003B0BDD" w:rsidRDefault="003B0BDD">
            <w:pPr>
              <w:jc w:val="center"/>
              <w:rPr>
                <w:rFonts w:eastAsia="Calibri"/>
              </w:rPr>
            </w:pPr>
            <w:r>
              <w:rPr>
                <w:rFonts w:eastAsia="Calibri"/>
              </w:rPr>
              <w:t>Read</w:t>
            </w:r>
          </w:p>
          <w:p w14:paraId="3B4B57CE" w14:textId="77777777" w:rsidR="003B0BDD" w:rsidRDefault="003B0BDD">
            <w:pPr>
              <w:jc w:val="center"/>
              <w:rPr>
                <w:rFonts w:eastAsia="Calibri"/>
              </w:rPr>
            </w:pPr>
          </w:p>
          <w:p w14:paraId="54744C8E" w14:textId="77777777" w:rsidR="003B0BDD" w:rsidRDefault="003B0BDD">
            <w:pPr>
              <w:jc w:val="center"/>
              <w:rPr>
                <w:rFonts w:eastAsia="Calibri"/>
              </w:rPr>
            </w:pPr>
            <w:r>
              <w:rPr>
                <w:rFonts w:eastAsia="Calibri"/>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CA9D1CF"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69E2AD17" w14:textId="77777777" w:rsidR="003B0BDD" w:rsidRDefault="003B0BDD">
            <w:pPr>
              <w:jc w:val="center"/>
              <w:rPr>
                <w:rFonts w:eastAsia="Calibri"/>
              </w:rPr>
            </w:pPr>
            <w:r>
              <w:rPr>
                <w:rFonts w:eastAsia="Calibri"/>
              </w:rPr>
              <w:t xml:space="preserve">Đối tác xem thành công tình trạng đơn hàng của đơn hàng </w:t>
            </w:r>
          </w:p>
        </w:tc>
      </w:tr>
      <w:tr w:rsidR="003B0BDD" w14:paraId="4011A394" w14:textId="77777777" w:rsidTr="000A0684">
        <w:tc>
          <w:tcPr>
            <w:tcW w:w="2969" w:type="dxa"/>
            <w:tcBorders>
              <w:top w:val="nil"/>
              <w:left w:val="outset" w:sz="6" w:space="0" w:color="auto"/>
              <w:bottom w:val="outset" w:sz="6" w:space="0" w:color="auto"/>
              <w:right w:val="outset" w:sz="6" w:space="0" w:color="auto"/>
            </w:tcBorders>
          </w:tcPr>
          <w:p w14:paraId="6923A40D"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1759758B" w14:textId="77777777" w:rsidR="003B0BDD" w:rsidRDefault="003B0BDD">
            <w:pPr>
              <w:jc w:val="center"/>
              <w:rPr>
                <w:rFonts w:eastAsia="Calibri"/>
              </w:rPr>
            </w:pPr>
            <w:r>
              <w:rPr>
                <w:rFonts w:eastAsia="Calibri"/>
              </w:rPr>
              <w:t>Read</w:t>
            </w:r>
          </w:p>
          <w:p w14:paraId="5DFF21C6" w14:textId="77777777" w:rsidR="003B0BDD" w:rsidRDefault="003B0BDD">
            <w:pPr>
              <w:jc w:val="center"/>
              <w:rPr>
                <w:rFonts w:eastAsia="Calibri"/>
              </w:rPr>
            </w:pPr>
          </w:p>
          <w:p w14:paraId="1FBF7F53" w14:textId="77777777" w:rsidR="003B0BDD" w:rsidRDefault="003B0BDD">
            <w:pPr>
              <w:jc w:val="center"/>
              <w:rPr>
                <w:rFonts w:eastAsia="Calibri"/>
              </w:rPr>
            </w:pPr>
            <w:r>
              <w:rPr>
                <w:rFonts w:eastAsia="Calibri"/>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10845731" w14:textId="77777777" w:rsidR="003B0BDD" w:rsidRDefault="003B0BDD">
            <w:pPr>
              <w:jc w:val="center"/>
              <w:rPr>
                <w:rFonts w:eastAsia="Calibri"/>
              </w:rPr>
            </w:pPr>
            <w:r>
              <w:rPr>
                <w:rFonts w:eastAsia="Calibri"/>
              </w:rPr>
              <w:t>Tài xế xem thành công tình trạng đơn hàng của đơn hàng</w:t>
            </w:r>
          </w:p>
        </w:tc>
      </w:tr>
      <w:tr w:rsidR="003B0BDD" w14:paraId="677F6009" w14:textId="77777777" w:rsidTr="000A0684">
        <w:tc>
          <w:tcPr>
            <w:tcW w:w="2969" w:type="dxa"/>
            <w:tcBorders>
              <w:top w:val="nil"/>
              <w:left w:val="outset" w:sz="6" w:space="0" w:color="auto"/>
              <w:bottom w:val="outset" w:sz="6" w:space="0" w:color="auto"/>
              <w:right w:val="outset" w:sz="6" w:space="0" w:color="auto"/>
            </w:tcBorders>
          </w:tcPr>
          <w:p w14:paraId="1B84A18F"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4A36ABC3" w14:textId="77777777" w:rsidR="003B0BDD" w:rsidRDefault="003B0BDD">
            <w:pPr>
              <w:jc w:val="center"/>
              <w:rPr>
                <w:rFonts w:eastAsia="Calibri"/>
              </w:rPr>
            </w:pPr>
            <w:r>
              <w:rPr>
                <w:rFonts w:eastAsia="Calibri"/>
              </w:rPr>
              <w:t>Update</w:t>
            </w:r>
          </w:p>
          <w:p w14:paraId="2E683640" w14:textId="77777777" w:rsidR="003B0BDD" w:rsidRDefault="003B0BDD">
            <w:pPr>
              <w:jc w:val="center"/>
              <w:rPr>
                <w:rFonts w:eastAsia="Calibri"/>
              </w:rPr>
            </w:pPr>
          </w:p>
          <w:p w14:paraId="6EF609FE" w14:textId="77777777" w:rsidR="003B0BDD" w:rsidRDefault="003B0BDD">
            <w:pPr>
              <w:jc w:val="center"/>
              <w:rPr>
                <w:rFonts w:eastAsia="Calibri"/>
              </w:rPr>
            </w:pPr>
            <w:r>
              <w:rPr>
                <w:rFonts w:eastAsia="Calibri"/>
              </w:rPr>
              <w:t xml:space="preserve">UPDATE DON_HANG </w:t>
            </w:r>
          </w:p>
          <w:p w14:paraId="6FEA3FD2" w14:textId="77777777" w:rsidR="003B0BDD" w:rsidRDefault="003B0BDD">
            <w:pPr>
              <w:jc w:val="center"/>
              <w:rPr>
                <w:rFonts w:eastAsia="Calibri"/>
              </w:rPr>
            </w:pPr>
            <w:r>
              <w:rPr>
                <w:rFonts w:eastAsia="Calibri"/>
              </w:rPr>
              <w:t xml:space="preserve">SET TinhTrangDH = @ttdh </w:t>
            </w:r>
          </w:p>
          <w:p w14:paraId="089F4085" w14:textId="77777777" w:rsidR="003B0BDD" w:rsidRDefault="003B0BDD">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hideMark/>
          </w:tcPr>
          <w:p w14:paraId="607AF113" w14:textId="77777777" w:rsidR="003B0BDD" w:rsidRDefault="003B0BDD">
            <w:pPr>
              <w:jc w:val="center"/>
              <w:rPr>
                <w:rFonts w:eastAsia="Calibri"/>
              </w:rPr>
            </w:pPr>
            <w:r>
              <w:rPr>
                <w:rFonts w:eastAsia="Calibri"/>
              </w:rPr>
              <w:t>Tài xế cập nhật thành công tình trạng đơn hàng của đơn hàng là “Đã hủy giao hàng”</w:t>
            </w:r>
          </w:p>
        </w:tc>
      </w:tr>
      <w:tr w:rsidR="003B0BDD" w14:paraId="4636C842" w14:textId="77777777" w:rsidTr="000A0684">
        <w:tc>
          <w:tcPr>
            <w:tcW w:w="2969" w:type="dxa"/>
            <w:tcBorders>
              <w:top w:val="nil"/>
              <w:left w:val="outset" w:sz="6" w:space="0" w:color="auto"/>
              <w:bottom w:val="outset" w:sz="6" w:space="0" w:color="auto"/>
              <w:right w:val="outset" w:sz="6" w:space="0" w:color="auto"/>
            </w:tcBorders>
          </w:tcPr>
          <w:p w14:paraId="781B25ED" w14:textId="77777777" w:rsidR="003B0BDD" w:rsidRDefault="003B0BDD">
            <w:pPr>
              <w:jc w:val="center"/>
              <w:rPr>
                <w:rFonts w:eastAsia="Calibri"/>
              </w:rPr>
            </w:pPr>
            <w:r>
              <w:rPr>
                <w:rFonts w:eastAsia="Calibri"/>
              </w:rPr>
              <w:t>Update</w:t>
            </w:r>
          </w:p>
          <w:p w14:paraId="448AF1B4" w14:textId="77777777" w:rsidR="003B0BDD" w:rsidRDefault="003B0BDD">
            <w:pPr>
              <w:jc w:val="center"/>
              <w:rPr>
                <w:rFonts w:eastAsia="Calibri"/>
              </w:rPr>
            </w:pPr>
          </w:p>
          <w:p w14:paraId="216762EE" w14:textId="77777777" w:rsidR="003B0BDD" w:rsidRDefault="003B0BDD">
            <w:pPr>
              <w:jc w:val="center"/>
              <w:rPr>
                <w:rFonts w:eastAsia="Calibri"/>
              </w:rPr>
            </w:pPr>
            <w:r>
              <w:rPr>
                <w:rFonts w:eastAsia="Calibri"/>
              </w:rPr>
              <w:t xml:space="preserve">UPDATE DON_HANG </w:t>
            </w:r>
          </w:p>
          <w:p w14:paraId="164B0474" w14:textId="77777777" w:rsidR="003B0BDD" w:rsidRDefault="003B0BDD">
            <w:pPr>
              <w:jc w:val="center"/>
              <w:rPr>
                <w:rFonts w:eastAsia="Calibri"/>
              </w:rPr>
            </w:pPr>
            <w:r>
              <w:rPr>
                <w:rFonts w:eastAsia="Calibri"/>
              </w:rPr>
              <w:t xml:space="preserve">SET TinhTrangDH = @ttdh </w:t>
            </w:r>
          </w:p>
          <w:p w14:paraId="56F68E43" w14:textId="77777777" w:rsidR="003B0BDD" w:rsidRDefault="003B0BDD">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4BBC7C0D"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18EFE527" w14:textId="77777777" w:rsidR="003B0BDD" w:rsidRDefault="003B0BDD">
            <w:pPr>
              <w:jc w:val="center"/>
              <w:rPr>
                <w:rFonts w:eastAsia="Calibri"/>
              </w:rPr>
            </w:pPr>
            <w:r>
              <w:rPr>
                <w:rFonts w:eastAsia="Calibri"/>
              </w:rPr>
              <w:t>Đối tác cập nhật thành công tình trạng đơn hàng của đơn hàng là “Chờ xử lý giao hàng”</w:t>
            </w:r>
          </w:p>
        </w:tc>
      </w:tr>
      <w:tr w:rsidR="003B0BDD" w14:paraId="32A24506" w14:textId="77777777" w:rsidTr="000A0684">
        <w:tc>
          <w:tcPr>
            <w:tcW w:w="2969" w:type="dxa"/>
            <w:tcBorders>
              <w:top w:val="nil"/>
              <w:left w:val="outset" w:sz="6" w:space="0" w:color="auto"/>
              <w:bottom w:val="outset" w:sz="6" w:space="0" w:color="auto"/>
              <w:right w:val="outset" w:sz="6" w:space="0" w:color="auto"/>
            </w:tcBorders>
          </w:tcPr>
          <w:p w14:paraId="1CD1987B" w14:textId="77777777" w:rsidR="003B0BDD" w:rsidRDefault="003B0BDD">
            <w:pPr>
              <w:jc w:val="center"/>
              <w:rPr>
                <w:rFonts w:eastAsia="Calibri"/>
              </w:rPr>
            </w:pPr>
          </w:p>
        </w:tc>
        <w:tc>
          <w:tcPr>
            <w:tcW w:w="2977" w:type="dxa"/>
            <w:tcBorders>
              <w:top w:val="nil"/>
              <w:left w:val="outset" w:sz="6" w:space="0" w:color="auto"/>
              <w:bottom w:val="outset" w:sz="6" w:space="0" w:color="auto"/>
              <w:right w:val="outset" w:sz="6" w:space="0" w:color="auto"/>
            </w:tcBorders>
          </w:tcPr>
          <w:p w14:paraId="2FD36241" w14:textId="77777777" w:rsidR="003B0BDD" w:rsidRDefault="003B0BDD">
            <w:pPr>
              <w:jc w:val="center"/>
              <w:rPr>
                <w:rFonts w:eastAsia="Calibri"/>
              </w:rPr>
            </w:pPr>
            <w:r>
              <w:rPr>
                <w:rFonts w:eastAsia="Calibri"/>
              </w:rPr>
              <w:t>Commit</w:t>
            </w:r>
          </w:p>
          <w:p w14:paraId="5B6D1A99" w14:textId="77777777" w:rsidR="003B0BDD" w:rsidRDefault="003B0BDD">
            <w:pPr>
              <w:jc w:val="center"/>
              <w:rPr>
                <w:rFonts w:eastAsia="Calibri"/>
              </w:rPr>
            </w:pPr>
          </w:p>
          <w:p w14:paraId="03A24843" w14:textId="77777777" w:rsidR="003B0BDD" w:rsidRDefault="003B0BDD">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03BADC4E" w14:textId="77777777" w:rsidR="003B0BDD" w:rsidRDefault="003B0BDD">
            <w:pPr>
              <w:jc w:val="center"/>
              <w:rPr>
                <w:rFonts w:eastAsia="Calibri"/>
              </w:rPr>
            </w:pPr>
          </w:p>
        </w:tc>
      </w:tr>
      <w:tr w:rsidR="003B0BDD" w14:paraId="5B678C69" w14:textId="77777777" w:rsidTr="000A0684">
        <w:tc>
          <w:tcPr>
            <w:tcW w:w="2969" w:type="dxa"/>
            <w:tcBorders>
              <w:top w:val="nil"/>
              <w:left w:val="outset" w:sz="6" w:space="0" w:color="auto"/>
              <w:bottom w:val="outset" w:sz="6" w:space="0" w:color="auto"/>
              <w:right w:val="outset" w:sz="6" w:space="0" w:color="auto"/>
            </w:tcBorders>
          </w:tcPr>
          <w:p w14:paraId="00C636EF" w14:textId="77777777" w:rsidR="003B0BDD" w:rsidRDefault="003B0BDD">
            <w:pPr>
              <w:jc w:val="center"/>
              <w:rPr>
                <w:rFonts w:eastAsia="Calibri"/>
              </w:rPr>
            </w:pPr>
            <w:r>
              <w:rPr>
                <w:rFonts w:eastAsia="Calibri"/>
              </w:rPr>
              <w:t>Commit</w:t>
            </w:r>
          </w:p>
          <w:p w14:paraId="4F362D77" w14:textId="77777777" w:rsidR="003B0BDD" w:rsidRDefault="003B0BDD">
            <w:pPr>
              <w:jc w:val="center"/>
              <w:rPr>
                <w:rFonts w:eastAsia="Calibri"/>
              </w:rPr>
            </w:pPr>
          </w:p>
          <w:p w14:paraId="6C7B0260" w14:textId="77777777" w:rsidR="003B0BDD" w:rsidRDefault="003B0BDD">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46170181" w14:textId="77777777" w:rsidR="003B0BDD" w:rsidRDefault="003B0BDD">
            <w:pPr>
              <w:jc w:val="center"/>
              <w:rPr>
                <w:rFonts w:eastAsia="Calibri"/>
              </w:rPr>
            </w:pPr>
          </w:p>
        </w:tc>
        <w:tc>
          <w:tcPr>
            <w:tcW w:w="3402" w:type="dxa"/>
            <w:tcBorders>
              <w:top w:val="nil"/>
              <w:left w:val="outset" w:sz="6" w:space="0" w:color="auto"/>
              <w:bottom w:val="outset" w:sz="6" w:space="0" w:color="auto"/>
              <w:right w:val="outset" w:sz="6" w:space="0" w:color="auto"/>
            </w:tcBorders>
            <w:hideMark/>
          </w:tcPr>
          <w:p w14:paraId="7BA1899A" w14:textId="77777777" w:rsidR="003B0BDD" w:rsidRDefault="003B0BDD">
            <w:pPr>
              <w:jc w:val="center"/>
              <w:rPr>
                <w:rFonts w:eastAsia="Calibri"/>
              </w:rPr>
            </w:pPr>
            <w:r>
              <w:rPr>
                <w:rFonts w:eastAsia="Calibri"/>
              </w:rPr>
              <w:t xml:space="preserve">Đối tác thực hiện cập nhật sau nên thay thế cho dữ liệu cập nhật của Tài xế. Kết quả cập nhật của Tài xế sẽ không bao giờ xảy ra </w:t>
            </w:r>
          </w:p>
          <w:p w14:paraId="7F28CDAE" w14:textId="77777777" w:rsidR="003B0BDD" w:rsidRDefault="003B0BDD">
            <w:pPr>
              <w:jc w:val="center"/>
              <w:rPr>
                <w:rFonts w:eastAsia="Calibri"/>
              </w:rPr>
            </w:pPr>
            <w:r>
              <w:rPr>
                <w:rFonts w:eastAsia="Calibri"/>
              </w:rPr>
              <w:t>=&gt; Lost update</w:t>
            </w:r>
          </w:p>
        </w:tc>
      </w:tr>
    </w:tbl>
    <w:p w14:paraId="008857A3" w14:textId="49268FBE" w:rsidR="001E67C3" w:rsidRPr="00FE3AC8" w:rsidRDefault="001E67C3" w:rsidP="001E67C3">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Thiết lập</w:t>
      </w:r>
      <w:r>
        <w:rPr>
          <w:rFonts w:eastAsia="Calibri" w:cs="Times New Roman"/>
          <w:szCs w:val="26"/>
          <w:lang w:val="vi-VN"/>
        </w:rPr>
        <w:t xml:space="preserve"> </w:t>
      </w:r>
      <w:r w:rsidRPr="00423D9B">
        <w:rPr>
          <w:rFonts w:eastAsia="Calibri" w:cs="Times New Roman"/>
          <w:szCs w:val="26"/>
          <w:lang w:val="vi-VN"/>
        </w:rPr>
        <w:t xml:space="preserve">updatelock thay cho shared </w:t>
      </w:r>
      <w:r>
        <w:rPr>
          <w:rFonts w:eastAsia="Calibri" w:cs="Times New Roman"/>
          <w:szCs w:val="26"/>
          <w:lang w:val="vi-VN"/>
        </w:rPr>
        <w:t>lock, u</w:t>
      </w:r>
      <w:r w:rsidRPr="00423D9B">
        <w:rPr>
          <w:rFonts w:eastAsia="Calibri" w:cs="Times New Roman"/>
          <w:szCs w:val="26"/>
          <w:lang w:val="vi-VN"/>
        </w:rPr>
        <w:t>plock được giữ đến hết giao tác</w:t>
      </w:r>
      <w:r>
        <w:rPr>
          <w:rFonts w:eastAsia="Calibri" w:cs="Times New Roman"/>
          <w:szCs w:val="26"/>
          <w:lang w:val="vi-VN"/>
        </w:rPr>
        <w:t xml:space="preserve"> =&gt; Thêm updatelock vào lúc select của hai giao tác</w:t>
      </w:r>
    </w:p>
    <w:tbl>
      <w:tblPr>
        <w:tblStyle w:val="TableGrid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1E67C3" w14:paraId="5D274B88" w14:textId="77777777" w:rsidTr="00BE111C">
        <w:tc>
          <w:tcPr>
            <w:tcW w:w="2969" w:type="dxa"/>
            <w:tcBorders>
              <w:top w:val="outset" w:sz="6" w:space="0" w:color="auto"/>
              <w:left w:val="outset" w:sz="6" w:space="0" w:color="auto"/>
              <w:bottom w:val="outset" w:sz="6" w:space="0" w:color="auto"/>
              <w:right w:val="outset" w:sz="6" w:space="0" w:color="auto"/>
            </w:tcBorders>
          </w:tcPr>
          <w:p w14:paraId="0996BC25" w14:textId="77777777" w:rsidR="001E67C3" w:rsidRDefault="001E67C3" w:rsidP="00BE111C">
            <w:pPr>
              <w:jc w:val="center"/>
              <w:rPr>
                <w:rFonts w:eastAsia="Calibri"/>
              </w:rPr>
            </w:pPr>
            <w:r>
              <w:rPr>
                <w:rFonts w:eastAsia="Calibri"/>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6BC8632" w14:textId="77777777" w:rsidR="001E67C3" w:rsidRDefault="001E67C3" w:rsidP="00BE111C">
            <w:pPr>
              <w:jc w:val="center"/>
              <w:rPr>
                <w:rFonts w:eastAsia="Calibri"/>
              </w:rPr>
            </w:pPr>
            <w:r>
              <w:rPr>
                <w:rFonts w:eastAsia="Calibri"/>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39751EB1" w14:textId="77777777" w:rsidR="001E67C3" w:rsidRDefault="001E67C3" w:rsidP="00BE111C">
            <w:pPr>
              <w:jc w:val="center"/>
              <w:rPr>
                <w:rFonts w:eastAsia="Calibri"/>
              </w:rPr>
            </w:pPr>
            <w:r>
              <w:rPr>
                <w:rFonts w:eastAsia="Calibri"/>
              </w:rPr>
              <w:t>GHI CHÚ</w:t>
            </w:r>
          </w:p>
        </w:tc>
      </w:tr>
      <w:tr w:rsidR="001E67C3" w14:paraId="6C302CE1" w14:textId="77777777" w:rsidTr="00BE111C">
        <w:tc>
          <w:tcPr>
            <w:tcW w:w="2969" w:type="dxa"/>
            <w:tcBorders>
              <w:top w:val="nil"/>
              <w:left w:val="outset" w:sz="6" w:space="0" w:color="auto"/>
              <w:bottom w:val="outset" w:sz="6" w:space="0" w:color="auto"/>
              <w:right w:val="outset" w:sz="6" w:space="0" w:color="auto"/>
            </w:tcBorders>
          </w:tcPr>
          <w:p w14:paraId="47899B70" w14:textId="77777777" w:rsidR="001E67C3" w:rsidRDefault="001E67C3" w:rsidP="00BE111C">
            <w:pPr>
              <w:jc w:val="center"/>
              <w:rPr>
                <w:rFonts w:eastAsia="Calibri"/>
              </w:rPr>
            </w:pPr>
            <w:r>
              <w:rPr>
                <w:rFonts w:eastAsia="Calibri"/>
              </w:rPr>
              <w:t>Read</w:t>
            </w:r>
          </w:p>
          <w:p w14:paraId="051CFB45" w14:textId="77777777" w:rsidR="001E67C3" w:rsidRDefault="001E67C3" w:rsidP="00BE111C">
            <w:pPr>
              <w:jc w:val="center"/>
              <w:rPr>
                <w:rFonts w:eastAsia="Calibri"/>
              </w:rPr>
            </w:pPr>
          </w:p>
          <w:p w14:paraId="43E048E7" w14:textId="77777777" w:rsidR="001E67C3" w:rsidRDefault="001E67C3" w:rsidP="00BE111C">
            <w:pPr>
              <w:jc w:val="center"/>
              <w:rPr>
                <w:rFonts w:eastAsia="Calibri"/>
              </w:rPr>
            </w:pPr>
            <w:r>
              <w:rPr>
                <w:rFonts w:eastAsia="Calibri"/>
              </w:rPr>
              <w:t xml:space="preserve">SELECT TinhTrangDH FROM DON_HANG </w:t>
            </w:r>
            <w:r>
              <w:rPr>
                <w:rFonts w:eastAsia="Calibri"/>
                <w:lang w:val="vi-VN"/>
              </w:rPr>
              <w:t>with(updlock)</w:t>
            </w:r>
            <w:r>
              <w:rPr>
                <w:rFonts w:eastAsia="Calibri"/>
                <w:lang w:val="vi-VN" w:eastAsia="vi-VN"/>
              </w:rPr>
              <w:t xml:space="preserve"> </w:t>
            </w: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E59A0A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1F752599" w14:textId="77777777" w:rsidR="001E67C3" w:rsidRDefault="001E67C3" w:rsidP="00BE111C">
            <w:pPr>
              <w:jc w:val="center"/>
              <w:rPr>
                <w:rFonts w:eastAsia="Calibri"/>
              </w:rPr>
            </w:pPr>
            <w:r>
              <w:rPr>
                <w:rFonts w:eastAsia="Calibri"/>
              </w:rPr>
              <w:t xml:space="preserve">Đối tác xem thành công tình trạng đơn hàng của đơn hàng </w:t>
            </w:r>
          </w:p>
        </w:tc>
      </w:tr>
      <w:tr w:rsidR="001E67C3" w14:paraId="4000B302" w14:textId="77777777" w:rsidTr="00BE111C">
        <w:tc>
          <w:tcPr>
            <w:tcW w:w="2969" w:type="dxa"/>
            <w:tcBorders>
              <w:top w:val="nil"/>
              <w:left w:val="outset" w:sz="6" w:space="0" w:color="auto"/>
              <w:bottom w:val="outset" w:sz="6" w:space="0" w:color="auto"/>
              <w:right w:val="outset" w:sz="6" w:space="0" w:color="auto"/>
            </w:tcBorders>
          </w:tcPr>
          <w:p w14:paraId="0F36ACD3"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F90E282" w14:textId="77777777" w:rsidR="001E67C3" w:rsidRDefault="001E67C3" w:rsidP="00BE111C">
            <w:pPr>
              <w:jc w:val="center"/>
              <w:rPr>
                <w:rFonts w:eastAsia="Calibri"/>
              </w:rPr>
            </w:pPr>
            <w:r>
              <w:rPr>
                <w:rFonts w:eastAsia="Calibri"/>
              </w:rPr>
              <w:t>Read</w:t>
            </w:r>
          </w:p>
          <w:p w14:paraId="344E767C" w14:textId="77777777" w:rsidR="001E67C3" w:rsidRDefault="001E67C3" w:rsidP="00BE111C">
            <w:pPr>
              <w:jc w:val="center"/>
              <w:rPr>
                <w:rFonts w:eastAsia="Calibri"/>
              </w:rPr>
            </w:pPr>
          </w:p>
          <w:p w14:paraId="4124440B" w14:textId="77777777" w:rsidR="001E67C3" w:rsidRDefault="001E67C3" w:rsidP="00BE111C">
            <w:pPr>
              <w:jc w:val="center"/>
              <w:rPr>
                <w:rFonts w:eastAsia="Calibri"/>
              </w:rPr>
            </w:pPr>
            <w:r>
              <w:rPr>
                <w:rFonts w:eastAsia="Calibri"/>
              </w:rPr>
              <w:t>SELECT TinhTrangDH FROM DON_HANG</w:t>
            </w:r>
            <w:r>
              <w:rPr>
                <w:rFonts w:eastAsia="Calibri"/>
                <w:lang w:val="vi-VN"/>
              </w:rPr>
              <w:t xml:space="preserve"> </w:t>
            </w:r>
            <w:r>
              <w:rPr>
                <w:rFonts w:eastAsia="Calibri"/>
                <w:lang w:val="vi-VN"/>
              </w:rPr>
              <w:lastRenderedPageBreak/>
              <w:t>with(updlock)</w:t>
            </w:r>
            <w:r>
              <w:rPr>
                <w:rFonts w:eastAsia="Calibri"/>
              </w:rPr>
              <w:t xml:space="preserve"> WHERE MaDH = @madh</w:t>
            </w:r>
          </w:p>
        </w:tc>
        <w:tc>
          <w:tcPr>
            <w:tcW w:w="3402" w:type="dxa"/>
            <w:tcBorders>
              <w:top w:val="nil"/>
              <w:left w:val="outset" w:sz="6" w:space="0" w:color="auto"/>
              <w:bottom w:val="outset" w:sz="6" w:space="0" w:color="auto"/>
              <w:right w:val="outset" w:sz="6" w:space="0" w:color="auto"/>
            </w:tcBorders>
          </w:tcPr>
          <w:p w14:paraId="27534166" w14:textId="77777777" w:rsidR="001E67C3" w:rsidRDefault="001E67C3" w:rsidP="00BE111C">
            <w:pPr>
              <w:jc w:val="center"/>
              <w:rPr>
                <w:rFonts w:eastAsia="Calibri"/>
              </w:rPr>
            </w:pPr>
            <w:r>
              <w:rPr>
                <w:rFonts w:eastAsia="Calibri"/>
              </w:rPr>
              <w:lastRenderedPageBreak/>
              <w:t>Tài xế xem thành công tình trạng đơn hàng của đơn hàng</w:t>
            </w:r>
          </w:p>
        </w:tc>
      </w:tr>
      <w:tr w:rsidR="001E67C3" w14:paraId="2C058920" w14:textId="77777777" w:rsidTr="00BE111C">
        <w:tc>
          <w:tcPr>
            <w:tcW w:w="2969" w:type="dxa"/>
            <w:tcBorders>
              <w:top w:val="nil"/>
              <w:left w:val="outset" w:sz="6" w:space="0" w:color="auto"/>
              <w:bottom w:val="outset" w:sz="6" w:space="0" w:color="auto"/>
              <w:right w:val="outset" w:sz="6" w:space="0" w:color="auto"/>
            </w:tcBorders>
          </w:tcPr>
          <w:p w14:paraId="75E01C1B"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31A3237B" w14:textId="77777777" w:rsidR="001E67C3" w:rsidRDefault="001E67C3" w:rsidP="00BE111C">
            <w:pPr>
              <w:jc w:val="center"/>
              <w:rPr>
                <w:rFonts w:eastAsia="Calibri"/>
              </w:rPr>
            </w:pPr>
            <w:r>
              <w:rPr>
                <w:rFonts w:eastAsia="Calibri"/>
              </w:rPr>
              <w:t>Update</w:t>
            </w:r>
          </w:p>
          <w:p w14:paraId="5A950045" w14:textId="77777777" w:rsidR="001E67C3" w:rsidRDefault="001E67C3" w:rsidP="00BE111C">
            <w:pPr>
              <w:jc w:val="center"/>
              <w:rPr>
                <w:rFonts w:eastAsia="Calibri"/>
              </w:rPr>
            </w:pPr>
          </w:p>
          <w:p w14:paraId="2138480F" w14:textId="77777777" w:rsidR="001E67C3" w:rsidRDefault="001E67C3" w:rsidP="00BE111C">
            <w:pPr>
              <w:jc w:val="center"/>
              <w:rPr>
                <w:rFonts w:eastAsia="Calibri"/>
              </w:rPr>
            </w:pPr>
            <w:r>
              <w:rPr>
                <w:rFonts w:eastAsia="Calibri"/>
              </w:rPr>
              <w:t xml:space="preserve">UPDATE DON_HANG </w:t>
            </w:r>
          </w:p>
          <w:p w14:paraId="07313DFF" w14:textId="77777777" w:rsidR="001E67C3" w:rsidRDefault="001E67C3" w:rsidP="00BE111C">
            <w:pPr>
              <w:jc w:val="center"/>
              <w:rPr>
                <w:rFonts w:eastAsia="Calibri"/>
              </w:rPr>
            </w:pPr>
            <w:r>
              <w:rPr>
                <w:rFonts w:eastAsia="Calibri"/>
              </w:rPr>
              <w:t xml:space="preserve">SET TinhTrangDH = @ttdh </w:t>
            </w:r>
          </w:p>
          <w:p w14:paraId="07240B40" w14:textId="77777777" w:rsidR="001E67C3" w:rsidRDefault="001E67C3" w:rsidP="00BE111C">
            <w:pPr>
              <w:jc w:val="center"/>
              <w:rPr>
                <w:rFonts w:eastAsia="Calibri"/>
              </w:rPr>
            </w:pPr>
            <w:r>
              <w:rPr>
                <w:rFonts w:eastAsia="Calibri"/>
              </w:rPr>
              <w:t>WHERE MaDH = @madh</w:t>
            </w:r>
          </w:p>
        </w:tc>
        <w:tc>
          <w:tcPr>
            <w:tcW w:w="3402" w:type="dxa"/>
            <w:tcBorders>
              <w:top w:val="nil"/>
              <w:left w:val="outset" w:sz="6" w:space="0" w:color="auto"/>
              <w:bottom w:val="outset" w:sz="6" w:space="0" w:color="auto"/>
              <w:right w:val="outset" w:sz="6" w:space="0" w:color="auto"/>
            </w:tcBorders>
          </w:tcPr>
          <w:p w14:paraId="0CD03ECA" w14:textId="77777777" w:rsidR="001E67C3" w:rsidRDefault="001E67C3" w:rsidP="00BE111C">
            <w:pPr>
              <w:jc w:val="center"/>
              <w:rPr>
                <w:rFonts w:eastAsia="Calibri"/>
              </w:rPr>
            </w:pPr>
            <w:r>
              <w:rPr>
                <w:rFonts w:eastAsia="Calibri"/>
              </w:rPr>
              <w:t>Tài xế cập nhật thành công tình trạng đơn hàng của đơn hàng là “Đã hủy giao hàng”</w:t>
            </w:r>
          </w:p>
        </w:tc>
      </w:tr>
      <w:tr w:rsidR="001E67C3" w14:paraId="1988ACE7" w14:textId="77777777" w:rsidTr="00BE111C">
        <w:tc>
          <w:tcPr>
            <w:tcW w:w="2969" w:type="dxa"/>
            <w:tcBorders>
              <w:top w:val="nil"/>
              <w:left w:val="outset" w:sz="6" w:space="0" w:color="auto"/>
              <w:bottom w:val="outset" w:sz="6" w:space="0" w:color="auto"/>
              <w:right w:val="outset" w:sz="6" w:space="0" w:color="auto"/>
            </w:tcBorders>
          </w:tcPr>
          <w:p w14:paraId="6B6A5DE0" w14:textId="77777777" w:rsidR="001E67C3" w:rsidRDefault="001E67C3" w:rsidP="00BE111C">
            <w:pPr>
              <w:jc w:val="center"/>
              <w:rPr>
                <w:rFonts w:eastAsia="Calibri"/>
              </w:rPr>
            </w:pPr>
            <w:r>
              <w:rPr>
                <w:rFonts w:eastAsia="Calibri"/>
              </w:rPr>
              <w:t>Update</w:t>
            </w:r>
          </w:p>
          <w:p w14:paraId="6AA03EA0" w14:textId="77777777" w:rsidR="001E67C3" w:rsidRDefault="001E67C3" w:rsidP="00BE111C">
            <w:pPr>
              <w:jc w:val="center"/>
              <w:rPr>
                <w:rFonts w:eastAsia="Calibri"/>
              </w:rPr>
            </w:pPr>
          </w:p>
          <w:p w14:paraId="208F81D4" w14:textId="77777777" w:rsidR="001E67C3" w:rsidRDefault="001E67C3" w:rsidP="00BE111C">
            <w:pPr>
              <w:jc w:val="center"/>
              <w:rPr>
                <w:rFonts w:eastAsia="Calibri"/>
              </w:rPr>
            </w:pPr>
            <w:r>
              <w:rPr>
                <w:rFonts w:eastAsia="Calibri"/>
              </w:rPr>
              <w:t xml:space="preserve">UPDATE DON_HANG </w:t>
            </w:r>
          </w:p>
          <w:p w14:paraId="3C74659A" w14:textId="77777777" w:rsidR="001E67C3" w:rsidRDefault="001E67C3" w:rsidP="00BE111C">
            <w:pPr>
              <w:jc w:val="center"/>
              <w:rPr>
                <w:rFonts w:eastAsia="Calibri"/>
              </w:rPr>
            </w:pPr>
            <w:r>
              <w:rPr>
                <w:rFonts w:eastAsia="Calibri"/>
              </w:rPr>
              <w:t xml:space="preserve">SET TinhTrangDH = @ttdh </w:t>
            </w:r>
          </w:p>
          <w:p w14:paraId="586A98A4" w14:textId="77777777" w:rsidR="001E67C3" w:rsidRDefault="001E67C3" w:rsidP="00BE111C">
            <w:pPr>
              <w:jc w:val="center"/>
              <w:rPr>
                <w:rFonts w:eastAsia="Calibri"/>
              </w:rPr>
            </w:pPr>
            <w:r>
              <w:rPr>
                <w:rFonts w:eastAsia="Calibri"/>
              </w:rPr>
              <w:t>WHERE MaDH = @madh</w:t>
            </w:r>
          </w:p>
        </w:tc>
        <w:tc>
          <w:tcPr>
            <w:tcW w:w="2977" w:type="dxa"/>
            <w:tcBorders>
              <w:top w:val="nil"/>
              <w:left w:val="outset" w:sz="6" w:space="0" w:color="auto"/>
              <w:bottom w:val="outset" w:sz="6" w:space="0" w:color="auto"/>
              <w:right w:val="outset" w:sz="6" w:space="0" w:color="auto"/>
            </w:tcBorders>
          </w:tcPr>
          <w:p w14:paraId="0C6EA14D"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0B2EB2A9" w14:textId="77777777" w:rsidR="001E67C3" w:rsidRDefault="001E67C3" w:rsidP="00BE111C">
            <w:pPr>
              <w:jc w:val="center"/>
              <w:rPr>
                <w:rFonts w:eastAsia="Calibri"/>
              </w:rPr>
            </w:pPr>
            <w:r>
              <w:rPr>
                <w:rFonts w:eastAsia="Calibri"/>
              </w:rPr>
              <w:t>Đối tác cập nhật thành công tình trạng đơn hàng của đơn hàng là “Chờ xử lý giao hàng”</w:t>
            </w:r>
          </w:p>
        </w:tc>
      </w:tr>
      <w:tr w:rsidR="001E67C3" w14:paraId="5670B5D6" w14:textId="77777777" w:rsidTr="00BE111C">
        <w:tc>
          <w:tcPr>
            <w:tcW w:w="2969" w:type="dxa"/>
            <w:tcBorders>
              <w:top w:val="nil"/>
              <w:left w:val="outset" w:sz="6" w:space="0" w:color="auto"/>
              <w:bottom w:val="outset" w:sz="6" w:space="0" w:color="auto"/>
              <w:right w:val="outset" w:sz="6" w:space="0" w:color="auto"/>
            </w:tcBorders>
          </w:tcPr>
          <w:p w14:paraId="2B5DD38A" w14:textId="77777777" w:rsidR="001E67C3" w:rsidRDefault="001E67C3" w:rsidP="00BE111C">
            <w:pPr>
              <w:jc w:val="center"/>
              <w:rPr>
                <w:rFonts w:eastAsia="Calibri"/>
              </w:rPr>
            </w:pPr>
          </w:p>
        </w:tc>
        <w:tc>
          <w:tcPr>
            <w:tcW w:w="2977" w:type="dxa"/>
            <w:tcBorders>
              <w:top w:val="nil"/>
              <w:left w:val="outset" w:sz="6" w:space="0" w:color="auto"/>
              <w:bottom w:val="outset" w:sz="6" w:space="0" w:color="auto"/>
              <w:right w:val="outset" w:sz="6" w:space="0" w:color="auto"/>
            </w:tcBorders>
          </w:tcPr>
          <w:p w14:paraId="498922C2" w14:textId="77777777" w:rsidR="001E67C3" w:rsidRDefault="001E67C3" w:rsidP="00BE111C">
            <w:pPr>
              <w:jc w:val="center"/>
              <w:rPr>
                <w:rFonts w:eastAsia="Calibri"/>
              </w:rPr>
            </w:pPr>
            <w:r>
              <w:rPr>
                <w:rFonts w:eastAsia="Calibri"/>
              </w:rPr>
              <w:t>Commit</w:t>
            </w:r>
          </w:p>
          <w:p w14:paraId="2D074D36" w14:textId="77777777" w:rsidR="001E67C3" w:rsidRDefault="001E67C3" w:rsidP="00BE111C">
            <w:pPr>
              <w:jc w:val="center"/>
              <w:rPr>
                <w:rFonts w:eastAsia="Calibri"/>
              </w:rPr>
            </w:pPr>
          </w:p>
          <w:p w14:paraId="0C29D734" w14:textId="77777777" w:rsidR="001E67C3" w:rsidRDefault="001E67C3" w:rsidP="00BE111C">
            <w:pPr>
              <w:jc w:val="center"/>
              <w:rPr>
                <w:rFonts w:eastAsia="Calibri"/>
              </w:rPr>
            </w:pPr>
            <w:r>
              <w:rPr>
                <w:rFonts w:eastAsia="Calibri"/>
              </w:rPr>
              <w:t>COMMIT TRANSACTION</w:t>
            </w:r>
          </w:p>
        </w:tc>
        <w:tc>
          <w:tcPr>
            <w:tcW w:w="3402" w:type="dxa"/>
            <w:tcBorders>
              <w:top w:val="nil"/>
              <w:left w:val="outset" w:sz="6" w:space="0" w:color="auto"/>
              <w:bottom w:val="outset" w:sz="6" w:space="0" w:color="auto"/>
              <w:right w:val="outset" w:sz="6" w:space="0" w:color="auto"/>
            </w:tcBorders>
          </w:tcPr>
          <w:p w14:paraId="3C319D6A" w14:textId="77777777" w:rsidR="001E67C3" w:rsidRDefault="001E67C3" w:rsidP="00BE111C">
            <w:pPr>
              <w:jc w:val="center"/>
              <w:rPr>
                <w:rFonts w:eastAsia="Calibri"/>
              </w:rPr>
            </w:pPr>
          </w:p>
        </w:tc>
      </w:tr>
      <w:tr w:rsidR="001E67C3" w14:paraId="2AA43DF7" w14:textId="77777777" w:rsidTr="00BE111C">
        <w:tc>
          <w:tcPr>
            <w:tcW w:w="2969" w:type="dxa"/>
            <w:tcBorders>
              <w:top w:val="nil"/>
              <w:left w:val="outset" w:sz="6" w:space="0" w:color="auto"/>
              <w:bottom w:val="outset" w:sz="6" w:space="0" w:color="auto"/>
              <w:right w:val="outset" w:sz="6" w:space="0" w:color="auto"/>
            </w:tcBorders>
          </w:tcPr>
          <w:p w14:paraId="3CFCB3C6" w14:textId="77777777" w:rsidR="001E67C3" w:rsidRDefault="001E67C3" w:rsidP="00BE111C">
            <w:pPr>
              <w:jc w:val="center"/>
              <w:rPr>
                <w:rFonts w:eastAsia="Calibri"/>
              </w:rPr>
            </w:pPr>
            <w:r>
              <w:rPr>
                <w:rFonts w:eastAsia="Calibri"/>
              </w:rPr>
              <w:t>Commit</w:t>
            </w:r>
          </w:p>
          <w:p w14:paraId="45899563" w14:textId="77777777" w:rsidR="001E67C3" w:rsidRDefault="001E67C3" w:rsidP="00BE111C">
            <w:pPr>
              <w:jc w:val="center"/>
              <w:rPr>
                <w:rFonts w:eastAsia="Calibri"/>
              </w:rPr>
            </w:pPr>
          </w:p>
          <w:p w14:paraId="4A34C45E" w14:textId="77777777" w:rsidR="001E67C3" w:rsidRDefault="001E67C3" w:rsidP="00BE111C">
            <w:pPr>
              <w:jc w:val="center"/>
              <w:rPr>
                <w:rFonts w:eastAsia="Calibri"/>
              </w:rPr>
            </w:pPr>
            <w:r>
              <w:rPr>
                <w:rFonts w:eastAsia="Calibri"/>
              </w:rPr>
              <w:t>COMMIT TRANSACTION</w:t>
            </w:r>
          </w:p>
        </w:tc>
        <w:tc>
          <w:tcPr>
            <w:tcW w:w="2977" w:type="dxa"/>
            <w:tcBorders>
              <w:top w:val="nil"/>
              <w:left w:val="outset" w:sz="6" w:space="0" w:color="auto"/>
              <w:bottom w:val="outset" w:sz="6" w:space="0" w:color="auto"/>
              <w:right w:val="outset" w:sz="6" w:space="0" w:color="auto"/>
            </w:tcBorders>
          </w:tcPr>
          <w:p w14:paraId="655E15F9" w14:textId="77777777" w:rsidR="001E67C3" w:rsidRDefault="001E67C3" w:rsidP="00BE111C">
            <w:pPr>
              <w:jc w:val="center"/>
              <w:rPr>
                <w:rFonts w:eastAsia="Calibri"/>
              </w:rPr>
            </w:pPr>
          </w:p>
        </w:tc>
        <w:tc>
          <w:tcPr>
            <w:tcW w:w="3402" w:type="dxa"/>
            <w:tcBorders>
              <w:top w:val="nil"/>
              <w:left w:val="outset" w:sz="6" w:space="0" w:color="auto"/>
              <w:bottom w:val="outset" w:sz="6" w:space="0" w:color="auto"/>
              <w:right w:val="outset" w:sz="6" w:space="0" w:color="auto"/>
            </w:tcBorders>
          </w:tcPr>
          <w:p w14:paraId="657DEAC4" w14:textId="77777777" w:rsidR="001E67C3" w:rsidRDefault="001E67C3" w:rsidP="00BE111C">
            <w:pPr>
              <w:jc w:val="center"/>
              <w:rPr>
                <w:rFonts w:eastAsia="Calibri"/>
              </w:rPr>
            </w:pPr>
          </w:p>
        </w:tc>
      </w:tr>
    </w:tbl>
    <w:p w14:paraId="02CAA415" w14:textId="77777777" w:rsidR="00130181" w:rsidRDefault="00130181" w:rsidP="001E67C3"/>
    <w:p w14:paraId="495F634F" w14:textId="07E11884" w:rsidR="00130181" w:rsidRPr="0013000E" w:rsidRDefault="00765D1A" w:rsidP="00765D1A">
      <w:pPr>
        <w:pStyle w:val="Heading3"/>
        <w:rPr>
          <w:sz w:val="26"/>
          <w:szCs w:val="26"/>
        </w:rPr>
      </w:pPr>
      <w:r w:rsidRPr="0013000E">
        <w:rPr>
          <w:sz w:val="26"/>
          <w:szCs w:val="26"/>
        </w:rPr>
        <w:t xml:space="preserve">     </w:t>
      </w:r>
      <w:r w:rsidR="000A0684" w:rsidRPr="0013000E">
        <w:rPr>
          <w:sz w:val="26"/>
          <w:szCs w:val="26"/>
        </w:rPr>
        <w:t xml:space="preserve">      </w:t>
      </w:r>
      <w:bookmarkStart w:id="25" w:name="_Toc90281303"/>
      <w:r w:rsidR="001329D0" w:rsidRPr="0013000E">
        <w:rPr>
          <w:sz w:val="26"/>
          <w:szCs w:val="26"/>
        </w:rPr>
        <w:t>7.2. Dirty Read</w:t>
      </w:r>
      <w:bookmarkEnd w:id="25"/>
    </w:p>
    <w:p w14:paraId="5F5A5E5B" w14:textId="75291D5F" w:rsidR="00765D1A" w:rsidRPr="00765D1A" w:rsidRDefault="00FA7AD7" w:rsidP="0013000E">
      <w:pPr>
        <w:pStyle w:val="Heading3"/>
        <w:numPr>
          <w:ilvl w:val="0"/>
          <w:numId w:val="27"/>
        </w:numPr>
        <w:rPr>
          <w:rFonts w:eastAsia="Calibri" w:cs="Times New Roman"/>
          <w:sz w:val="26"/>
          <w:szCs w:val="26"/>
          <w:lang w:val="en-US"/>
        </w:rPr>
      </w:pPr>
      <w:bookmarkStart w:id="26" w:name="_Toc90281304"/>
      <w:r w:rsidRPr="002A38EF">
        <w:rPr>
          <w:rFonts w:eastAsia="Calibri"/>
          <w:sz w:val="26"/>
          <w:szCs w:val="26"/>
          <w:lang w:val="en-US"/>
        </w:rPr>
        <w:t xml:space="preserve">TEST CASE </w:t>
      </w:r>
      <w:r w:rsidR="00765D1A" w:rsidRPr="00765D1A">
        <w:rPr>
          <w:rFonts w:eastAsia="Calibri" w:cs="Times New Roman"/>
          <w:sz w:val="26"/>
          <w:szCs w:val="26"/>
          <w:lang w:val="en-US"/>
        </w:rPr>
        <w:t>1:</w:t>
      </w:r>
      <w:bookmarkEnd w:id="26"/>
    </w:p>
    <w:p w14:paraId="28E2C358"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1E6CD99E" w14:textId="135B92A8"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0A0684" w:rsidRPr="00765D1A" w14:paraId="329901A0" w14:textId="77777777" w:rsidTr="000A0684">
        <w:tc>
          <w:tcPr>
            <w:tcW w:w="2969" w:type="dxa"/>
            <w:tcBorders>
              <w:top w:val="outset" w:sz="6" w:space="0" w:color="auto"/>
              <w:left w:val="outset" w:sz="6" w:space="0" w:color="auto"/>
              <w:bottom w:val="outset" w:sz="6" w:space="0" w:color="auto"/>
              <w:right w:val="outset" w:sz="6" w:space="0" w:color="auto"/>
            </w:tcBorders>
            <w:hideMark/>
          </w:tcPr>
          <w:p w14:paraId="6F5471D2" w14:textId="5A8ED8C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tình trạng đơn hàng</w:t>
            </w:r>
          </w:p>
          <w:p w14:paraId="06532CE7" w14:textId="159F7024"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hideMark/>
          </w:tcPr>
          <w:p w14:paraId="3FEE442E" w14:textId="76A0F8A5"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hideMark/>
          </w:tcPr>
          <w:p w14:paraId="32BA5D4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1A242482" w14:textId="77777777" w:rsidTr="000A0684">
        <w:tc>
          <w:tcPr>
            <w:tcW w:w="2969" w:type="dxa"/>
            <w:tcBorders>
              <w:top w:val="nil"/>
              <w:left w:val="outset" w:sz="6" w:space="0" w:color="auto"/>
              <w:bottom w:val="outset" w:sz="6" w:space="0" w:color="auto"/>
              <w:right w:val="outset" w:sz="6" w:space="0" w:color="auto"/>
            </w:tcBorders>
          </w:tcPr>
          <w:p w14:paraId="177B541D" w14:textId="186FC4E2"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71569C2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2B13FD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04E9D88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tình trạng đơn hàng của đơn hàng</w:t>
            </w:r>
          </w:p>
        </w:tc>
      </w:tr>
      <w:tr w:rsidR="000A0684" w:rsidRPr="00765D1A" w14:paraId="791D880F" w14:textId="77777777" w:rsidTr="000A0684">
        <w:tc>
          <w:tcPr>
            <w:tcW w:w="2969" w:type="dxa"/>
            <w:tcBorders>
              <w:top w:val="nil"/>
              <w:left w:val="outset" w:sz="6" w:space="0" w:color="auto"/>
              <w:bottom w:val="outset" w:sz="6" w:space="0" w:color="auto"/>
              <w:right w:val="outset" w:sz="6" w:space="0" w:color="auto"/>
            </w:tcBorders>
          </w:tcPr>
          <w:p w14:paraId="2AFA2190" w14:textId="12E0DE2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lastRenderedPageBreak/>
              <w:t>Update</w:t>
            </w:r>
          </w:p>
          <w:p w14:paraId="58E6583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7D24990"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795CD3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tình trạng đơn hàng của đơn hàng là “Đã xử lý đơn hàng và giao hàng cho tài xế”</w:t>
            </w:r>
          </w:p>
        </w:tc>
      </w:tr>
      <w:tr w:rsidR="000A0684" w:rsidRPr="00765D1A" w14:paraId="1F508691" w14:textId="77777777" w:rsidTr="000A0684">
        <w:tc>
          <w:tcPr>
            <w:tcW w:w="2969" w:type="dxa"/>
            <w:tcBorders>
              <w:top w:val="nil"/>
              <w:left w:val="outset" w:sz="6" w:space="0" w:color="auto"/>
              <w:bottom w:val="outset" w:sz="6" w:space="0" w:color="auto"/>
              <w:right w:val="outset" w:sz="6" w:space="0" w:color="auto"/>
            </w:tcBorders>
          </w:tcPr>
          <w:p w14:paraId="0FD28CBB"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hideMark/>
          </w:tcPr>
          <w:p w14:paraId="1B6D91D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557FB50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giao tác T2</w:t>
            </w:r>
          </w:p>
        </w:tc>
      </w:tr>
      <w:tr w:rsidR="000A0684" w:rsidRPr="00765D1A" w14:paraId="4C04217F" w14:textId="77777777" w:rsidTr="000A0684">
        <w:tc>
          <w:tcPr>
            <w:tcW w:w="2969" w:type="dxa"/>
            <w:tcBorders>
              <w:top w:val="nil"/>
              <w:left w:val="outset" w:sz="6" w:space="0" w:color="auto"/>
              <w:bottom w:val="outset" w:sz="6" w:space="0" w:color="auto"/>
              <w:right w:val="outset" w:sz="6" w:space="0" w:color="auto"/>
            </w:tcBorders>
          </w:tcPr>
          <w:p w14:paraId="176026B6" w14:textId="77777777" w:rsidR="000A0684" w:rsidRPr="00765D1A" w:rsidRDefault="000A0684" w:rsidP="00765D1A">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1A97C7F5" w14:textId="57B7660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4BDED39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TinhTrangDH FROM DON_HANG WHERE MaDH = @madh</w:t>
            </w:r>
          </w:p>
        </w:tc>
        <w:tc>
          <w:tcPr>
            <w:tcW w:w="3402" w:type="dxa"/>
            <w:tcBorders>
              <w:top w:val="nil"/>
              <w:left w:val="outset" w:sz="6" w:space="0" w:color="auto"/>
              <w:bottom w:val="outset" w:sz="6" w:space="0" w:color="auto"/>
              <w:right w:val="outset" w:sz="6" w:space="0" w:color="auto"/>
            </w:tcBorders>
            <w:hideMark/>
          </w:tcPr>
          <w:p w14:paraId="3E688D5E"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Khách hàng xem thành công tình trạng đơn hàng</w:t>
            </w:r>
          </w:p>
        </w:tc>
      </w:tr>
      <w:tr w:rsidR="000A0684" w:rsidRPr="00765D1A" w14:paraId="21358FF6" w14:textId="77777777" w:rsidTr="000A0684">
        <w:tc>
          <w:tcPr>
            <w:tcW w:w="2969" w:type="dxa"/>
            <w:tcBorders>
              <w:top w:val="nil"/>
              <w:left w:val="outset" w:sz="6" w:space="0" w:color="auto"/>
              <w:bottom w:val="outset" w:sz="6" w:space="0" w:color="auto"/>
              <w:right w:val="outset" w:sz="6" w:space="0" w:color="auto"/>
            </w:tcBorders>
          </w:tcPr>
          <w:p w14:paraId="6CFF5C43" w14:textId="31D19E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1B836F5A"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1C5390A9"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4CE1696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gặp trục trặc về mạng nên hủy cập nhật trước đó của đối tác. Khách hàng đọc dữ liệu đã hủy cập nhật của đối tác </w:t>
            </w:r>
          </w:p>
          <w:p w14:paraId="7E947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27AD4C9B" w14:textId="65C179C5" w:rsidR="00D840F6" w:rsidRDefault="00765D1A" w:rsidP="00D840F6">
      <w:pPr>
        <w:spacing w:before="100" w:beforeAutospacing="1" w:after="100" w:afterAutospacing="1" w:line="256" w:lineRule="auto"/>
        <w:rPr>
          <w:rFonts w:eastAsia="Calibri" w:cs="Times New Roman"/>
          <w:szCs w:val="26"/>
          <w:lang w:val="vi-VN"/>
        </w:rPr>
      </w:pPr>
      <w:r w:rsidRPr="00765D1A">
        <w:rPr>
          <w:rFonts w:eastAsia="Calibri" w:cs="Times New Roman"/>
          <w:szCs w:val="26"/>
          <w:lang w:val="en-US"/>
        </w:rPr>
        <w:t xml:space="preserve"> </w:t>
      </w:r>
      <w:r w:rsidR="00D840F6">
        <w:rPr>
          <w:rFonts w:eastAsia="Calibri" w:cs="Times New Roman"/>
          <w:b/>
          <w:bCs/>
          <w:szCs w:val="26"/>
        </w:rPr>
        <w:t xml:space="preserve">Hướng giải quyết lỗi: </w:t>
      </w:r>
      <w:r w:rsidR="00D840F6" w:rsidRPr="00423D9B">
        <w:rPr>
          <w:rFonts w:eastAsia="Calibri" w:cs="Times New Roman"/>
          <w:szCs w:val="26"/>
          <w:lang w:val="vi-VN"/>
        </w:rPr>
        <w:t xml:space="preserve">Thiết lập Slock khi đọc và trả khóa ngay sau khi đọc xong ở </w:t>
      </w:r>
      <w:r w:rsidR="00D840F6">
        <w:rPr>
          <w:rFonts w:eastAsia="Calibri" w:cs="Times New Roman"/>
          <w:szCs w:val="26"/>
          <w:lang w:val="vi-VN"/>
        </w:rPr>
        <w:t>T2</w:t>
      </w:r>
      <w:r w:rsidR="00D840F6" w:rsidRPr="00423D9B">
        <w:rPr>
          <w:rFonts w:eastAsia="Calibri" w:cs="Times New Roman"/>
          <w:szCs w:val="26"/>
          <w:lang w:val="vi-VN"/>
        </w:rPr>
        <w:t xml:space="preserve">: </w:t>
      </w:r>
      <w:r w:rsidR="00D840F6">
        <w:rPr>
          <w:rFonts w:eastAsia="Calibri" w:cs="Times New Roman"/>
          <w:szCs w:val="26"/>
          <w:lang w:val="vi-VN"/>
        </w:rPr>
        <w:t>Bỏ</w:t>
      </w:r>
      <w:r w:rsidR="00D840F6" w:rsidRPr="00423D9B">
        <w:rPr>
          <w:rFonts w:eastAsia="Calibri" w:cs="Times New Roman"/>
          <w:szCs w:val="26"/>
          <w:lang w:val="vi-VN"/>
        </w:rPr>
        <w:t xml:space="preserve"> </w:t>
      </w:r>
      <w:r w:rsidR="00D840F6"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D840F6" w14:paraId="79DD9C12" w14:textId="77777777" w:rsidTr="00BE111C">
        <w:tc>
          <w:tcPr>
            <w:tcW w:w="2969" w:type="dxa"/>
            <w:tcBorders>
              <w:top w:val="outset" w:sz="6" w:space="0" w:color="auto"/>
              <w:left w:val="outset" w:sz="6" w:space="0" w:color="auto"/>
              <w:bottom w:val="outset" w:sz="6" w:space="0" w:color="auto"/>
              <w:right w:val="outset" w:sz="6" w:space="0" w:color="auto"/>
            </w:tcBorders>
          </w:tcPr>
          <w:p w14:paraId="3E60A7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T1 – Đối tác cập nhật tình trạng đơn hàng</w:t>
            </w:r>
          </w:p>
          <w:p w14:paraId="1CF6A321"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outset" w:sz="6" w:space="0" w:color="auto"/>
              <w:left w:val="outset" w:sz="6" w:space="0" w:color="auto"/>
              <w:bottom w:val="outset" w:sz="6" w:space="0" w:color="auto"/>
              <w:right w:val="outset" w:sz="6" w:space="0" w:color="auto"/>
            </w:tcBorders>
          </w:tcPr>
          <w:p w14:paraId="3CDCDBF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7FEE73C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GHI CHÚ</w:t>
            </w:r>
          </w:p>
        </w:tc>
      </w:tr>
      <w:tr w:rsidR="00D840F6" w14:paraId="4DBD0063" w14:textId="77777777" w:rsidTr="00BE111C">
        <w:tc>
          <w:tcPr>
            <w:tcW w:w="2969" w:type="dxa"/>
            <w:tcBorders>
              <w:top w:val="nil"/>
              <w:left w:val="outset" w:sz="6" w:space="0" w:color="auto"/>
              <w:bottom w:val="outset" w:sz="6" w:space="0" w:color="auto"/>
              <w:right w:val="outset" w:sz="6" w:space="0" w:color="auto"/>
            </w:tcBorders>
          </w:tcPr>
          <w:p w14:paraId="45B950A8"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71580915"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5961527A"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5A6093C"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xem thành công tình trạng đơn hàng của đơn hàng</w:t>
            </w:r>
          </w:p>
        </w:tc>
      </w:tr>
      <w:tr w:rsidR="00D840F6" w14:paraId="71A8A453" w14:textId="77777777" w:rsidTr="00BE111C">
        <w:tc>
          <w:tcPr>
            <w:tcW w:w="2969" w:type="dxa"/>
            <w:tcBorders>
              <w:top w:val="nil"/>
              <w:left w:val="outset" w:sz="6" w:space="0" w:color="auto"/>
              <w:bottom w:val="outset" w:sz="6" w:space="0" w:color="auto"/>
              <w:right w:val="outset" w:sz="6" w:space="0" w:color="auto"/>
            </w:tcBorders>
          </w:tcPr>
          <w:p w14:paraId="66C4BBA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w:t>
            </w:r>
          </w:p>
          <w:p w14:paraId="245F6F14"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C350656"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19411AAA"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Đối tác cập nhật tình trạng đơn hàng của đơn hàng là “Đã xử lý đơn hàng và giao hàng cho tài xế”</w:t>
            </w:r>
          </w:p>
        </w:tc>
      </w:tr>
      <w:tr w:rsidR="00D840F6" w14:paraId="12383F7D" w14:textId="77777777" w:rsidTr="00BE111C">
        <w:tc>
          <w:tcPr>
            <w:tcW w:w="2969" w:type="dxa"/>
            <w:tcBorders>
              <w:top w:val="nil"/>
              <w:left w:val="outset" w:sz="6" w:space="0" w:color="auto"/>
              <w:bottom w:val="outset" w:sz="6" w:space="0" w:color="auto"/>
              <w:right w:val="outset" w:sz="6" w:space="0" w:color="auto"/>
            </w:tcBorders>
          </w:tcPr>
          <w:p w14:paraId="6DB509AC" w14:textId="77777777" w:rsidR="00D840F6" w:rsidRDefault="00D840F6" w:rsidP="00BE111C">
            <w:pPr>
              <w:spacing w:before="100" w:beforeAutospacing="1" w:after="100" w:afterAutospacing="1" w:line="256" w:lineRule="auto"/>
              <w:jc w:val="center"/>
              <w:rPr>
                <w:rFonts w:eastAsia="Calibri"/>
                <w:szCs w:val="26"/>
              </w:rPr>
            </w:pPr>
          </w:p>
        </w:tc>
        <w:tc>
          <w:tcPr>
            <w:tcW w:w="2977" w:type="dxa"/>
            <w:tcBorders>
              <w:top w:val="nil"/>
              <w:left w:val="outset" w:sz="6" w:space="0" w:color="auto"/>
              <w:bottom w:val="outset" w:sz="6" w:space="0" w:color="auto"/>
              <w:right w:val="outset" w:sz="6" w:space="0" w:color="auto"/>
            </w:tcBorders>
          </w:tcPr>
          <w:p w14:paraId="5540FFB2"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Read</w:t>
            </w:r>
          </w:p>
          <w:p w14:paraId="399E4561"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SELECT TinhTrangDH FROM DON_HANG WHERE MaDH = @madh</w:t>
            </w:r>
          </w:p>
        </w:tc>
        <w:tc>
          <w:tcPr>
            <w:tcW w:w="3402" w:type="dxa"/>
            <w:tcBorders>
              <w:top w:val="nil"/>
              <w:left w:val="outset" w:sz="6" w:space="0" w:color="auto"/>
              <w:bottom w:val="outset" w:sz="6" w:space="0" w:color="auto"/>
              <w:right w:val="outset" w:sz="6" w:space="0" w:color="auto"/>
            </w:tcBorders>
          </w:tcPr>
          <w:p w14:paraId="07D85B6E"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lastRenderedPageBreak/>
              <w:t>Khách hàng xem thành công tình trạng đơn hàng</w:t>
            </w:r>
          </w:p>
        </w:tc>
      </w:tr>
      <w:tr w:rsidR="00D840F6" w14:paraId="5F056B1F" w14:textId="77777777" w:rsidTr="00BE111C">
        <w:tc>
          <w:tcPr>
            <w:tcW w:w="2969" w:type="dxa"/>
            <w:tcBorders>
              <w:top w:val="nil"/>
              <w:left w:val="outset" w:sz="6" w:space="0" w:color="auto"/>
              <w:bottom w:val="outset" w:sz="6" w:space="0" w:color="auto"/>
              <w:right w:val="outset" w:sz="6" w:space="0" w:color="auto"/>
            </w:tcBorders>
          </w:tcPr>
          <w:p w14:paraId="12E85E8D"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w:t>
            </w:r>
          </w:p>
          <w:p w14:paraId="77800D47" w14:textId="77777777" w:rsidR="00D840F6" w:rsidRDefault="00D840F6"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2977" w:type="dxa"/>
            <w:tcBorders>
              <w:top w:val="nil"/>
              <w:left w:val="outset" w:sz="6" w:space="0" w:color="auto"/>
              <w:bottom w:val="outset" w:sz="6" w:space="0" w:color="auto"/>
              <w:right w:val="outset" w:sz="6" w:space="0" w:color="auto"/>
            </w:tcBorders>
          </w:tcPr>
          <w:p w14:paraId="068A56A1" w14:textId="77777777" w:rsidR="00D840F6" w:rsidRDefault="00D840F6"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042A1F75" w14:textId="77777777" w:rsidR="00D840F6" w:rsidRDefault="00D840F6" w:rsidP="00BE111C">
            <w:pPr>
              <w:spacing w:before="100" w:beforeAutospacing="1" w:after="100" w:afterAutospacing="1" w:line="256" w:lineRule="auto"/>
              <w:jc w:val="center"/>
              <w:rPr>
                <w:rFonts w:eastAsia="Calibri"/>
                <w:szCs w:val="26"/>
              </w:rPr>
            </w:pPr>
          </w:p>
        </w:tc>
      </w:tr>
    </w:tbl>
    <w:p w14:paraId="1EE0880B" w14:textId="7D45F1EB" w:rsidR="00765D1A" w:rsidRPr="00D840F6" w:rsidRDefault="00765D1A" w:rsidP="00765D1A">
      <w:pPr>
        <w:spacing w:before="100" w:beforeAutospacing="1" w:after="100" w:afterAutospacing="1" w:line="256" w:lineRule="auto"/>
        <w:rPr>
          <w:rFonts w:eastAsia="Calibri" w:cs="Times New Roman"/>
          <w:szCs w:val="26"/>
          <w:lang w:val="vi-VN"/>
        </w:rPr>
      </w:pPr>
    </w:p>
    <w:p w14:paraId="26CFBFE6" w14:textId="70CCD4B5" w:rsidR="00765D1A" w:rsidRPr="00765D1A" w:rsidRDefault="00FA7AD7" w:rsidP="0013000E">
      <w:pPr>
        <w:pStyle w:val="Heading3"/>
        <w:numPr>
          <w:ilvl w:val="0"/>
          <w:numId w:val="27"/>
        </w:numPr>
        <w:rPr>
          <w:rFonts w:eastAsia="Calibri" w:cs="Times New Roman"/>
          <w:sz w:val="26"/>
          <w:szCs w:val="26"/>
          <w:lang w:val="en-US"/>
        </w:rPr>
      </w:pPr>
      <w:bookmarkStart w:id="27" w:name="_Toc90281305"/>
      <w:r w:rsidRPr="002A38EF">
        <w:rPr>
          <w:rFonts w:eastAsia="Calibri"/>
          <w:sz w:val="26"/>
          <w:szCs w:val="26"/>
          <w:lang w:val="en-US"/>
        </w:rPr>
        <w:t xml:space="preserve">TEST CASE </w:t>
      </w:r>
      <w:r w:rsidR="00765D1A" w:rsidRPr="00765D1A">
        <w:rPr>
          <w:rFonts w:eastAsia="Calibri" w:cs="Times New Roman"/>
          <w:sz w:val="26"/>
          <w:szCs w:val="26"/>
          <w:lang w:val="en-US"/>
        </w:rPr>
        <w:t>2:</w:t>
      </w:r>
      <w:bookmarkEnd w:id="27"/>
    </w:p>
    <w:p w14:paraId="0B01B359"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B4A1A2C" w14:textId="51AF79FF"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1AE633F3"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533068D5" w14:textId="2D027E0A"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Nhân viên xem hợp đồng</w:t>
            </w:r>
          </w:p>
          <w:p w14:paraId="1F3746BD" w14:textId="03329BE8"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59F3D775" w14:textId="77E76D34"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T2 – Đối tác cập nhật thời gian hiệu lực của hợp đồng</w:t>
            </w:r>
          </w:p>
          <w:p w14:paraId="26A170FE" w14:textId="7A9D7B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outset" w:sz="6" w:space="0" w:color="auto"/>
              <w:left w:val="outset" w:sz="6" w:space="0" w:color="auto"/>
              <w:bottom w:val="outset" w:sz="6" w:space="0" w:color="auto"/>
              <w:right w:val="outset" w:sz="6" w:space="0" w:color="auto"/>
            </w:tcBorders>
            <w:hideMark/>
          </w:tcPr>
          <w:p w14:paraId="1A7879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6F292E15" w14:textId="77777777" w:rsidTr="000A0684">
        <w:tc>
          <w:tcPr>
            <w:tcW w:w="2827" w:type="dxa"/>
            <w:tcBorders>
              <w:top w:val="nil"/>
              <w:left w:val="outset" w:sz="6" w:space="0" w:color="auto"/>
              <w:bottom w:val="outset" w:sz="6" w:space="0" w:color="auto"/>
              <w:right w:val="outset" w:sz="6" w:space="0" w:color="auto"/>
            </w:tcBorders>
          </w:tcPr>
          <w:p w14:paraId="28BB492E"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117FA2EE" w14:textId="6B163CC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689A45C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TG_HieuLucHD FROM HOP_DONG WHERE MaDT = @madt and MaHD = @mahd</w:t>
            </w:r>
          </w:p>
        </w:tc>
        <w:tc>
          <w:tcPr>
            <w:tcW w:w="3402" w:type="dxa"/>
            <w:tcBorders>
              <w:top w:val="nil"/>
              <w:left w:val="outset" w:sz="6" w:space="0" w:color="auto"/>
              <w:bottom w:val="outset" w:sz="6" w:space="0" w:color="auto"/>
              <w:right w:val="outset" w:sz="6" w:space="0" w:color="auto"/>
            </w:tcBorders>
            <w:hideMark/>
          </w:tcPr>
          <w:p w14:paraId="01748BF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thời gian hiệu lực của hợp đồng</w:t>
            </w:r>
          </w:p>
        </w:tc>
      </w:tr>
      <w:tr w:rsidR="000A0684" w:rsidRPr="00765D1A" w14:paraId="5DB36B50" w14:textId="77777777" w:rsidTr="000A0684">
        <w:tc>
          <w:tcPr>
            <w:tcW w:w="2827" w:type="dxa"/>
            <w:tcBorders>
              <w:top w:val="nil"/>
              <w:left w:val="outset" w:sz="6" w:space="0" w:color="auto"/>
              <w:bottom w:val="outset" w:sz="6" w:space="0" w:color="auto"/>
              <w:right w:val="outset" w:sz="6" w:space="0" w:color="auto"/>
            </w:tcBorders>
          </w:tcPr>
          <w:p w14:paraId="52F9388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36A67850" w14:textId="4F25B71E"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2B625A4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hideMark/>
          </w:tcPr>
          <w:p w14:paraId="772EE927"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thời gian hiệu lực của hợp đồng</w:t>
            </w:r>
          </w:p>
        </w:tc>
      </w:tr>
      <w:tr w:rsidR="000A0684" w:rsidRPr="00765D1A" w14:paraId="272A5C30" w14:textId="77777777" w:rsidTr="000A0684">
        <w:tc>
          <w:tcPr>
            <w:tcW w:w="2827" w:type="dxa"/>
            <w:tcBorders>
              <w:top w:val="nil"/>
              <w:left w:val="outset" w:sz="6" w:space="0" w:color="auto"/>
              <w:bottom w:val="outset" w:sz="6" w:space="0" w:color="auto"/>
              <w:right w:val="outset" w:sz="6" w:space="0" w:color="auto"/>
            </w:tcBorders>
            <w:hideMark/>
          </w:tcPr>
          <w:p w14:paraId="7FEE2F8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FA339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3DCC2CF"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T1</w:t>
            </w:r>
          </w:p>
        </w:tc>
      </w:tr>
      <w:tr w:rsidR="000A0684" w:rsidRPr="00765D1A" w14:paraId="1175F000" w14:textId="77777777" w:rsidTr="000A0684">
        <w:tc>
          <w:tcPr>
            <w:tcW w:w="2827" w:type="dxa"/>
            <w:tcBorders>
              <w:top w:val="nil"/>
              <w:left w:val="outset" w:sz="6" w:space="0" w:color="auto"/>
              <w:bottom w:val="outset" w:sz="6" w:space="0" w:color="auto"/>
              <w:right w:val="outset" w:sz="6" w:space="0" w:color="auto"/>
            </w:tcBorders>
          </w:tcPr>
          <w:p w14:paraId="1553F151" w14:textId="74EECF3D"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505D5B5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2886B556"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2E760B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Nhân viên xem danh sách hợp đồng của đối tác của mình</w:t>
            </w:r>
          </w:p>
        </w:tc>
      </w:tr>
      <w:tr w:rsidR="000A0684" w:rsidRPr="00765D1A" w14:paraId="5B194291" w14:textId="77777777" w:rsidTr="000A0684">
        <w:tc>
          <w:tcPr>
            <w:tcW w:w="2827" w:type="dxa"/>
            <w:tcBorders>
              <w:top w:val="nil"/>
              <w:left w:val="outset" w:sz="6" w:space="0" w:color="auto"/>
              <w:bottom w:val="outset" w:sz="6" w:space="0" w:color="auto"/>
              <w:right w:val="outset" w:sz="6" w:space="0" w:color="auto"/>
            </w:tcBorders>
          </w:tcPr>
          <w:p w14:paraId="29A74A87"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8F2A71F" w14:textId="08915318"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022BC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402" w:type="dxa"/>
            <w:tcBorders>
              <w:top w:val="nil"/>
              <w:left w:val="outset" w:sz="6" w:space="0" w:color="auto"/>
              <w:bottom w:val="outset" w:sz="6" w:space="0" w:color="auto"/>
              <w:right w:val="outset" w:sz="6" w:space="0" w:color="auto"/>
            </w:tcBorders>
            <w:hideMark/>
          </w:tcPr>
          <w:p w14:paraId="0E55364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Do bị mất kết nối mạng nên đối tác hủy cập nhật. Nhân viên đọc dữ liệu đã hủy cập nhật của đối tác </w:t>
            </w:r>
          </w:p>
          <w:p w14:paraId="760FE6E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=&gt; Dirty Read</w:t>
            </w:r>
          </w:p>
        </w:tc>
      </w:tr>
    </w:tbl>
    <w:p w14:paraId="107B5D70" w14:textId="306E02B4" w:rsidR="00B1416C" w:rsidRDefault="00B1416C" w:rsidP="00B1416C">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sidRPr="00423D9B">
        <w:rPr>
          <w:rFonts w:eastAsia="Calibri" w:cs="Times New Roman"/>
          <w:szCs w:val="26"/>
          <w:lang w:val="vi-VN"/>
        </w:rPr>
        <w:t>Thiết lập Slock khi đọc và trả khóa ngay sau khi đọc xong ở T1:</w:t>
      </w:r>
      <w:r>
        <w:rPr>
          <w:rFonts w:eastAsia="Calibri" w:cs="Times New Roman"/>
          <w:szCs w:val="26"/>
          <w:lang w:val="vi-VN"/>
        </w:rPr>
        <w:t xml:space="preserve"> Bỏ</w:t>
      </w:r>
      <w:r w:rsidRPr="00423D9B">
        <w:rPr>
          <w:rFonts w:eastAsia="Calibri" w:cs="Times New Roman"/>
          <w:szCs w:val="26"/>
          <w:lang w:val="vi-VN"/>
        </w:rPr>
        <w:t xml:space="preserve">  </w:t>
      </w:r>
      <w:r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B1416C" w14:paraId="59C01171" w14:textId="77777777" w:rsidTr="00BE111C">
        <w:trPr>
          <w:trHeight w:val="1454"/>
        </w:trPr>
        <w:tc>
          <w:tcPr>
            <w:tcW w:w="2827" w:type="dxa"/>
            <w:tcBorders>
              <w:top w:val="outset" w:sz="6" w:space="0" w:color="auto"/>
              <w:left w:val="outset" w:sz="6" w:space="0" w:color="auto"/>
              <w:bottom w:val="outset" w:sz="6" w:space="0" w:color="auto"/>
              <w:right w:val="outset" w:sz="6" w:space="0" w:color="auto"/>
            </w:tcBorders>
          </w:tcPr>
          <w:p w14:paraId="67BC429D"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T1 – Đối tác xem hợp đồng</w:t>
            </w:r>
          </w:p>
          <w:p w14:paraId="3C547254"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0EB2CC92"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7C5EBE8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GHI CHÚ</w:t>
            </w:r>
          </w:p>
        </w:tc>
      </w:tr>
      <w:tr w:rsidR="00B1416C" w14:paraId="13DAB964" w14:textId="77777777" w:rsidTr="00BE111C">
        <w:tc>
          <w:tcPr>
            <w:tcW w:w="2827" w:type="dxa"/>
            <w:tcBorders>
              <w:top w:val="nil"/>
              <w:left w:val="outset" w:sz="6" w:space="0" w:color="auto"/>
              <w:bottom w:val="outset" w:sz="6" w:space="0" w:color="auto"/>
              <w:right w:val="outset" w:sz="6" w:space="0" w:color="auto"/>
            </w:tcBorders>
          </w:tcPr>
          <w:p w14:paraId="3869F225"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537B43F7"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3AEB425B"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6E5D7EE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Nhân viên xem thành công thời gian hiệu lực và phần trăm hoa hồng của hợp đồng đối tác</w:t>
            </w:r>
          </w:p>
        </w:tc>
      </w:tr>
      <w:tr w:rsidR="00B1416C" w14:paraId="56AA16C5" w14:textId="77777777" w:rsidTr="00BE111C">
        <w:tc>
          <w:tcPr>
            <w:tcW w:w="2827" w:type="dxa"/>
            <w:tcBorders>
              <w:top w:val="nil"/>
              <w:left w:val="outset" w:sz="6" w:space="0" w:color="auto"/>
              <w:bottom w:val="outset" w:sz="6" w:space="0" w:color="auto"/>
              <w:right w:val="outset" w:sz="6" w:space="0" w:color="auto"/>
            </w:tcBorders>
          </w:tcPr>
          <w:p w14:paraId="4906F7D6"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B5EA3A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w:t>
            </w:r>
          </w:p>
          <w:p w14:paraId="68B958D8"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SET @doanhsoban = (SELECT SUM(d.TongPhiSP) FROM DON_HANG d WHERE d.MaDT = @madt)</w:t>
            </w:r>
          </w:p>
          <w:p w14:paraId="29923721"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UPDATE HOP_DONG</w:t>
            </w:r>
          </w:p>
          <w:p w14:paraId="6959AC9A"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 xml:space="preserve">SET TG_HieuLucHD = @tghlhd, PhanTramHoaHong = (@pthh * @doanhsoban) / 100 </w:t>
            </w:r>
          </w:p>
          <w:p w14:paraId="303F71F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where MaDT = @madt</w:t>
            </w:r>
          </w:p>
        </w:tc>
        <w:tc>
          <w:tcPr>
            <w:tcW w:w="3402" w:type="dxa"/>
            <w:tcBorders>
              <w:top w:val="nil"/>
              <w:left w:val="outset" w:sz="6" w:space="0" w:color="auto"/>
              <w:bottom w:val="outset" w:sz="6" w:space="0" w:color="auto"/>
              <w:right w:val="outset" w:sz="6" w:space="0" w:color="auto"/>
            </w:tcBorders>
          </w:tcPr>
          <w:p w14:paraId="0D036799"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lastRenderedPageBreak/>
              <w:t>Nhân viên cập nhật thành công thời gian hiệu lực và phần trăm hoa hồng của hợp đồng đối tác</w:t>
            </w:r>
          </w:p>
        </w:tc>
      </w:tr>
      <w:tr w:rsidR="00B1416C" w14:paraId="6BF58283" w14:textId="77777777" w:rsidTr="00BE111C">
        <w:tc>
          <w:tcPr>
            <w:tcW w:w="2827" w:type="dxa"/>
            <w:tcBorders>
              <w:top w:val="nil"/>
              <w:left w:val="outset" w:sz="6" w:space="0" w:color="auto"/>
              <w:bottom w:val="outset" w:sz="6" w:space="0" w:color="auto"/>
              <w:right w:val="outset" w:sz="6" w:space="0" w:color="auto"/>
            </w:tcBorders>
          </w:tcPr>
          <w:p w14:paraId="56387AA0"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Read</w:t>
            </w:r>
          </w:p>
          <w:p w14:paraId="4FC53E04"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SELECT * FROM HOP_DONG WHERE MaDT = @madt</w:t>
            </w:r>
          </w:p>
        </w:tc>
        <w:tc>
          <w:tcPr>
            <w:tcW w:w="3119" w:type="dxa"/>
            <w:tcBorders>
              <w:top w:val="nil"/>
              <w:left w:val="outset" w:sz="6" w:space="0" w:color="auto"/>
              <w:bottom w:val="outset" w:sz="6" w:space="0" w:color="auto"/>
              <w:right w:val="outset" w:sz="6" w:space="0" w:color="auto"/>
            </w:tcBorders>
          </w:tcPr>
          <w:p w14:paraId="5CE8FCE3" w14:textId="77777777" w:rsidR="00B1416C" w:rsidRDefault="00B1416C"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713A7D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Đối tác xem thành công danh sách hợp đồng của mình</w:t>
            </w:r>
          </w:p>
        </w:tc>
      </w:tr>
      <w:tr w:rsidR="00B1416C" w14:paraId="23585984" w14:textId="77777777" w:rsidTr="00BE111C">
        <w:tc>
          <w:tcPr>
            <w:tcW w:w="2827" w:type="dxa"/>
            <w:tcBorders>
              <w:top w:val="nil"/>
              <w:left w:val="outset" w:sz="6" w:space="0" w:color="auto"/>
              <w:bottom w:val="outset" w:sz="6" w:space="0" w:color="auto"/>
              <w:right w:val="outset" w:sz="6" w:space="0" w:color="auto"/>
            </w:tcBorders>
          </w:tcPr>
          <w:p w14:paraId="449CBBDF" w14:textId="77777777" w:rsidR="00B1416C" w:rsidRDefault="00B1416C"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BE04396"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w:t>
            </w:r>
          </w:p>
          <w:p w14:paraId="758DA8B5" w14:textId="77777777" w:rsidR="00B1416C" w:rsidRDefault="00B1416C"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402" w:type="dxa"/>
            <w:tcBorders>
              <w:top w:val="nil"/>
              <w:left w:val="outset" w:sz="6" w:space="0" w:color="auto"/>
              <w:bottom w:val="outset" w:sz="6" w:space="0" w:color="auto"/>
              <w:right w:val="outset" w:sz="6" w:space="0" w:color="auto"/>
            </w:tcBorders>
          </w:tcPr>
          <w:p w14:paraId="568E1213" w14:textId="77777777" w:rsidR="00B1416C" w:rsidRDefault="00B1416C" w:rsidP="00BE111C">
            <w:pPr>
              <w:spacing w:before="100" w:beforeAutospacing="1" w:after="100" w:afterAutospacing="1" w:line="256" w:lineRule="auto"/>
              <w:jc w:val="center"/>
              <w:rPr>
                <w:rFonts w:eastAsia="Calibri"/>
                <w:szCs w:val="26"/>
              </w:rPr>
            </w:pPr>
          </w:p>
        </w:tc>
      </w:tr>
    </w:tbl>
    <w:p w14:paraId="731BA630" w14:textId="2C555A12" w:rsidR="00765D1A" w:rsidRPr="00B1416C" w:rsidRDefault="00765D1A" w:rsidP="00765D1A">
      <w:pPr>
        <w:spacing w:before="100" w:beforeAutospacing="1" w:after="100" w:afterAutospacing="1" w:line="256" w:lineRule="auto"/>
        <w:rPr>
          <w:rFonts w:eastAsia="Calibri" w:cs="Times New Roman"/>
          <w:szCs w:val="26"/>
          <w:lang w:val="vi-VN"/>
        </w:rPr>
      </w:pPr>
    </w:p>
    <w:p w14:paraId="06C386C3" w14:textId="608798D7" w:rsidR="00765D1A" w:rsidRPr="00765D1A" w:rsidRDefault="00FA7AD7" w:rsidP="0013000E">
      <w:pPr>
        <w:pStyle w:val="Heading3"/>
        <w:numPr>
          <w:ilvl w:val="0"/>
          <w:numId w:val="27"/>
        </w:numPr>
        <w:rPr>
          <w:rFonts w:eastAsia="Calibri" w:cs="Times New Roman"/>
          <w:sz w:val="26"/>
          <w:szCs w:val="26"/>
          <w:lang w:val="en-US"/>
        </w:rPr>
      </w:pPr>
      <w:bookmarkStart w:id="28" w:name="_Toc90281306"/>
      <w:r w:rsidRPr="002A38EF">
        <w:rPr>
          <w:rFonts w:eastAsia="Calibri"/>
          <w:sz w:val="26"/>
          <w:szCs w:val="26"/>
          <w:lang w:val="en-US"/>
        </w:rPr>
        <w:t xml:space="preserve">TEST CASE </w:t>
      </w:r>
      <w:r w:rsidR="00765D1A" w:rsidRPr="00765D1A">
        <w:rPr>
          <w:rFonts w:eastAsia="Calibri" w:cs="Times New Roman"/>
          <w:sz w:val="26"/>
          <w:szCs w:val="26"/>
          <w:lang w:val="en-US"/>
        </w:rPr>
        <w:t>3:</w:t>
      </w:r>
      <w:bookmarkEnd w:id="28"/>
    </w:p>
    <w:p w14:paraId="16159C1E" w14:textId="77777777" w:rsidR="00765D1A" w:rsidRPr="00765D1A" w:rsidRDefault="00765D1A" w:rsidP="00FA7AD7">
      <w:pPr>
        <w:spacing w:before="100" w:beforeAutospacing="1" w:after="100" w:afterAutospacing="1" w:line="256" w:lineRule="auto"/>
        <w:ind w:firstLine="360"/>
        <w:rPr>
          <w:rFonts w:eastAsia="Calibri" w:cs="Times New Roman"/>
          <w:szCs w:val="26"/>
          <w:lang w:val="en-US"/>
        </w:rPr>
      </w:pPr>
      <w:r w:rsidRPr="00765D1A">
        <w:rPr>
          <w:rFonts w:eastAsia="Calibri" w:cs="Times New Roman"/>
          <w:szCs w:val="26"/>
          <w:lang w:val="en-US"/>
        </w:rPr>
        <w:t>Mô tả tình huống tranh chấp:</w:t>
      </w:r>
    </w:p>
    <w:p w14:paraId="5612E3FE" w14:textId="4A2D83FA" w:rsidR="00765D1A" w:rsidRPr="00765D1A" w:rsidRDefault="00765D1A" w:rsidP="00765D1A">
      <w:pPr>
        <w:spacing w:before="100" w:beforeAutospacing="1" w:after="100" w:afterAutospacing="1" w:line="256" w:lineRule="auto"/>
        <w:rPr>
          <w:rFonts w:eastAsia="Calibri" w:cs="Times New Roman"/>
          <w:szCs w:val="26"/>
          <w:lang w:val="en-US"/>
        </w:rPr>
      </w:pPr>
      <w:r w:rsidRPr="00765D1A">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r w:rsidR="000A0684">
        <w:rPr>
          <w:rFonts w:eastAsia="Calibri" w:cs="Times New Roman"/>
          <w:szCs w:val="26"/>
          <w:lang w:val="en-US"/>
        </w:rPr>
        <w:t>.</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0A0684" w:rsidRPr="00765D1A" w14:paraId="235ACDBD" w14:textId="77777777" w:rsidTr="000A0684">
        <w:tc>
          <w:tcPr>
            <w:tcW w:w="2827" w:type="dxa"/>
            <w:tcBorders>
              <w:top w:val="outset" w:sz="6" w:space="0" w:color="auto"/>
              <w:left w:val="outset" w:sz="6" w:space="0" w:color="auto"/>
              <w:bottom w:val="outset" w:sz="6" w:space="0" w:color="auto"/>
              <w:right w:val="outset" w:sz="6" w:space="0" w:color="auto"/>
            </w:tcBorders>
            <w:hideMark/>
          </w:tcPr>
          <w:p w14:paraId="4A8439B5" w14:textId="5092312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T1 – Đối tác cập nhật giá sản phẩm</w:t>
            </w:r>
          </w:p>
          <w:p w14:paraId="71130C0C" w14:textId="4DA6A6F3"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hideMark/>
          </w:tcPr>
          <w:p w14:paraId="02C212B0" w14:textId="51AB46F6"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hideMark/>
          </w:tcPr>
          <w:p w14:paraId="6A5393D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GHI CHÚ</w:t>
            </w:r>
          </w:p>
        </w:tc>
      </w:tr>
      <w:tr w:rsidR="000A0684" w:rsidRPr="00765D1A" w14:paraId="09C386E2" w14:textId="77777777" w:rsidTr="000A0684">
        <w:tc>
          <w:tcPr>
            <w:tcW w:w="2827" w:type="dxa"/>
            <w:tcBorders>
              <w:top w:val="nil"/>
              <w:left w:val="outset" w:sz="6" w:space="0" w:color="auto"/>
              <w:bottom w:val="outset" w:sz="6" w:space="0" w:color="auto"/>
              <w:right w:val="outset" w:sz="6" w:space="0" w:color="auto"/>
            </w:tcBorders>
          </w:tcPr>
          <w:p w14:paraId="5DD0223B" w14:textId="19755B49"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14BE2400"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5D77E36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B5C94C1"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xem thành công sản phẩm dự tính cập nhật</w:t>
            </w:r>
          </w:p>
        </w:tc>
      </w:tr>
      <w:tr w:rsidR="000A0684" w:rsidRPr="00765D1A" w14:paraId="070A1894" w14:textId="77777777" w:rsidTr="000A0684">
        <w:tc>
          <w:tcPr>
            <w:tcW w:w="2827" w:type="dxa"/>
            <w:tcBorders>
              <w:top w:val="nil"/>
              <w:left w:val="outset" w:sz="6" w:space="0" w:color="auto"/>
              <w:bottom w:val="outset" w:sz="6" w:space="0" w:color="auto"/>
              <w:right w:val="outset" w:sz="6" w:space="0" w:color="auto"/>
            </w:tcBorders>
          </w:tcPr>
          <w:p w14:paraId="67A8B50D" w14:textId="463BCFB1"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Update</w:t>
            </w:r>
          </w:p>
          <w:p w14:paraId="4E369CC6"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202924BC"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6572FABD"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cập nhật thành công giá sản phẩm</w:t>
            </w:r>
          </w:p>
        </w:tc>
      </w:tr>
      <w:tr w:rsidR="000A0684" w:rsidRPr="00765D1A" w14:paraId="1E8584F3" w14:textId="77777777" w:rsidTr="000A0684">
        <w:tc>
          <w:tcPr>
            <w:tcW w:w="2827" w:type="dxa"/>
            <w:tcBorders>
              <w:top w:val="nil"/>
              <w:left w:val="outset" w:sz="6" w:space="0" w:color="auto"/>
              <w:bottom w:val="outset" w:sz="6" w:space="0" w:color="auto"/>
              <w:right w:val="outset" w:sz="6" w:space="0" w:color="auto"/>
            </w:tcBorders>
          </w:tcPr>
          <w:p w14:paraId="06C9D154"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hideMark/>
          </w:tcPr>
          <w:p w14:paraId="07703AA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SET TRANSACTION ISOLATION LEVEL READ UNCOMMITTED</w:t>
            </w:r>
          </w:p>
        </w:tc>
        <w:tc>
          <w:tcPr>
            <w:tcW w:w="3402" w:type="dxa"/>
            <w:tcBorders>
              <w:top w:val="nil"/>
              <w:left w:val="outset" w:sz="6" w:space="0" w:color="auto"/>
              <w:bottom w:val="outset" w:sz="6" w:space="0" w:color="auto"/>
              <w:right w:val="outset" w:sz="6" w:space="0" w:color="auto"/>
            </w:tcBorders>
            <w:hideMark/>
          </w:tcPr>
          <w:p w14:paraId="7787599B"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Gán mức cô lập cho T2</w:t>
            </w:r>
          </w:p>
        </w:tc>
      </w:tr>
      <w:tr w:rsidR="000A0684" w:rsidRPr="00765D1A" w14:paraId="61B9D08D" w14:textId="77777777" w:rsidTr="000A0684">
        <w:tc>
          <w:tcPr>
            <w:tcW w:w="2827" w:type="dxa"/>
            <w:tcBorders>
              <w:top w:val="nil"/>
              <w:left w:val="outset" w:sz="6" w:space="0" w:color="auto"/>
              <w:bottom w:val="outset" w:sz="6" w:space="0" w:color="auto"/>
              <w:right w:val="outset" w:sz="6" w:space="0" w:color="auto"/>
            </w:tcBorders>
          </w:tcPr>
          <w:p w14:paraId="4CA05EE3" w14:textId="77777777" w:rsidR="000A0684" w:rsidRPr="00765D1A" w:rsidRDefault="000A0684" w:rsidP="00765D1A">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21FE4608" w14:textId="7F9BA0C6"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Read</w:t>
            </w:r>
          </w:p>
          <w:p w14:paraId="32D15283"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hideMark/>
          </w:tcPr>
          <w:p w14:paraId="23572882"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lastRenderedPageBreak/>
              <w:t>Khách hàng xem thành công danh sách các sản phẩm của đối tác</w:t>
            </w:r>
          </w:p>
        </w:tc>
      </w:tr>
      <w:tr w:rsidR="000A0684" w:rsidRPr="00765D1A" w14:paraId="3BC43BE1" w14:textId="77777777" w:rsidTr="000A0684">
        <w:tc>
          <w:tcPr>
            <w:tcW w:w="2827" w:type="dxa"/>
            <w:tcBorders>
              <w:top w:val="nil"/>
              <w:left w:val="outset" w:sz="6" w:space="0" w:color="auto"/>
              <w:bottom w:val="outset" w:sz="6" w:space="0" w:color="auto"/>
              <w:right w:val="outset" w:sz="6" w:space="0" w:color="auto"/>
            </w:tcBorders>
          </w:tcPr>
          <w:p w14:paraId="4DBE8312" w14:textId="1073C637" w:rsidR="000A0684" w:rsidRPr="00765D1A" w:rsidRDefault="000A0684" w:rsidP="000A0684">
            <w:pPr>
              <w:spacing w:before="100" w:beforeAutospacing="1" w:after="100" w:afterAutospacing="1" w:line="256" w:lineRule="auto"/>
              <w:jc w:val="center"/>
              <w:rPr>
                <w:rFonts w:eastAsia="Calibri"/>
                <w:szCs w:val="26"/>
              </w:rPr>
            </w:pPr>
            <w:r w:rsidRPr="00765D1A">
              <w:rPr>
                <w:rFonts w:eastAsia="Calibri"/>
                <w:szCs w:val="26"/>
              </w:rPr>
              <w:t>Rollback</w:t>
            </w:r>
          </w:p>
          <w:p w14:paraId="20B721F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2C9E745E" w14:textId="77777777" w:rsidR="000A0684" w:rsidRPr="00765D1A" w:rsidRDefault="000A0684" w:rsidP="00765D1A">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hideMark/>
          </w:tcPr>
          <w:p w14:paraId="55E3151C"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Đối tác hủy cập nhật. Khách hàng đọc dữ liệu đã hủy của đối tác</w:t>
            </w:r>
          </w:p>
          <w:p w14:paraId="03ADC0A5" w14:textId="77777777" w:rsidR="000A0684" w:rsidRPr="00765D1A" w:rsidRDefault="000A0684" w:rsidP="00765D1A">
            <w:pPr>
              <w:spacing w:before="100" w:beforeAutospacing="1" w:after="100" w:afterAutospacing="1" w:line="256" w:lineRule="auto"/>
              <w:jc w:val="center"/>
              <w:rPr>
                <w:rFonts w:eastAsia="Calibri"/>
                <w:szCs w:val="26"/>
              </w:rPr>
            </w:pPr>
            <w:r w:rsidRPr="00765D1A">
              <w:rPr>
                <w:rFonts w:eastAsia="Calibri"/>
                <w:szCs w:val="26"/>
              </w:rPr>
              <w:t xml:space="preserve"> =&gt; Dirty read</w:t>
            </w:r>
          </w:p>
        </w:tc>
      </w:tr>
    </w:tbl>
    <w:p w14:paraId="3B7AD0DF" w14:textId="539245B6" w:rsidR="001329D0" w:rsidRDefault="001329D0" w:rsidP="001329D0"/>
    <w:p w14:paraId="033C17C6" w14:textId="39DC9798" w:rsidR="00722E6D" w:rsidRDefault="00722E6D" w:rsidP="00722E6D">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sidRPr="00423D9B">
        <w:rPr>
          <w:rFonts w:eastAsia="Calibri" w:cs="Times New Roman"/>
          <w:szCs w:val="26"/>
          <w:lang w:val="vi-VN"/>
        </w:rPr>
        <w:t xml:space="preserve"> Thiết lập Slock khi đọc và trả khóa ngay sau khi đọc xong ở </w:t>
      </w:r>
      <w:r>
        <w:rPr>
          <w:rFonts w:eastAsia="Calibri" w:cs="Times New Roman"/>
          <w:szCs w:val="26"/>
          <w:lang w:val="vi-VN"/>
        </w:rPr>
        <w:t>T2</w:t>
      </w:r>
      <w:r w:rsidRPr="00423D9B">
        <w:rPr>
          <w:rFonts w:eastAsia="Calibri" w:cs="Times New Roman"/>
          <w:szCs w:val="26"/>
          <w:lang w:val="vi-VN"/>
        </w:rPr>
        <w:t>:</w:t>
      </w:r>
      <w:r>
        <w:rPr>
          <w:rFonts w:eastAsia="Calibri" w:cs="Times New Roman"/>
          <w:szCs w:val="26"/>
          <w:lang w:val="vi-VN"/>
        </w:rPr>
        <w:t xml:space="preserve"> Bỏ</w:t>
      </w:r>
      <w:r w:rsidRPr="00423D9B">
        <w:rPr>
          <w:rFonts w:eastAsia="Calibri" w:cs="Times New Roman"/>
          <w:szCs w:val="26"/>
          <w:lang w:val="vi-VN"/>
        </w:rPr>
        <w:t xml:space="preserve"> </w:t>
      </w:r>
      <w:r w:rsidRPr="00423D9B">
        <w:rPr>
          <w:rFonts w:eastAsia="Calibri" w:cs="Times New Roman"/>
          <w:szCs w:val="26"/>
        </w:rPr>
        <w:t>SET TRANSACTION ISOLATION LEVEL READ UNCOMMITTED</w:t>
      </w:r>
    </w:p>
    <w:tbl>
      <w:tblPr>
        <w:tblStyle w:val="TableGrid11"/>
        <w:tblW w:w="9348" w:type="dxa"/>
        <w:tblInd w:w="0"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722E6D" w14:paraId="5D4B1DAF" w14:textId="77777777" w:rsidTr="00BE111C">
        <w:tc>
          <w:tcPr>
            <w:tcW w:w="2827" w:type="dxa"/>
            <w:tcBorders>
              <w:top w:val="outset" w:sz="6" w:space="0" w:color="auto"/>
              <w:left w:val="outset" w:sz="6" w:space="0" w:color="auto"/>
              <w:bottom w:val="outset" w:sz="6" w:space="0" w:color="auto"/>
              <w:right w:val="outset" w:sz="6" w:space="0" w:color="auto"/>
            </w:tcBorders>
          </w:tcPr>
          <w:p w14:paraId="3368C379"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T1 – Đối tác cập nhật giá sản phẩm</w:t>
            </w:r>
          </w:p>
          <w:p w14:paraId="551FC9CE"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outset" w:sz="6" w:space="0" w:color="auto"/>
              <w:left w:val="outset" w:sz="6" w:space="0" w:color="auto"/>
              <w:bottom w:val="outset" w:sz="6" w:space="0" w:color="auto"/>
              <w:right w:val="outset" w:sz="6" w:space="0" w:color="auto"/>
            </w:tcBorders>
          </w:tcPr>
          <w:p w14:paraId="3F8DD44E"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F16807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GHI CHÚ</w:t>
            </w:r>
          </w:p>
        </w:tc>
      </w:tr>
      <w:tr w:rsidR="00722E6D" w14:paraId="66171E5F" w14:textId="77777777" w:rsidTr="00BE111C">
        <w:tc>
          <w:tcPr>
            <w:tcW w:w="2827" w:type="dxa"/>
            <w:tcBorders>
              <w:top w:val="nil"/>
              <w:left w:val="outset" w:sz="6" w:space="0" w:color="auto"/>
              <w:bottom w:val="outset" w:sz="6" w:space="0" w:color="auto"/>
              <w:right w:val="outset" w:sz="6" w:space="0" w:color="auto"/>
            </w:tcBorders>
          </w:tcPr>
          <w:p w14:paraId="25BEB537"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203AD5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SELECT * FROM SAN_PHAM WHERE MaSP = @masp</w:t>
            </w:r>
          </w:p>
        </w:tc>
        <w:tc>
          <w:tcPr>
            <w:tcW w:w="3119" w:type="dxa"/>
            <w:tcBorders>
              <w:top w:val="nil"/>
              <w:left w:val="outset" w:sz="6" w:space="0" w:color="auto"/>
              <w:bottom w:val="outset" w:sz="6" w:space="0" w:color="auto"/>
              <w:right w:val="outset" w:sz="6" w:space="0" w:color="auto"/>
            </w:tcBorders>
          </w:tcPr>
          <w:p w14:paraId="0C1887EA"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2422CCC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xem thành công sản phẩm dự tính cập nhật</w:t>
            </w:r>
          </w:p>
        </w:tc>
      </w:tr>
      <w:tr w:rsidR="00722E6D" w14:paraId="484F05CC" w14:textId="77777777" w:rsidTr="00BE111C">
        <w:tc>
          <w:tcPr>
            <w:tcW w:w="2827" w:type="dxa"/>
            <w:tcBorders>
              <w:top w:val="nil"/>
              <w:left w:val="outset" w:sz="6" w:space="0" w:color="auto"/>
              <w:bottom w:val="outset" w:sz="6" w:space="0" w:color="auto"/>
              <w:right w:val="outset" w:sz="6" w:space="0" w:color="auto"/>
            </w:tcBorders>
          </w:tcPr>
          <w:p w14:paraId="1FF51D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w:t>
            </w:r>
          </w:p>
          <w:p w14:paraId="196CE1BA"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UPDATE SAN_PHAM SET GIA = @gia WHERE MaSP = @masp</w:t>
            </w:r>
          </w:p>
        </w:tc>
        <w:tc>
          <w:tcPr>
            <w:tcW w:w="3119" w:type="dxa"/>
            <w:tcBorders>
              <w:top w:val="nil"/>
              <w:left w:val="outset" w:sz="6" w:space="0" w:color="auto"/>
              <w:bottom w:val="outset" w:sz="6" w:space="0" w:color="auto"/>
              <w:right w:val="outset" w:sz="6" w:space="0" w:color="auto"/>
            </w:tcBorders>
          </w:tcPr>
          <w:p w14:paraId="011C4DA7"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35DBB22C"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Đối tác cập nhật thành công giá sản phẩm</w:t>
            </w:r>
          </w:p>
        </w:tc>
      </w:tr>
      <w:tr w:rsidR="00722E6D" w14:paraId="34218C75" w14:textId="77777777" w:rsidTr="00BE111C">
        <w:tc>
          <w:tcPr>
            <w:tcW w:w="2827" w:type="dxa"/>
            <w:tcBorders>
              <w:top w:val="nil"/>
              <w:left w:val="outset" w:sz="6" w:space="0" w:color="auto"/>
              <w:bottom w:val="outset" w:sz="6" w:space="0" w:color="auto"/>
              <w:right w:val="outset" w:sz="6" w:space="0" w:color="auto"/>
            </w:tcBorders>
          </w:tcPr>
          <w:p w14:paraId="1A9E30D0" w14:textId="77777777" w:rsidR="00722E6D" w:rsidRDefault="00722E6D" w:rsidP="00BE111C">
            <w:pPr>
              <w:spacing w:before="100" w:beforeAutospacing="1" w:after="100" w:afterAutospacing="1" w:line="256" w:lineRule="auto"/>
              <w:jc w:val="center"/>
              <w:rPr>
                <w:rFonts w:eastAsia="Calibri"/>
                <w:szCs w:val="26"/>
              </w:rPr>
            </w:pPr>
          </w:p>
        </w:tc>
        <w:tc>
          <w:tcPr>
            <w:tcW w:w="3119" w:type="dxa"/>
            <w:tcBorders>
              <w:top w:val="nil"/>
              <w:left w:val="outset" w:sz="6" w:space="0" w:color="auto"/>
              <w:bottom w:val="outset" w:sz="6" w:space="0" w:color="auto"/>
              <w:right w:val="outset" w:sz="6" w:space="0" w:color="auto"/>
            </w:tcBorders>
          </w:tcPr>
          <w:p w14:paraId="41C35CE6"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Read</w:t>
            </w:r>
          </w:p>
          <w:p w14:paraId="7ECFCC60"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4E08381"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Khách hàng xem thành công danh sách các sản phẩm của đối tác</w:t>
            </w:r>
          </w:p>
        </w:tc>
      </w:tr>
      <w:tr w:rsidR="00722E6D" w14:paraId="70F8801F" w14:textId="77777777" w:rsidTr="00BE111C">
        <w:tc>
          <w:tcPr>
            <w:tcW w:w="2827" w:type="dxa"/>
            <w:tcBorders>
              <w:top w:val="nil"/>
              <w:left w:val="outset" w:sz="6" w:space="0" w:color="auto"/>
              <w:bottom w:val="outset" w:sz="6" w:space="0" w:color="auto"/>
              <w:right w:val="outset" w:sz="6" w:space="0" w:color="auto"/>
            </w:tcBorders>
          </w:tcPr>
          <w:p w14:paraId="06163EDF"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w:t>
            </w:r>
          </w:p>
          <w:p w14:paraId="1E76A6BD" w14:textId="77777777" w:rsidR="00722E6D" w:rsidRDefault="00722E6D" w:rsidP="00BE111C">
            <w:pPr>
              <w:spacing w:before="100" w:beforeAutospacing="1" w:after="100" w:afterAutospacing="1" w:line="256" w:lineRule="auto"/>
              <w:jc w:val="center"/>
              <w:rPr>
                <w:rFonts w:eastAsia="Calibri"/>
                <w:szCs w:val="26"/>
              </w:rPr>
            </w:pPr>
            <w:r>
              <w:rPr>
                <w:rFonts w:eastAsia="Calibri"/>
                <w:szCs w:val="26"/>
              </w:rPr>
              <w:t>ROLLBACK TRANSACTION</w:t>
            </w:r>
          </w:p>
        </w:tc>
        <w:tc>
          <w:tcPr>
            <w:tcW w:w="3119" w:type="dxa"/>
            <w:tcBorders>
              <w:top w:val="nil"/>
              <w:left w:val="outset" w:sz="6" w:space="0" w:color="auto"/>
              <w:bottom w:val="outset" w:sz="6" w:space="0" w:color="auto"/>
              <w:right w:val="outset" w:sz="6" w:space="0" w:color="auto"/>
            </w:tcBorders>
          </w:tcPr>
          <w:p w14:paraId="48E75D34" w14:textId="77777777" w:rsidR="00722E6D" w:rsidRDefault="00722E6D" w:rsidP="00BE111C">
            <w:pPr>
              <w:spacing w:before="100" w:beforeAutospacing="1" w:after="100" w:afterAutospacing="1" w:line="256" w:lineRule="auto"/>
              <w:jc w:val="center"/>
              <w:rPr>
                <w:rFonts w:eastAsia="Calibri"/>
                <w:szCs w:val="26"/>
              </w:rPr>
            </w:pPr>
          </w:p>
        </w:tc>
        <w:tc>
          <w:tcPr>
            <w:tcW w:w="3402" w:type="dxa"/>
            <w:tcBorders>
              <w:top w:val="nil"/>
              <w:left w:val="outset" w:sz="6" w:space="0" w:color="auto"/>
              <w:bottom w:val="outset" w:sz="6" w:space="0" w:color="auto"/>
              <w:right w:val="outset" w:sz="6" w:space="0" w:color="auto"/>
            </w:tcBorders>
          </w:tcPr>
          <w:p w14:paraId="6EEF64BC" w14:textId="77777777" w:rsidR="00722E6D" w:rsidRDefault="00722E6D" w:rsidP="00BE111C">
            <w:pPr>
              <w:spacing w:before="100" w:beforeAutospacing="1" w:after="100" w:afterAutospacing="1" w:line="256" w:lineRule="auto"/>
              <w:jc w:val="center"/>
              <w:rPr>
                <w:rFonts w:eastAsia="Calibri"/>
                <w:szCs w:val="26"/>
              </w:rPr>
            </w:pPr>
          </w:p>
        </w:tc>
      </w:tr>
    </w:tbl>
    <w:p w14:paraId="2D89317B" w14:textId="77777777" w:rsidR="00722E6D" w:rsidRPr="00722E6D" w:rsidRDefault="00722E6D" w:rsidP="001329D0">
      <w:pPr>
        <w:rPr>
          <w:lang w:val="vi-VN"/>
        </w:rPr>
      </w:pPr>
    </w:p>
    <w:p w14:paraId="5010E85F" w14:textId="4D96C270" w:rsidR="00765D1A" w:rsidRPr="0013000E" w:rsidRDefault="000A0684" w:rsidP="002A38EF">
      <w:pPr>
        <w:pStyle w:val="Heading3"/>
        <w:rPr>
          <w:lang w:val="en-US"/>
        </w:rPr>
      </w:pPr>
      <w:r w:rsidRPr="0013000E">
        <w:t xml:space="preserve">           </w:t>
      </w:r>
      <w:bookmarkStart w:id="29" w:name="_Toc90281307"/>
      <w:r w:rsidR="00765D1A" w:rsidRPr="0013000E">
        <w:t>7.3. Unre</w:t>
      </w:r>
      <w:r w:rsidR="00765D1A" w:rsidRPr="0013000E">
        <w:rPr>
          <w:lang w:val="en-US"/>
        </w:rPr>
        <w:t>peatable Read</w:t>
      </w:r>
      <w:bookmarkEnd w:id="29"/>
    </w:p>
    <w:p w14:paraId="6778200E" w14:textId="78D5D9CF" w:rsidR="002A38EF" w:rsidRPr="002A38EF" w:rsidRDefault="00FA7AD7" w:rsidP="0013000E">
      <w:pPr>
        <w:pStyle w:val="Heading3"/>
        <w:numPr>
          <w:ilvl w:val="0"/>
          <w:numId w:val="27"/>
        </w:numPr>
        <w:rPr>
          <w:rFonts w:eastAsia="Calibri"/>
          <w:sz w:val="26"/>
          <w:szCs w:val="26"/>
          <w:lang w:val="en-US"/>
        </w:rPr>
      </w:pPr>
      <w:bookmarkStart w:id="30" w:name="_Toc90281308"/>
      <w:r w:rsidRPr="002A38EF">
        <w:rPr>
          <w:rFonts w:eastAsia="Calibri"/>
          <w:sz w:val="26"/>
          <w:szCs w:val="26"/>
          <w:lang w:val="en-US"/>
        </w:rPr>
        <w:t xml:space="preserve">TEST CASE </w:t>
      </w:r>
      <w:r w:rsidR="002A38EF" w:rsidRPr="002A38EF">
        <w:rPr>
          <w:rFonts w:eastAsia="Calibri"/>
          <w:sz w:val="26"/>
          <w:szCs w:val="26"/>
          <w:lang w:val="en-US"/>
        </w:rPr>
        <w:t>1:</w:t>
      </w:r>
      <w:bookmarkEnd w:id="30"/>
    </w:p>
    <w:p w14:paraId="03716769" w14:textId="77777777" w:rsidR="00230A6A" w:rsidRDefault="00230A6A" w:rsidP="00230A6A">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098D5C0"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724CFFD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0EFFB3D3"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sidRPr="0003689D">
        <w:rPr>
          <w:rFonts w:eastAsia="Calibri"/>
          <w:b/>
          <w:bCs/>
          <w:szCs w:val="26"/>
          <w:lang w:val="en-US"/>
        </w:rPr>
        <w:t xml:space="preserve">Giả sử đối tác sơ xuất không </w:t>
      </w:r>
      <w:r>
        <w:rPr>
          <w:rFonts w:eastAsia="Calibri"/>
          <w:b/>
          <w:bCs/>
          <w:szCs w:val="26"/>
          <w:lang w:val="en-US"/>
        </w:rPr>
        <w:t>để ý</w:t>
      </w:r>
      <w:r w:rsidRPr="0003689D">
        <w:rPr>
          <w:rFonts w:eastAsia="Calibri"/>
          <w:b/>
          <w:bCs/>
          <w:szCs w:val="26"/>
          <w:lang w:val="en-US"/>
        </w:rPr>
        <w:t xml:space="preserve"> rằng tình trạng đơn hàng đang là “Đang giao hàng” nhưng khách lại báo là nhận hàng rồi và muốn hoàn trả.</w:t>
      </w:r>
    </w:p>
    <w:p w14:paraId="02A25B88"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299E1486" w14:textId="77777777" w:rsidR="00230A6A" w:rsidRDefault="00230A6A" w:rsidP="00230A6A">
      <w:pPr>
        <w:numPr>
          <w:ilvl w:val="1"/>
          <w:numId w:val="20"/>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3086214A"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24B7DEBD" w14:textId="77777777" w:rsidR="00230A6A" w:rsidRPr="00F73F8E"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3CE8BDB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47C40DFF"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4759BFA9" w14:textId="77777777" w:rsidR="00230A6A" w:rsidRPr="001B045F" w:rsidRDefault="00230A6A" w:rsidP="00230A6A">
      <w:pPr>
        <w:pStyle w:val="ListParagraph"/>
        <w:numPr>
          <w:ilvl w:val="0"/>
          <w:numId w:val="28"/>
        </w:numPr>
        <w:spacing w:before="100" w:beforeAutospacing="1" w:after="100" w:afterAutospacing="1" w:line="256" w:lineRule="auto"/>
        <w:rPr>
          <w:rFonts w:eastAsia="Calibri"/>
          <w:szCs w:val="26"/>
        </w:rPr>
      </w:pPr>
      <w:r>
        <w:rPr>
          <w:rFonts w:eastAsia="Calibri"/>
          <w:szCs w:val="26"/>
        </w:rPr>
        <w:t>Việc đối tác hoàn tất cập nhật trong quá trình tài xế đang cập nhật</w:t>
      </w:r>
      <w:r w:rsidRPr="001B045F">
        <w:rPr>
          <w:rFonts w:eastAsia="Calibri"/>
          <w:szCs w:val="26"/>
        </w:rPr>
        <w:t xml:space="preserve"> dẫn đến trạng thái đơn hàng lúc này không còn đúng như tài xế đã thấy trước đó. </w:t>
      </w:r>
    </w:p>
    <w:p w14:paraId="591A8FEF" w14:textId="77777777" w:rsidR="00230A6A" w:rsidRDefault="00230A6A" w:rsidP="00230A6A">
      <w:pPr>
        <w:numPr>
          <w:ilvl w:val="1"/>
          <w:numId w:val="20"/>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6B109FFC"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77D6706B" w14:textId="77777777" w:rsidR="00230A6A" w:rsidRDefault="00230A6A" w:rsidP="00230A6A">
      <w:pPr>
        <w:numPr>
          <w:ilvl w:val="2"/>
          <w:numId w:val="20"/>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giao hàng” thì đối tác và tài xế chỉ được cập nhật tiếp là “Đã hoàn trả hàng”, ngoài ra không được cập nhật thành bất kỳ trạng thái nào khác.</w:t>
      </w:r>
    </w:p>
    <w:p w14:paraId="5A6E8BE2"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 </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27"/>
        <w:gridCol w:w="2989"/>
        <w:gridCol w:w="3528"/>
      </w:tblGrid>
      <w:tr w:rsidR="002A38EF" w:rsidRPr="002A38EF" w14:paraId="6849FD38" w14:textId="77777777" w:rsidTr="00B35EBC">
        <w:tc>
          <w:tcPr>
            <w:tcW w:w="2827" w:type="dxa"/>
            <w:tcBorders>
              <w:top w:val="outset" w:sz="6" w:space="0" w:color="auto"/>
              <w:left w:val="outset" w:sz="6" w:space="0" w:color="auto"/>
              <w:bottom w:val="outset" w:sz="6" w:space="0" w:color="auto"/>
              <w:right w:val="outset" w:sz="6" w:space="0" w:color="auto"/>
            </w:tcBorders>
            <w:hideMark/>
          </w:tcPr>
          <w:p w14:paraId="5DF93F68"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Tài xế</w:t>
            </w:r>
          </w:p>
        </w:tc>
        <w:tc>
          <w:tcPr>
            <w:tcW w:w="2989" w:type="dxa"/>
            <w:tcBorders>
              <w:top w:val="outset" w:sz="6" w:space="0" w:color="auto"/>
              <w:left w:val="outset" w:sz="6" w:space="0" w:color="auto"/>
              <w:bottom w:val="outset" w:sz="6" w:space="0" w:color="auto"/>
              <w:right w:val="outset" w:sz="6" w:space="0" w:color="auto"/>
            </w:tcBorders>
            <w:hideMark/>
          </w:tcPr>
          <w:p w14:paraId="3E025E9C"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Đối tác</w:t>
            </w:r>
          </w:p>
        </w:tc>
        <w:tc>
          <w:tcPr>
            <w:tcW w:w="3528" w:type="dxa"/>
            <w:tcBorders>
              <w:top w:val="outset" w:sz="6" w:space="0" w:color="auto"/>
              <w:left w:val="outset" w:sz="6" w:space="0" w:color="auto"/>
              <w:bottom w:val="outset" w:sz="6" w:space="0" w:color="auto"/>
              <w:right w:val="outset" w:sz="6" w:space="0" w:color="auto"/>
            </w:tcBorders>
            <w:hideMark/>
          </w:tcPr>
          <w:p w14:paraId="7BF45ABD"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DC783F" w:rsidRPr="002A38EF" w14:paraId="2E0DB2B1" w14:textId="77777777" w:rsidTr="00B35EBC">
        <w:tc>
          <w:tcPr>
            <w:tcW w:w="2827" w:type="dxa"/>
            <w:tcBorders>
              <w:top w:val="nil"/>
              <w:left w:val="outset" w:sz="6" w:space="0" w:color="auto"/>
              <w:bottom w:val="outset" w:sz="6" w:space="0" w:color="auto"/>
              <w:right w:val="outset" w:sz="6" w:space="0" w:color="auto"/>
            </w:tcBorders>
          </w:tcPr>
          <w:p w14:paraId="79843138" w14:textId="4377E0BD"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 FROM GIAO_HANG WHERE MaDH = ‘123’ AND MaDT = ‘xyz’</w:t>
            </w:r>
          </w:p>
        </w:tc>
        <w:tc>
          <w:tcPr>
            <w:tcW w:w="2989" w:type="dxa"/>
            <w:tcBorders>
              <w:top w:val="nil"/>
              <w:left w:val="outset" w:sz="6" w:space="0" w:color="auto"/>
              <w:bottom w:val="outset" w:sz="6" w:space="0" w:color="auto"/>
              <w:right w:val="outset" w:sz="6" w:space="0" w:color="auto"/>
            </w:tcBorders>
            <w:hideMark/>
          </w:tcPr>
          <w:p w14:paraId="5F61366A" w14:textId="68F5968A"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2F717120" w14:textId="13B5CABA" w:rsidR="00DC783F" w:rsidRPr="002A38EF" w:rsidRDefault="00DC783F" w:rsidP="00DC783F">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DC783F" w:rsidRPr="002A38EF" w14:paraId="029368F6" w14:textId="77777777" w:rsidTr="00B35EBC">
        <w:tc>
          <w:tcPr>
            <w:tcW w:w="2827" w:type="dxa"/>
            <w:tcBorders>
              <w:top w:val="nil"/>
              <w:left w:val="outset" w:sz="6" w:space="0" w:color="auto"/>
              <w:bottom w:val="outset" w:sz="6" w:space="0" w:color="auto"/>
              <w:right w:val="outset" w:sz="6" w:space="0" w:color="auto"/>
            </w:tcBorders>
            <w:hideMark/>
          </w:tcPr>
          <w:p w14:paraId="5E8CF083" w14:textId="64843EA4"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989" w:type="dxa"/>
            <w:tcBorders>
              <w:top w:val="nil"/>
              <w:left w:val="outset" w:sz="6" w:space="0" w:color="auto"/>
              <w:bottom w:val="outset" w:sz="6" w:space="0" w:color="auto"/>
              <w:right w:val="outset" w:sz="6" w:space="0" w:color="auto"/>
            </w:tcBorders>
          </w:tcPr>
          <w:p w14:paraId="5FF3C4FA"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73B5FB1" w14:textId="2D310085" w:rsidR="00BE111C" w:rsidRP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25D8A089" w14:textId="14AE8BF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686CEC88" w14:textId="77777777" w:rsidTr="00B35EBC">
        <w:tc>
          <w:tcPr>
            <w:tcW w:w="2827" w:type="dxa"/>
            <w:tcBorders>
              <w:top w:val="nil"/>
              <w:left w:val="outset" w:sz="6" w:space="0" w:color="auto"/>
              <w:bottom w:val="outset" w:sz="6" w:space="0" w:color="auto"/>
              <w:right w:val="outset" w:sz="6" w:space="0" w:color="auto"/>
            </w:tcBorders>
          </w:tcPr>
          <w:p w14:paraId="6C2E59E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493B6655" w14:textId="67FCF6E1"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 FROM DON_HANG WHERE MaDH = ‘123’ AND MaDT = ‘xyz’</w:t>
            </w:r>
          </w:p>
        </w:tc>
        <w:tc>
          <w:tcPr>
            <w:tcW w:w="3528" w:type="dxa"/>
            <w:tcBorders>
              <w:top w:val="nil"/>
              <w:left w:val="outset" w:sz="6" w:space="0" w:color="auto"/>
              <w:bottom w:val="outset" w:sz="6" w:space="0" w:color="auto"/>
              <w:right w:val="outset" w:sz="6" w:space="0" w:color="auto"/>
            </w:tcBorders>
            <w:hideMark/>
          </w:tcPr>
          <w:p w14:paraId="342772D4" w14:textId="5897B25D" w:rsidR="00DC783F" w:rsidRPr="002A38EF" w:rsidRDefault="00DC783F" w:rsidP="00DC783F">
            <w:pPr>
              <w:spacing w:before="100" w:beforeAutospacing="1" w:after="100" w:afterAutospacing="1" w:line="256" w:lineRule="auto"/>
              <w:rPr>
                <w:rFonts w:eastAsia="Calibri"/>
                <w:b/>
                <w:bCs/>
                <w:szCs w:val="26"/>
              </w:rPr>
            </w:pPr>
            <w:r>
              <w:rPr>
                <w:rFonts w:eastAsia="Calibri"/>
                <w:szCs w:val="26"/>
              </w:rPr>
              <w:t>T2 kiểm tra xem mã đơn hàng có khớp với mã đối tác không</w:t>
            </w:r>
          </w:p>
        </w:tc>
      </w:tr>
      <w:tr w:rsidR="00DC783F" w:rsidRPr="002A38EF" w14:paraId="55A9311D" w14:textId="77777777" w:rsidTr="00B35EBC">
        <w:tc>
          <w:tcPr>
            <w:tcW w:w="2827" w:type="dxa"/>
            <w:tcBorders>
              <w:top w:val="nil"/>
              <w:left w:val="outset" w:sz="6" w:space="0" w:color="auto"/>
              <w:bottom w:val="outset" w:sz="6" w:space="0" w:color="auto"/>
              <w:right w:val="outset" w:sz="6" w:space="0" w:color="auto"/>
            </w:tcBorders>
            <w:hideMark/>
          </w:tcPr>
          <w:p w14:paraId="35BAFC1E" w14:textId="4EA2811C"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tcPr>
          <w:p w14:paraId="6166D527" w14:textId="4B3FFB85"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29CEF3C8" w14:textId="2DA2445D" w:rsid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74AA504" w14:textId="1C9182BF"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1DFA6157" w14:textId="77777777" w:rsidTr="00B35EBC">
        <w:tc>
          <w:tcPr>
            <w:tcW w:w="2827" w:type="dxa"/>
            <w:tcBorders>
              <w:top w:val="nil"/>
              <w:left w:val="outset" w:sz="6" w:space="0" w:color="auto"/>
              <w:bottom w:val="outset" w:sz="6" w:space="0" w:color="auto"/>
              <w:right w:val="outset" w:sz="6" w:space="0" w:color="auto"/>
            </w:tcBorders>
          </w:tcPr>
          <w:p w14:paraId="56CE1B3F"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BF82770" w14:textId="74596EAC" w:rsidR="00DC783F" w:rsidRPr="002A38EF" w:rsidRDefault="00DC783F" w:rsidP="00DC783F">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528" w:type="dxa"/>
            <w:tcBorders>
              <w:top w:val="nil"/>
              <w:left w:val="outset" w:sz="6" w:space="0" w:color="auto"/>
              <w:bottom w:val="outset" w:sz="6" w:space="0" w:color="auto"/>
              <w:right w:val="outset" w:sz="6" w:space="0" w:color="auto"/>
            </w:tcBorders>
            <w:hideMark/>
          </w:tcPr>
          <w:p w14:paraId="45D088A8" w14:textId="5A640E6A" w:rsidR="00BE111C" w:rsidRPr="00BE111C" w:rsidRDefault="00BE111C" w:rsidP="00DC783F">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3EBAC3E8" w14:textId="45255F94"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“Đang giao hàng”</w:t>
            </w:r>
          </w:p>
        </w:tc>
      </w:tr>
      <w:tr w:rsidR="00DC783F" w:rsidRPr="002A38EF" w14:paraId="38267F7F" w14:textId="77777777" w:rsidTr="00B35EBC">
        <w:tc>
          <w:tcPr>
            <w:tcW w:w="2827" w:type="dxa"/>
            <w:tcBorders>
              <w:top w:val="nil"/>
              <w:left w:val="outset" w:sz="6" w:space="0" w:color="auto"/>
              <w:bottom w:val="outset" w:sz="6" w:space="0" w:color="auto"/>
              <w:right w:val="outset" w:sz="6" w:space="0" w:color="auto"/>
            </w:tcBorders>
          </w:tcPr>
          <w:p w14:paraId="29751A14"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355A9696"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6F4FBF2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hoàn trả hàng’</w:t>
            </w:r>
          </w:p>
          <w:p w14:paraId="246F4C98" w14:textId="6164F9A8"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3528" w:type="dxa"/>
            <w:tcBorders>
              <w:top w:val="nil"/>
              <w:left w:val="outset" w:sz="6" w:space="0" w:color="auto"/>
              <w:bottom w:val="outset" w:sz="6" w:space="0" w:color="auto"/>
              <w:right w:val="outset" w:sz="6" w:space="0" w:color="auto"/>
            </w:tcBorders>
            <w:hideMark/>
          </w:tcPr>
          <w:p w14:paraId="5CDA2767" w14:textId="6AD34B17" w:rsidR="00DC783F" w:rsidRPr="002A38EF" w:rsidRDefault="00DC783F" w:rsidP="00DC783F">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DC783F" w:rsidRPr="002A38EF" w14:paraId="492301D0" w14:textId="77777777" w:rsidTr="00B35EBC">
        <w:tc>
          <w:tcPr>
            <w:tcW w:w="2827" w:type="dxa"/>
            <w:tcBorders>
              <w:top w:val="nil"/>
              <w:left w:val="outset" w:sz="6" w:space="0" w:color="auto"/>
              <w:bottom w:val="outset" w:sz="6" w:space="0" w:color="auto"/>
              <w:right w:val="outset" w:sz="6" w:space="0" w:color="auto"/>
            </w:tcBorders>
          </w:tcPr>
          <w:p w14:paraId="37F60640" w14:textId="77777777" w:rsidR="00DC783F" w:rsidRPr="002A38EF" w:rsidRDefault="00DC783F" w:rsidP="00DC783F">
            <w:pPr>
              <w:spacing w:before="100" w:beforeAutospacing="1" w:after="100" w:afterAutospacing="1" w:line="256" w:lineRule="auto"/>
              <w:rPr>
                <w:rFonts w:eastAsia="Calibri"/>
                <w:szCs w:val="26"/>
              </w:rPr>
            </w:pPr>
          </w:p>
        </w:tc>
        <w:tc>
          <w:tcPr>
            <w:tcW w:w="2989" w:type="dxa"/>
            <w:tcBorders>
              <w:top w:val="nil"/>
              <w:left w:val="outset" w:sz="6" w:space="0" w:color="auto"/>
              <w:bottom w:val="outset" w:sz="6" w:space="0" w:color="auto"/>
              <w:right w:val="outset" w:sz="6" w:space="0" w:color="auto"/>
            </w:tcBorders>
            <w:hideMark/>
          </w:tcPr>
          <w:p w14:paraId="745A9A4A" w14:textId="33D991DF"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3528" w:type="dxa"/>
            <w:tcBorders>
              <w:top w:val="nil"/>
              <w:left w:val="outset" w:sz="6" w:space="0" w:color="auto"/>
              <w:bottom w:val="outset" w:sz="6" w:space="0" w:color="auto"/>
              <w:right w:val="outset" w:sz="6" w:space="0" w:color="auto"/>
            </w:tcBorders>
            <w:hideMark/>
          </w:tcPr>
          <w:p w14:paraId="5AE34D2C" w14:textId="77777777" w:rsidR="00DC783F" w:rsidRDefault="00DC783F" w:rsidP="00DC783F">
            <w:pPr>
              <w:spacing w:before="100" w:beforeAutospacing="1" w:after="100" w:afterAutospacing="1" w:line="256" w:lineRule="auto"/>
              <w:rPr>
                <w:rFonts w:eastAsia="Calibri"/>
                <w:szCs w:val="26"/>
              </w:rPr>
            </w:pPr>
            <w:r>
              <w:rPr>
                <w:rFonts w:eastAsia="Calibri"/>
                <w:szCs w:val="26"/>
              </w:rPr>
              <w:t>T2 commit</w:t>
            </w:r>
          </w:p>
          <w:p w14:paraId="2BFDF815" w14:textId="5D1476E3"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lastRenderedPageBreak/>
              <w:t>Tình trạng đơn hàng sau khi T2 commit là: “Đã hoàn trả hàng”</w:t>
            </w:r>
          </w:p>
        </w:tc>
      </w:tr>
      <w:tr w:rsidR="00DC783F" w:rsidRPr="002A38EF" w14:paraId="0833474A" w14:textId="77777777" w:rsidTr="00B35EBC">
        <w:tc>
          <w:tcPr>
            <w:tcW w:w="2827" w:type="dxa"/>
            <w:tcBorders>
              <w:top w:val="nil"/>
              <w:left w:val="outset" w:sz="6" w:space="0" w:color="auto"/>
              <w:bottom w:val="outset" w:sz="6" w:space="0" w:color="auto"/>
              <w:right w:val="outset" w:sz="6" w:space="0" w:color="auto"/>
            </w:tcBorders>
            <w:hideMark/>
          </w:tcPr>
          <w:p w14:paraId="5F096DA4" w14:textId="2A6FCBF1" w:rsidR="00DC783F" w:rsidRPr="002A38EF" w:rsidRDefault="00DC783F" w:rsidP="00DC783F">
            <w:pPr>
              <w:spacing w:before="100" w:beforeAutospacing="1" w:after="100" w:afterAutospacing="1" w:line="256" w:lineRule="auto"/>
              <w:rPr>
                <w:rFonts w:eastAsia="Calibri"/>
                <w:szCs w:val="26"/>
              </w:rPr>
            </w:pPr>
            <w:r>
              <w:rPr>
                <w:rFonts w:eastAsia="Calibri"/>
                <w:szCs w:val="26"/>
              </w:rPr>
              <w:lastRenderedPageBreak/>
              <w:t>SELECT TinhTrangDH FROM DON_HANG WHERE MaDH = ‘123’</w:t>
            </w:r>
          </w:p>
        </w:tc>
        <w:tc>
          <w:tcPr>
            <w:tcW w:w="2989" w:type="dxa"/>
            <w:tcBorders>
              <w:top w:val="nil"/>
              <w:left w:val="outset" w:sz="6" w:space="0" w:color="auto"/>
              <w:bottom w:val="outset" w:sz="6" w:space="0" w:color="auto"/>
              <w:right w:val="outset" w:sz="6" w:space="0" w:color="auto"/>
            </w:tcBorders>
          </w:tcPr>
          <w:p w14:paraId="07C007B2"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45249327" w14:textId="4F914FC8" w:rsidR="00BE111C" w:rsidRDefault="00BE111C" w:rsidP="00DC783F">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63D89E06" w14:textId="1AFCB611" w:rsidR="00DC783F" w:rsidRPr="002A38EF" w:rsidRDefault="00DC783F" w:rsidP="00DC783F">
            <w:pPr>
              <w:spacing w:before="100" w:beforeAutospacing="1" w:after="100" w:afterAutospacing="1" w:line="256" w:lineRule="auto"/>
              <w:rPr>
                <w:rFonts w:eastAsia="Calibri"/>
                <w:szCs w:val="26"/>
              </w:rPr>
            </w:pPr>
            <w:r>
              <w:rPr>
                <w:rFonts w:eastAsia="Calibri"/>
                <w:b/>
                <w:bCs/>
                <w:szCs w:val="26"/>
              </w:rPr>
              <w:t>Tình trạng đơn hàng được select lúc này là: “Đã hoàn trả hàng” =&gt; Hoàn toàn khác với câu select trước đó của T1</w:t>
            </w:r>
          </w:p>
        </w:tc>
      </w:tr>
      <w:tr w:rsidR="00DC783F" w:rsidRPr="002A38EF" w14:paraId="3C4C1350" w14:textId="77777777" w:rsidTr="00B35EBC">
        <w:tc>
          <w:tcPr>
            <w:tcW w:w="2827" w:type="dxa"/>
            <w:tcBorders>
              <w:top w:val="nil"/>
              <w:left w:val="outset" w:sz="6" w:space="0" w:color="auto"/>
              <w:bottom w:val="outset" w:sz="6" w:space="0" w:color="auto"/>
              <w:right w:val="outset" w:sz="6" w:space="0" w:color="auto"/>
            </w:tcBorders>
            <w:hideMark/>
          </w:tcPr>
          <w:p w14:paraId="40317D13" w14:textId="77777777" w:rsidR="00DC783F" w:rsidRDefault="00DC783F" w:rsidP="00DC783F">
            <w:pPr>
              <w:spacing w:before="100" w:beforeAutospacing="1" w:after="100" w:afterAutospacing="1" w:line="256" w:lineRule="auto"/>
              <w:rPr>
                <w:rFonts w:eastAsia="Calibri"/>
                <w:szCs w:val="26"/>
              </w:rPr>
            </w:pPr>
            <w:r>
              <w:rPr>
                <w:rFonts w:eastAsia="Calibri"/>
                <w:szCs w:val="26"/>
              </w:rPr>
              <w:t>UPDATE DON_HANG</w:t>
            </w:r>
          </w:p>
          <w:p w14:paraId="45980676" w14:textId="77777777" w:rsidR="00DC783F" w:rsidRDefault="00DC783F" w:rsidP="00DC783F">
            <w:pPr>
              <w:spacing w:before="100" w:beforeAutospacing="1" w:after="100" w:afterAutospacing="1" w:line="256" w:lineRule="auto"/>
              <w:rPr>
                <w:rFonts w:eastAsia="Calibri"/>
                <w:szCs w:val="26"/>
              </w:rPr>
            </w:pPr>
            <w:r>
              <w:rPr>
                <w:rFonts w:eastAsia="Calibri"/>
                <w:szCs w:val="26"/>
              </w:rPr>
              <w:t>SET TinhTrangDH = ‘Đã giao hàng’</w:t>
            </w:r>
          </w:p>
          <w:p w14:paraId="3F5AFBBA" w14:textId="743CBE6C" w:rsidR="00DC783F" w:rsidRPr="002A38EF" w:rsidRDefault="00DC783F" w:rsidP="00DC783F">
            <w:pPr>
              <w:spacing w:before="100" w:beforeAutospacing="1" w:after="100" w:afterAutospacing="1" w:line="256" w:lineRule="auto"/>
              <w:rPr>
                <w:rFonts w:eastAsia="Calibri"/>
                <w:szCs w:val="26"/>
              </w:rPr>
            </w:pPr>
            <w:r>
              <w:rPr>
                <w:rFonts w:eastAsia="Calibri"/>
                <w:szCs w:val="26"/>
              </w:rPr>
              <w:t>WHERE MaDH = ‘123’</w:t>
            </w:r>
          </w:p>
        </w:tc>
        <w:tc>
          <w:tcPr>
            <w:tcW w:w="2989" w:type="dxa"/>
            <w:tcBorders>
              <w:top w:val="nil"/>
              <w:left w:val="outset" w:sz="6" w:space="0" w:color="auto"/>
              <w:bottom w:val="outset" w:sz="6" w:space="0" w:color="auto"/>
              <w:right w:val="outset" w:sz="6" w:space="0" w:color="auto"/>
            </w:tcBorders>
          </w:tcPr>
          <w:p w14:paraId="2077E39E"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3263DE18" w14:textId="24C33CCD" w:rsidR="00DC783F" w:rsidRPr="002A38EF" w:rsidRDefault="00DC783F" w:rsidP="00DC783F">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DC783F" w:rsidRPr="002A38EF" w14:paraId="71D42A66" w14:textId="77777777" w:rsidTr="00B35EBC">
        <w:tc>
          <w:tcPr>
            <w:tcW w:w="2827" w:type="dxa"/>
            <w:tcBorders>
              <w:top w:val="nil"/>
              <w:left w:val="outset" w:sz="6" w:space="0" w:color="auto"/>
              <w:bottom w:val="outset" w:sz="6" w:space="0" w:color="auto"/>
              <w:right w:val="outset" w:sz="6" w:space="0" w:color="auto"/>
            </w:tcBorders>
            <w:hideMark/>
          </w:tcPr>
          <w:p w14:paraId="4D8DC0AC" w14:textId="35855C5E" w:rsidR="00DC783F" w:rsidRPr="002A38EF" w:rsidRDefault="00DC783F" w:rsidP="00DC783F">
            <w:pPr>
              <w:spacing w:before="100" w:beforeAutospacing="1" w:after="100" w:afterAutospacing="1" w:line="256" w:lineRule="auto"/>
              <w:rPr>
                <w:rFonts w:eastAsia="Calibri"/>
                <w:szCs w:val="26"/>
              </w:rPr>
            </w:pPr>
            <w:r>
              <w:rPr>
                <w:rFonts w:eastAsia="Calibri"/>
                <w:szCs w:val="26"/>
              </w:rPr>
              <w:t>COMMIT</w:t>
            </w:r>
          </w:p>
        </w:tc>
        <w:tc>
          <w:tcPr>
            <w:tcW w:w="2989" w:type="dxa"/>
            <w:tcBorders>
              <w:top w:val="nil"/>
              <w:left w:val="outset" w:sz="6" w:space="0" w:color="auto"/>
              <w:bottom w:val="outset" w:sz="6" w:space="0" w:color="auto"/>
              <w:right w:val="outset" w:sz="6" w:space="0" w:color="auto"/>
            </w:tcBorders>
          </w:tcPr>
          <w:p w14:paraId="522573CE" w14:textId="77777777" w:rsidR="00DC783F" w:rsidRPr="002A38EF" w:rsidRDefault="00DC783F" w:rsidP="00DC783F">
            <w:pPr>
              <w:spacing w:before="100" w:beforeAutospacing="1" w:after="100" w:afterAutospacing="1" w:line="256" w:lineRule="auto"/>
              <w:rPr>
                <w:rFonts w:eastAsia="Calibri"/>
                <w:szCs w:val="26"/>
              </w:rPr>
            </w:pPr>
          </w:p>
        </w:tc>
        <w:tc>
          <w:tcPr>
            <w:tcW w:w="3528" w:type="dxa"/>
            <w:tcBorders>
              <w:top w:val="nil"/>
              <w:left w:val="outset" w:sz="6" w:space="0" w:color="auto"/>
              <w:bottom w:val="outset" w:sz="6" w:space="0" w:color="auto"/>
              <w:right w:val="outset" w:sz="6" w:space="0" w:color="auto"/>
            </w:tcBorders>
            <w:hideMark/>
          </w:tcPr>
          <w:p w14:paraId="0E39F713" w14:textId="77777777" w:rsidR="00DC783F" w:rsidRDefault="00DC783F" w:rsidP="00DC783F">
            <w:pPr>
              <w:spacing w:before="100" w:beforeAutospacing="1" w:after="100" w:afterAutospacing="1" w:line="256" w:lineRule="auto"/>
              <w:rPr>
                <w:rFonts w:eastAsia="Calibri"/>
                <w:szCs w:val="26"/>
              </w:rPr>
            </w:pPr>
            <w:r>
              <w:rPr>
                <w:rFonts w:eastAsia="Calibri"/>
                <w:szCs w:val="26"/>
              </w:rPr>
              <w:t>T1 commit</w:t>
            </w:r>
          </w:p>
          <w:p w14:paraId="60C84521" w14:textId="77777777" w:rsidR="00DC783F" w:rsidRDefault="00DC783F" w:rsidP="00DC783F">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p w14:paraId="461369F1" w14:textId="7E10E9C9" w:rsidR="00DC783F" w:rsidRPr="002A38EF" w:rsidRDefault="00DC783F" w:rsidP="00DC783F">
            <w:pPr>
              <w:numPr>
                <w:ilvl w:val="0"/>
                <w:numId w:val="21"/>
              </w:numPr>
              <w:spacing w:before="100" w:beforeAutospacing="1" w:after="100" w:afterAutospacing="1" w:line="256" w:lineRule="auto"/>
              <w:contextualSpacing/>
              <w:rPr>
                <w:rFonts w:eastAsia="Calibri"/>
                <w:szCs w:val="26"/>
              </w:rPr>
            </w:pPr>
            <w:r>
              <w:rPr>
                <w:rFonts w:eastAsia="Calibri"/>
                <w:szCs w:val="26"/>
              </w:rPr>
              <w:t xml:space="preserve">Đối tác đã cập nhật thành </w:t>
            </w:r>
            <w:r>
              <w:rPr>
                <w:rFonts w:eastAsia="Calibri"/>
                <w:b/>
                <w:bCs/>
                <w:szCs w:val="26"/>
              </w:rPr>
              <w:t>“Đã hoàn trả hàng”</w:t>
            </w:r>
            <w:r>
              <w:rPr>
                <w:rFonts w:eastAsia="Calibri"/>
                <w:szCs w:val="26"/>
              </w:rPr>
              <w:t xml:space="preserve"> do khách khiếu nại, nhưng lúc này tình trạng đơn hàng trong cơ sở dữ liệu lại là </w:t>
            </w:r>
            <w:r>
              <w:rPr>
                <w:rFonts w:eastAsia="Calibri"/>
                <w:b/>
                <w:bCs/>
                <w:szCs w:val="26"/>
              </w:rPr>
              <w:t>“Đã giao hàng”</w:t>
            </w:r>
          </w:p>
        </w:tc>
      </w:tr>
    </w:tbl>
    <w:p w14:paraId="03F3F637" w14:textId="77777777" w:rsidR="00B35EBC" w:rsidRDefault="00B35EBC" w:rsidP="00B35EBC">
      <w:pPr>
        <w:rPr>
          <w:b/>
          <w:bCs/>
          <w:lang w:val="en-US"/>
        </w:rPr>
      </w:pPr>
    </w:p>
    <w:p w14:paraId="10EB7BC8" w14:textId="242F9A6E" w:rsidR="00B35EBC" w:rsidRDefault="00B35EBC" w:rsidP="00B35EBC">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739"/>
        <w:gridCol w:w="2879"/>
        <w:gridCol w:w="3392"/>
      </w:tblGrid>
      <w:tr w:rsidR="00B35EBC" w14:paraId="017D498E" w14:textId="77777777" w:rsidTr="00BE111C">
        <w:tc>
          <w:tcPr>
            <w:tcW w:w="2739" w:type="dxa"/>
            <w:tcBorders>
              <w:top w:val="outset" w:sz="6" w:space="0" w:color="auto"/>
              <w:left w:val="outset" w:sz="6" w:space="0" w:color="auto"/>
              <w:bottom w:val="outset" w:sz="6" w:space="0" w:color="auto"/>
              <w:right w:val="outset" w:sz="6" w:space="0" w:color="auto"/>
            </w:tcBorders>
          </w:tcPr>
          <w:p w14:paraId="34F85D75"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T1 – Tài xế</w:t>
            </w:r>
          </w:p>
        </w:tc>
        <w:tc>
          <w:tcPr>
            <w:tcW w:w="2879" w:type="dxa"/>
            <w:tcBorders>
              <w:top w:val="outset" w:sz="6" w:space="0" w:color="auto"/>
              <w:left w:val="outset" w:sz="6" w:space="0" w:color="auto"/>
              <w:bottom w:val="outset" w:sz="6" w:space="0" w:color="auto"/>
              <w:right w:val="outset" w:sz="6" w:space="0" w:color="auto"/>
            </w:tcBorders>
          </w:tcPr>
          <w:p w14:paraId="37261504"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T2 – Đối tác</w:t>
            </w:r>
          </w:p>
        </w:tc>
        <w:tc>
          <w:tcPr>
            <w:tcW w:w="3392" w:type="dxa"/>
            <w:tcBorders>
              <w:top w:val="outset" w:sz="6" w:space="0" w:color="auto"/>
              <w:left w:val="outset" w:sz="6" w:space="0" w:color="auto"/>
              <w:bottom w:val="outset" w:sz="6" w:space="0" w:color="auto"/>
              <w:right w:val="outset" w:sz="6" w:space="0" w:color="auto"/>
            </w:tcBorders>
          </w:tcPr>
          <w:p w14:paraId="4B01072E" w14:textId="77777777" w:rsidR="00B35EBC" w:rsidRDefault="00B35EBC"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B35EBC" w14:paraId="720CE206" w14:textId="77777777" w:rsidTr="00BE111C">
        <w:tc>
          <w:tcPr>
            <w:tcW w:w="2739" w:type="dxa"/>
            <w:tcBorders>
              <w:top w:val="nil"/>
              <w:left w:val="outset" w:sz="6" w:space="0" w:color="auto"/>
              <w:bottom w:val="outset" w:sz="6" w:space="0" w:color="auto"/>
              <w:right w:val="outset" w:sz="6" w:space="0" w:color="auto"/>
            </w:tcBorders>
          </w:tcPr>
          <w:p w14:paraId="3E7B77E5"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21B36596"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A4CDED1"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xem mã đơn hàng có khớp với mã đối tác không</w:t>
            </w:r>
          </w:p>
        </w:tc>
      </w:tr>
      <w:tr w:rsidR="00B35EBC" w14:paraId="42E08D4B" w14:textId="77777777" w:rsidTr="00BE111C">
        <w:tc>
          <w:tcPr>
            <w:tcW w:w="2739" w:type="dxa"/>
            <w:tcBorders>
              <w:top w:val="nil"/>
              <w:left w:val="outset" w:sz="6" w:space="0" w:color="auto"/>
              <w:bottom w:val="outset" w:sz="6" w:space="0" w:color="auto"/>
              <w:right w:val="outset" w:sz="6" w:space="0" w:color="auto"/>
            </w:tcBorders>
          </w:tcPr>
          <w:p w14:paraId="7347E1CF" w14:textId="77777777" w:rsidR="00B35EBC" w:rsidRDefault="00B35EBC" w:rsidP="00BE111C">
            <w:pPr>
              <w:spacing w:before="100" w:beforeAutospacing="1" w:after="100" w:afterAutospacing="1" w:line="256" w:lineRule="auto"/>
              <w:rPr>
                <w:rFonts w:eastAsia="Calibri"/>
                <w:szCs w:val="26"/>
              </w:rPr>
            </w:pPr>
            <w:r>
              <w:rPr>
                <w:rFonts w:eastAsia="Calibri"/>
                <w:szCs w:val="26"/>
              </w:rPr>
              <w:lastRenderedPageBreak/>
              <w:t xml:space="preserve">SELECT TinhTrangDH FROM DON_HANG </w:t>
            </w:r>
            <w:r w:rsidRPr="00582511">
              <w:rPr>
                <w:rFonts w:eastAsia="Calibri"/>
                <w:b/>
                <w:bCs/>
                <w:szCs w:val="26"/>
              </w:rPr>
              <w:t>WITH(XLOCK)</w:t>
            </w:r>
            <w:r>
              <w:rPr>
                <w:rFonts w:eastAsia="Calibri"/>
                <w:szCs w:val="26"/>
              </w:rPr>
              <w:t xml:space="preserve"> WHERE MaDH = ‘123’</w:t>
            </w:r>
          </w:p>
        </w:tc>
        <w:tc>
          <w:tcPr>
            <w:tcW w:w="2879" w:type="dxa"/>
            <w:tcBorders>
              <w:top w:val="nil"/>
              <w:left w:val="outset" w:sz="6" w:space="0" w:color="auto"/>
              <w:bottom w:val="outset" w:sz="6" w:space="0" w:color="auto"/>
              <w:right w:val="outset" w:sz="6" w:space="0" w:color="auto"/>
            </w:tcBorders>
          </w:tcPr>
          <w:p w14:paraId="27AEB61D"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748D505F" w14:textId="77777777" w:rsidR="00B35EBC" w:rsidRPr="00DF6488" w:rsidRDefault="00B35EBC" w:rsidP="00BE111C">
            <w:pPr>
              <w:spacing w:before="100" w:beforeAutospacing="1" w:after="100" w:afterAutospacing="1" w:line="256" w:lineRule="auto"/>
              <w:rPr>
                <w:rFonts w:eastAsia="Calibri"/>
                <w:szCs w:val="26"/>
              </w:rPr>
            </w:pPr>
            <w:r>
              <w:rPr>
                <w:rFonts w:eastAsia="Calibri"/>
                <w:b/>
                <w:bCs/>
                <w:szCs w:val="26"/>
              </w:rPr>
              <w:t>T1 yêu cầu khóa độc quyền trên bảng DON_HANG</w:t>
            </w:r>
          </w:p>
          <w:p w14:paraId="6C51448B"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hoàn trả hàng” không, nếu phải thì không cập nhật nữa</w:t>
            </w:r>
          </w:p>
          <w:p w14:paraId="04BF8867"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được select lúc này là: “Đang giao hàng”</w:t>
            </w:r>
          </w:p>
        </w:tc>
      </w:tr>
      <w:tr w:rsidR="00B35EBC" w14:paraId="46AB1F84" w14:textId="77777777" w:rsidTr="00BE111C">
        <w:tc>
          <w:tcPr>
            <w:tcW w:w="2739" w:type="dxa"/>
            <w:tcBorders>
              <w:top w:val="nil"/>
              <w:left w:val="outset" w:sz="6" w:space="0" w:color="auto"/>
              <w:bottom w:val="outset" w:sz="6" w:space="0" w:color="auto"/>
              <w:right w:val="outset" w:sz="6" w:space="0" w:color="auto"/>
            </w:tcBorders>
          </w:tcPr>
          <w:p w14:paraId="3B9940BA" w14:textId="77777777" w:rsidR="00B35EBC" w:rsidRDefault="00B35EBC" w:rsidP="00BE111C">
            <w:pPr>
              <w:spacing w:before="100" w:beforeAutospacing="1" w:after="100" w:afterAutospacing="1" w:line="256" w:lineRule="auto"/>
              <w:rPr>
                <w:rFonts w:eastAsia="Calibri"/>
                <w:szCs w:val="26"/>
              </w:rPr>
            </w:pPr>
          </w:p>
        </w:tc>
        <w:tc>
          <w:tcPr>
            <w:tcW w:w="2879" w:type="dxa"/>
            <w:tcBorders>
              <w:top w:val="nil"/>
              <w:left w:val="outset" w:sz="6" w:space="0" w:color="auto"/>
              <w:bottom w:val="outset" w:sz="6" w:space="0" w:color="auto"/>
              <w:right w:val="outset" w:sz="6" w:space="0" w:color="auto"/>
            </w:tcBorders>
          </w:tcPr>
          <w:p w14:paraId="0154E82E"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WHERE MaDH = ‘123’ AND MaDT = ‘xyz’</w:t>
            </w:r>
          </w:p>
          <w:p w14:paraId="315BE090"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=&gt; CHỜ</w:t>
            </w:r>
          </w:p>
        </w:tc>
        <w:tc>
          <w:tcPr>
            <w:tcW w:w="3392" w:type="dxa"/>
            <w:tcBorders>
              <w:top w:val="nil"/>
              <w:left w:val="outset" w:sz="6" w:space="0" w:color="auto"/>
              <w:bottom w:val="outset" w:sz="6" w:space="0" w:color="auto"/>
              <w:right w:val="outset" w:sz="6" w:space="0" w:color="auto"/>
            </w:tcBorders>
          </w:tcPr>
          <w:p w14:paraId="2CC2C277" w14:textId="77777777" w:rsidR="00B35EBC" w:rsidRDefault="00B35EBC"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DON_HANG nhưng do T1 đang giữ khóa nên T2 phải chờ</w:t>
            </w:r>
          </w:p>
        </w:tc>
      </w:tr>
      <w:tr w:rsidR="00B35EBC" w14:paraId="2AEE0833" w14:textId="77777777" w:rsidTr="00BE111C">
        <w:tc>
          <w:tcPr>
            <w:tcW w:w="2739" w:type="dxa"/>
            <w:tcBorders>
              <w:top w:val="nil"/>
              <w:left w:val="outset" w:sz="6" w:space="0" w:color="auto"/>
              <w:bottom w:val="outset" w:sz="6" w:space="0" w:color="auto"/>
              <w:right w:val="outset" w:sz="6" w:space="0" w:color="auto"/>
            </w:tcBorders>
          </w:tcPr>
          <w:p w14:paraId="2DE4E9B4"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2879" w:type="dxa"/>
            <w:tcBorders>
              <w:top w:val="nil"/>
              <w:left w:val="outset" w:sz="6" w:space="0" w:color="auto"/>
              <w:bottom w:val="outset" w:sz="6" w:space="0" w:color="auto"/>
              <w:right w:val="outset" w:sz="6" w:space="0" w:color="auto"/>
            </w:tcBorders>
          </w:tcPr>
          <w:p w14:paraId="41E658FC"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3CF09709" w14:textId="77777777" w:rsidR="00B35EBC" w:rsidRDefault="00B35EBC" w:rsidP="00BE111C">
            <w:pPr>
              <w:spacing w:before="100" w:beforeAutospacing="1" w:after="100" w:afterAutospacing="1" w:line="256" w:lineRule="auto"/>
              <w:rPr>
                <w:rFonts w:eastAsia="Calibri"/>
                <w:szCs w:val="26"/>
              </w:rPr>
            </w:pPr>
            <w:r>
              <w:rPr>
                <w:rFonts w:eastAsia="Calibri"/>
                <w:szCs w:val="26"/>
              </w:rPr>
              <w:t>T1 kiểm tra tình trạng đơn hàng xem có phải là “Đã giao hàng” không, nếu phải thì chỉ được cập nhật là “Đã hoàn trả hàng”</w:t>
            </w:r>
          </w:p>
          <w:p w14:paraId="74DF05CA"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vẫn là: “Đang giao hàng”</w:t>
            </w:r>
          </w:p>
        </w:tc>
      </w:tr>
      <w:tr w:rsidR="00B35EBC" w14:paraId="0C314226" w14:textId="77777777" w:rsidTr="00BE111C">
        <w:tc>
          <w:tcPr>
            <w:tcW w:w="2739" w:type="dxa"/>
            <w:tcBorders>
              <w:top w:val="nil"/>
              <w:left w:val="outset" w:sz="6" w:space="0" w:color="auto"/>
              <w:bottom w:val="outset" w:sz="6" w:space="0" w:color="auto"/>
              <w:right w:val="outset" w:sz="6" w:space="0" w:color="auto"/>
            </w:tcBorders>
          </w:tcPr>
          <w:p w14:paraId="08BD6313"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648E7B82"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giao hàng’</w:t>
            </w:r>
          </w:p>
          <w:p w14:paraId="49251F7D"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2879" w:type="dxa"/>
            <w:tcBorders>
              <w:top w:val="nil"/>
              <w:left w:val="outset" w:sz="6" w:space="0" w:color="auto"/>
              <w:bottom w:val="outset" w:sz="6" w:space="0" w:color="auto"/>
              <w:right w:val="outset" w:sz="6" w:space="0" w:color="auto"/>
            </w:tcBorders>
          </w:tcPr>
          <w:p w14:paraId="3035E284"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outset" w:sz="6" w:space="0" w:color="auto"/>
              <w:right w:val="outset" w:sz="6" w:space="0" w:color="auto"/>
            </w:tcBorders>
          </w:tcPr>
          <w:p w14:paraId="1E3FAF35" w14:textId="77777777" w:rsidR="00B35EBC" w:rsidRDefault="00B35EBC" w:rsidP="00BE111C">
            <w:pPr>
              <w:spacing w:before="100" w:beforeAutospacing="1" w:after="100" w:afterAutospacing="1" w:line="256" w:lineRule="auto"/>
              <w:rPr>
                <w:rFonts w:eastAsia="Calibri"/>
                <w:szCs w:val="26"/>
              </w:rPr>
            </w:pPr>
            <w:r>
              <w:rPr>
                <w:rFonts w:eastAsia="Calibri"/>
                <w:szCs w:val="26"/>
              </w:rPr>
              <w:t>T1 cập nhật tình trạng đơn hàng thành “Đã giao hàng”</w:t>
            </w:r>
          </w:p>
        </w:tc>
      </w:tr>
      <w:tr w:rsidR="00B35EBC" w14:paraId="777A351E" w14:textId="77777777" w:rsidTr="00BE111C">
        <w:tc>
          <w:tcPr>
            <w:tcW w:w="2739" w:type="dxa"/>
            <w:tcBorders>
              <w:top w:val="nil"/>
              <w:left w:val="outset" w:sz="6" w:space="0" w:color="auto"/>
              <w:bottom w:val="single" w:sz="4" w:space="0" w:color="auto"/>
              <w:right w:val="outset" w:sz="6" w:space="0" w:color="auto"/>
            </w:tcBorders>
          </w:tcPr>
          <w:p w14:paraId="58C360A1"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2879" w:type="dxa"/>
            <w:tcBorders>
              <w:top w:val="nil"/>
              <w:left w:val="outset" w:sz="6" w:space="0" w:color="auto"/>
              <w:bottom w:val="single" w:sz="4" w:space="0" w:color="auto"/>
              <w:right w:val="outset" w:sz="6" w:space="0" w:color="auto"/>
            </w:tcBorders>
          </w:tcPr>
          <w:p w14:paraId="5A5EDC80" w14:textId="77777777" w:rsidR="00B35EBC" w:rsidRDefault="00B35EBC" w:rsidP="00BE111C">
            <w:pPr>
              <w:spacing w:before="100" w:beforeAutospacing="1" w:after="100" w:afterAutospacing="1" w:line="256" w:lineRule="auto"/>
              <w:rPr>
                <w:rFonts w:eastAsia="Calibri"/>
                <w:szCs w:val="26"/>
              </w:rPr>
            </w:pPr>
          </w:p>
        </w:tc>
        <w:tc>
          <w:tcPr>
            <w:tcW w:w="3392" w:type="dxa"/>
            <w:tcBorders>
              <w:top w:val="nil"/>
              <w:left w:val="outset" w:sz="6" w:space="0" w:color="auto"/>
              <w:bottom w:val="single" w:sz="4" w:space="0" w:color="auto"/>
              <w:right w:val="outset" w:sz="6" w:space="0" w:color="auto"/>
            </w:tcBorders>
          </w:tcPr>
          <w:p w14:paraId="043DF671" w14:textId="77777777" w:rsidR="00B35EBC" w:rsidRPr="00DF6488" w:rsidRDefault="00B35EBC" w:rsidP="00BE111C">
            <w:pPr>
              <w:spacing w:before="100" w:beforeAutospacing="1" w:after="100" w:afterAutospacing="1" w:line="256" w:lineRule="auto"/>
              <w:rPr>
                <w:rFonts w:eastAsia="Calibri"/>
                <w:b/>
                <w:bCs/>
                <w:szCs w:val="26"/>
              </w:rPr>
            </w:pPr>
            <w:r w:rsidRPr="00DF6488">
              <w:rPr>
                <w:rFonts w:eastAsia="Calibri"/>
                <w:b/>
                <w:bCs/>
                <w:szCs w:val="26"/>
              </w:rPr>
              <w:t>T1 commit và nhả khóa</w:t>
            </w:r>
          </w:p>
          <w:p w14:paraId="5823FBA8" w14:textId="77777777" w:rsidR="00B35EBC" w:rsidRPr="00DF6488" w:rsidRDefault="00B35EBC" w:rsidP="00BE111C">
            <w:pPr>
              <w:spacing w:before="100" w:beforeAutospacing="1" w:after="100" w:afterAutospacing="1" w:line="256" w:lineRule="auto"/>
              <w:rPr>
                <w:rFonts w:eastAsia="Calibri"/>
                <w:b/>
                <w:bCs/>
                <w:szCs w:val="26"/>
              </w:rPr>
            </w:pPr>
            <w:r>
              <w:rPr>
                <w:rFonts w:eastAsia="Calibri"/>
                <w:b/>
                <w:bCs/>
                <w:szCs w:val="26"/>
              </w:rPr>
              <w:t>Tình trạng đơn hàng sau khi T1 commit là: “Đã giao hàng”</w:t>
            </w:r>
          </w:p>
        </w:tc>
      </w:tr>
      <w:tr w:rsidR="00B35EBC" w14:paraId="21A2FB64" w14:textId="77777777" w:rsidTr="00BE111C">
        <w:tc>
          <w:tcPr>
            <w:tcW w:w="2739" w:type="dxa"/>
            <w:tcBorders>
              <w:top w:val="single" w:sz="4" w:space="0" w:color="auto"/>
              <w:left w:val="single" w:sz="4" w:space="0" w:color="auto"/>
              <w:bottom w:val="single" w:sz="4" w:space="0" w:color="auto"/>
              <w:right w:val="single" w:sz="4" w:space="0" w:color="auto"/>
            </w:tcBorders>
          </w:tcPr>
          <w:p w14:paraId="2654BEF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C2F590F" w14:textId="77777777" w:rsidR="00B35EBC" w:rsidRDefault="00B35EBC" w:rsidP="00BE111C">
            <w:pPr>
              <w:spacing w:before="100" w:beforeAutospacing="1" w:after="100" w:afterAutospacing="1" w:line="256" w:lineRule="auto"/>
              <w:rPr>
                <w:rFonts w:eastAsia="Calibri"/>
                <w:szCs w:val="26"/>
              </w:rPr>
            </w:pPr>
            <w:r>
              <w:rPr>
                <w:rFonts w:eastAsia="Calibri"/>
                <w:szCs w:val="26"/>
              </w:rPr>
              <w:t xml:space="preserve">SELECT * FROM DON_HANG </w:t>
            </w:r>
            <w:r w:rsidRPr="00582511">
              <w:rPr>
                <w:rFonts w:eastAsia="Calibri"/>
                <w:b/>
                <w:bCs/>
                <w:szCs w:val="26"/>
              </w:rPr>
              <w:t>WITH(XLOCK)</w:t>
            </w:r>
            <w:r>
              <w:rPr>
                <w:rFonts w:eastAsia="Calibri"/>
                <w:szCs w:val="26"/>
              </w:rPr>
              <w:t xml:space="preserve"> </w:t>
            </w:r>
            <w:r>
              <w:rPr>
                <w:rFonts w:eastAsia="Calibri"/>
                <w:szCs w:val="26"/>
              </w:rPr>
              <w:lastRenderedPageBreak/>
              <w:t>WHERE MaDH = ‘123’ AND MaDT = ‘xyz’</w:t>
            </w:r>
          </w:p>
        </w:tc>
        <w:tc>
          <w:tcPr>
            <w:tcW w:w="3392" w:type="dxa"/>
            <w:tcBorders>
              <w:top w:val="single" w:sz="4" w:space="0" w:color="auto"/>
              <w:left w:val="single" w:sz="4" w:space="0" w:color="auto"/>
              <w:bottom w:val="single" w:sz="4" w:space="0" w:color="auto"/>
              <w:right w:val="single" w:sz="4" w:space="0" w:color="auto"/>
            </w:tcBorders>
          </w:tcPr>
          <w:p w14:paraId="5F785EED" w14:textId="77777777" w:rsidR="00B35EBC" w:rsidRPr="00DF6488" w:rsidRDefault="00B35EBC" w:rsidP="00BE111C">
            <w:pPr>
              <w:spacing w:before="100" w:beforeAutospacing="1" w:after="100" w:afterAutospacing="1" w:line="256" w:lineRule="auto"/>
              <w:rPr>
                <w:rFonts w:eastAsia="Calibri"/>
                <w:szCs w:val="26"/>
              </w:rPr>
            </w:pPr>
            <w:r>
              <w:rPr>
                <w:rFonts w:eastAsia="Calibri"/>
                <w:b/>
                <w:bCs/>
                <w:szCs w:val="26"/>
              </w:rPr>
              <w:lastRenderedPageBreak/>
              <w:t xml:space="preserve">T2 yêu cầu khóa độc quyền trên bảng DON_HANG =&gt; </w:t>
            </w:r>
            <w:r>
              <w:rPr>
                <w:rFonts w:eastAsia="Calibri"/>
                <w:b/>
                <w:bCs/>
                <w:szCs w:val="26"/>
              </w:rPr>
              <w:lastRenderedPageBreak/>
              <w:t>lấy được khóa do T1 đã nhả khóa</w:t>
            </w:r>
          </w:p>
          <w:p w14:paraId="27DE9911"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tc>
      </w:tr>
      <w:tr w:rsidR="00B35EBC" w14:paraId="3C4C963E" w14:textId="77777777" w:rsidTr="00BE111C">
        <w:tc>
          <w:tcPr>
            <w:tcW w:w="2739" w:type="dxa"/>
            <w:tcBorders>
              <w:top w:val="single" w:sz="4" w:space="0" w:color="auto"/>
              <w:left w:val="single" w:sz="4" w:space="0" w:color="auto"/>
              <w:bottom w:val="single" w:sz="4" w:space="0" w:color="auto"/>
              <w:right w:val="single" w:sz="4" w:space="0" w:color="auto"/>
            </w:tcBorders>
          </w:tcPr>
          <w:p w14:paraId="0492F97B"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1579A878"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7740D3B0"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hoàn trả hàng” không, nếu phải thì không cập nhật nữa.</w:t>
            </w:r>
          </w:p>
          <w:p w14:paraId="0D060DD0"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0721C883" w14:textId="77777777" w:rsidTr="00BE111C">
        <w:tc>
          <w:tcPr>
            <w:tcW w:w="2739" w:type="dxa"/>
            <w:tcBorders>
              <w:top w:val="single" w:sz="4" w:space="0" w:color="auto"/>
              <w:left w:val="single" w:sz="4" w:space="0" w:color="auto"/>
              <w:bottom w:val="single" w:sz="4" w:space="0" w:color="auto"/>
              <w:right w:val="single" w:sz="4" w:space="0" w:color="auto"/>
            </w:tcBorders>
          </w:tcPr>
          <w:p w14:paraId="612C8C68"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513615A" w14:textId="77777777" w:rsidR="00B35EBC" w:rsidRDefault="00B35EBC" w:rsidP="00BE111C">
            <w:pPr>
              <w:spacing w:before="100" w:beforeAutospacing="1" w:after="100" w:afterAutospacing="1" w:line="256" w:lineRule="auto"/>
              <w:rPr>
                <w:rFonts w:eastAsia="Calibri"/>
                <w:szCs w:val="26"/>
              </w:rPr>
            </w:pPr>
            <w:r>
              <w:rPr>
                <w:rFonts w:eastAsia="Calibri"/>
                <w:szCs w:val="26"/>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538A7EEE" w14:textId="77777777" w:rsidR="00B35EBC" w:rsidRDefault="00B35EBC" w:rsidP="00BE111C">
            <w:pPr>
              <w:spacing w:before="100" w:beforeAutospacing="1" w:after="100" w:afterAutospacing="1" w:line="256" w:lineRule="auto"/>
              <w:rPr>
                <w:rFonts w:eastAsia="Calibri"/>
                <w:szCs w:val="26"/>
              </w:rPr>
            </w:pPr>
            <w:r>
              <w:rPr>
                <w:rFonts w:eastAsia="Calibri"/>
                <w:szCs w:val="26"/>
              </w:rPr>
              <w:t>T2 kiểm tra tình trạng đơn hàng xem có phải là “Đã giao hàng” không, nếu phải thì chỉ được cập nhật là “Đã hoàn trả hàng”</w:t>
            </w:r>
          </w:p>
          <w:p w14:paraId="03344403"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được select lúc này là: “Đã giao hàng”</w:t>
            </w:r>
          </w:p>
        </w:tc>
      </w:tr>
      <w:tr w:rsidR="00B35EBC" w14:paraId="3B54D877" w14:textId="77777777" w:rsidTr="00BE111C">
        <w:tc>
          <w:tcPr>
            <w:tcW w:w="2739" w:type="dxa"/>
            <w:tcBorders>
              <w:top w:val="single" w:sz="4" w:space="0" w:color="auto"/>
              <w:left w:val="single" w:sz="4" w:space="0" w:color="auto"/>
              <w:bottom w:val="single" w:sz="4" w:space="0" w:color="auto"/>
              <w:right w:val="single" w:sz="4" w:space="0" w:color="auto"/>
            </w:tcBorders>
          </w:tcPr>
          <w:p w14:paraId="3615FD85"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04AB9D12" w14:textId="77777777" w:rsidR="00B35EBC" w:rsidRDefault="00B35EBC" w:rsidP="00BE111C">
            <w:pPr>
              <w:spacing w:before="100" w:beforeAutospacing="1" w:after="100" w:afterAutospacing="1" w:line="256" w:lineRule="auto"/>
              <w:rPr>
                <w:rFonts w:eastAsia="Calibri"/>
                <w:szCs w:val="26"/>
              </w:rPr>
            </w:pPr>
            <w:r>
              <w:rPr>
                <w:rFonts w:eastAsia="Calibri"/>
                <w:szCs w:val="26"/>
              </w:rPr>
              <w:t>UPDATE DON_HANG</w:t>
            </w:r>
          </w:p>
          <w:p w14:paraId="46B563DA" w14:textId="77777777" w:rsidR="00B35EBC" w:rsidRDefault="00B35EBC" w:rsidP="00BE111C">
            <w:pPr>
              <w:spacing w:before="100" w:beforeAutospacing="1" w:after="100" w:afterAutospacing="1" w:line="256" w:lineRule="auto"/>
              <w:rPr>
                <w:rFonts w:eastAsia="Calibri"/>
                <w:szCs w:val="26"/>
              </w:rPr>
            </w:pPr>
            <w:r>
              <w:rPr>
                <w:rFonts w:eastAsia="Calibri"/>
                <w:szCs w:val="26"/>
              </w:rPr>
              <w:t>SET TinhTrangDH = ‘Đã hoàn trả hàng’</w:t>
            </w:r>
          </w:p>
          <w:p w14:paraId="37C47165" w14:textId="77777777" w:rsidR="00B35EBC" w:rsidRDefault="00B35EBC" w:rsidP="00BE111C">
            <w:pPr>
              <w:spacing w:before="100" w:beforeAutospacing="1" w:after="100" w:afterAutospacing="1" w:line="256" w:lineRule="auto"/>
              <w:rPr>
                <w:rFonts w:eastAsia="Calibri"/>
                <w:szCs w:val="26"/>
              </w:rPr>
            </w:pPr>
            <w:r>
              <w:rPr>
                <w:rFonts w:eastAsia="Calibri"/>
                <w:szCs w:val="26"/>
              </w:rPr>
              <w:t>WHERE MaDH = ‘123’</w:t>
            </w:r>
          </w:p>
        </w:tc>
        <w:tc>
          <w:tcPr>
            <w:tcW w:w="3392" w:type="dxa"/>
            <w:tcBorders>
              <w:top w:val="single" w:sz="4" w:space="0" w:color="auto"/>
              <w:left w:val="single" w:sz="4" w:space="0" w:color="auto"/>
              <w:bottom w:val="single" w:sz="4" w:space="0" w:color="auto"/>
              <w:right w:val="single" w:sz="4" w:space="0" w:color="auto"/>
            </w:tcBorders>
          </w:tcPr>
          <w:p w14:paraId="063F094F" w14:textId="77777777" w:rsidR="00B35EBC" w:rsidRDefault="00B35EBC" w:rsidP="00BE111C">
            <w:pPr>
              <w:spacing w:before="100" w:beforeAutospacing="1" w:after="100" w:afterAutospacing="1" w:line="256" w:lineRule="auto"/>
              <w:rPr>
                <w:rFonts w:eastAsia="Calibri"/>
                <w:szCs w:val="26"/>
              </w:rPr>
            </w:pPr>
            <w:r>
              <w:rPr>
                <w:rFonts w:eastAsia="Calibri"/>
                <w:szCs w:val="26"/>
              </w:rPr>
              <w:t>T2 cập nhật tình trạng đơn hàng thành “Đã hoàn trả hàng”</w:t>
            </w:r>
          </w:p>
        </w:tc>
      </w:tr>
      <w:tr w:rsidR="00B35EBC" w14:paraId="62233610" w14:textId="77777777" w:rsidTr="00BE111C">
        <w:tc>
          <w:tcPr>
            <w:tcW w:w="2739" w:type="dxa"/>
            <w:tcBorders>
              <w:top w:val="single" w:sz="4" w:space="0" w:color="auto"/>
              <w:left w:val="single" w:sz="4" w:space="0" w:color="auto"/>
              <w:bottom w:val="single" w:sz="4" w:space="0" w:color="auto"/>
              <w:right w:val="single" w:sz="4" w:space="0" w:color="auto"/>
            </w:tcBorders>
          </w:tcPr>
          <w:p w14:paraId="410132FC" w14:textId="77777777" w:rsidR="00B35EBC" w:rsidRDefault="00B35EBC" w:rsidP="00BE111C">
            <w:pPr>
              <w:spacing w:before="100" w:beforeAutospacing="1" w:after="100" w:afterAutospacing="1" w:line="256" w:lineRule="auto"/>
              <w:rPr>
                <w:rFonts w:eastAsia="Calibri"/>
                <w:szCs w:val="26"/>
              </w:rPr>
            </w:pPr>
          </w:p>
        </w:tc>
        <w:tc>
          <w:tcPr>
            <w:tcW w:w="2879" w:type="dxa"/>
            <w:tcBorders>
              <w:top w:val="single" w:sz="4" w:space="0" w:color="auto"/>
              <w:left w:val="single" w:sz="4" w:space="0" w:color="auto"/>
              <w:bottom w:val="single" w:sz="4" w:space="0" w:color="auto"/>
              <w:right w:val="single" w:sz="4" w:space="0" w:color="auto"/>
            </w:tcBorders>
          </w:tcPr>
          <w:p w14:paraId="660DBAA5" w14:textId="77777777" w:rsidR="00B35EBC" w:rsidRDefault="00B35EBC" w:rsidP="00BE111C">
            <w:pPr>
              <w:spacing w:before="100" w:beforeAutospacing="1" w:after="100" w:afterAutospacing="1" w:line="256" w:lineRule="auto"/>
              <w:rPr>
                <w:rFonts w:eastAsia="Calibri"/>
                <w:szCs w:val="26"/>
              </w:rPr>
            </w:pPr>
            <w:r>
              <w:rPr>
                <w:rFonts w:eastAsia="Calibri"/>
                <w:szCs w:val="26"/>
              </w:rPr>
              <w:t>COMMIT</w:t>
            </w:r>
          </w:p>
        </w:tc>
        <w:tc>
          <w:tcPr>
            <w:tcW w:w="3392" w:type="dxa"/>
            <w:tcBorders>
              <w:top w:val="single" w:sz="4" w:space="0" w:color="auto"/>
              <w:left w:val="single" w:sz="4" w:space="0" w:color="auto"/>
              <w:bottom w:val="single" w:sz="4" w:space="0" w:color="auto"/>
              <w:right w:val="single" w:sz="4" w:space="0" w:color="auto"/>
            </w:tcBorders>
          </w:tcPr>
          <w:p w14:paraId="37BE489F" w14:textId="77777777" w:rsidR="00B35EBC" w:rsidRDefault="00B35EBC" w:rsidP="00BE111C">
            <w:pPr>
              <w:spacing w:before="100" w:beforeAutospacing="1" w:after="100" w:afterAutospacing="1" w:line="256" w:lineRule="auto"/>
              <w:rPr>
                <w:rFonts w:eastAsia="Calibri"/>
                <w:szCs w:val="26"/>
              </w:rPr>
            </w:pPr>
            <w:r>
              <w:rPr>
                <w:rFonts w:eastAsia="Calibri"/>
                <w:szCs w:val="26"/>
              </w:rPr>
              <w:t>T2 commit</w:t>
            </w:r>
          </w:p>
          <w:p w14:paraId="19F4DF32" w14:textId="77777777" w:rsidR="00B35EBC" w:rsidRDefault="00B35EBC" w:rsidP="00BE111C">
            <w:pPr>
              <w:spacing w:before="100" w:beforeAutospacing="1" w:after="100" w:afterAutospacing="1" w:line="256" w:lineRule="auto"/>
              <w:rPr>
                <w:rFonts w:eastAsia="Calibri"/>
                <w:szCs w:val="26"/>
              </w:rPr>
            </w:pPr>
            <w:r>
              <w:rPr>
                <w:rFonts w:eastAsia="Calibri"/>
                <w:b/>
                <w:bCs/>
                <w:szCs w:val="26"/>
              </w:rPr>
              <w:t>Tình trạng đơn hàng sau khi T2 commit là: “Đã hoàn trả hàng”</w:t>
            </w:r>
          </w:p>
        </w:tc>
      </w:tr>
    </w:tbl>
    <w:p w14:paraId="6B085414" w14:textId="77777777" w:rsidR="00820F0B" w:rsidRPr="00820F0B" w:rsidRDefault="00820F0B" w:rsidP="00820F0B">
      <w:pPr>
        <w:pStyle w:val="Heading3"/>
        <w:rPr>
          <w:rFonts w:eastAsia="Calibri"/>
          <w:sz w:val="26"/>
          <w:szCs w:val="26"/>
          <w:lang w:val="en-US"/>
        </w:rPr>
      </w:pPr>
    </w:p>
    <w:p w14:paraId="736B81D0" w14:textId="1B140B75" w:rsidR="002A38EF" w:rsidRPr="002A38EF" w:rsidRDefault="002A38EF" w:rsidP="00820F0B">
      <w:pPr>
        <w:pStyle w:val="Heading3"/>
        <w:ind w:left="720"/>
        <w:rPr>
          <w:rFonts w:eastAsia="Calibri"/>
          <w:sz w:val="26"/>
          <w:szCs w:val="26"/>
          <w:lang w:val="en-US"/>
        </w:rPr>
      </w:pPr>
      <w:r w:rsidRPr="002A38EF">
        <w:rPr>
          <w:rFonts w:eastAsia="Calibri"/>
          <w:b/>
          <w:bCs/>
          <w:sz w:val="26"/>
          <w:szCs w:val="26"/>
          <w:lang w:val="en-US"/>
        </w:rPr>
        <w:br w:type="page"/>
      </w:r>
      <w:bookmarkStart w:id="31" w:name="_Toc90281309"/>
      <w:r w:rsidR="00FA7AD7" w:rsidRPr="002A38EF">
        <w:rPr>
          <w:rFonts w:eastAsia="Calibri"/>
          <w:sz w:val="26"/>
          <w:szCs w:val="26"/>
          <w:lang w:val="en-US"/>
        </w:rPr>
        <w:lastRenderedPageBreak/>
        <w:t>TEST CASE</w:t>
      </w:r>
      <w:r w:rsidR="00FA7AD7">
        <w:rPr>
          <w:rFonts w:eastAsia="Calibri"/>
          <w:szCs w:val="26"/>
          <w:lang w:val="en-US"/>
        </w:rPr>
        <w:t xml:space="preserve"> 2</w:t>
      </w:r>
      <w:r w:rsidRPr="002A38EF">
        <w:rPr>
          <w:rFonts w:eastAsia="Calibri"/>
          <w:sz w:val="26"/>
          <w:szCs w:val="26"/>
          <w:lang w:val="en-US"/>
        </w:rPr>
        <w:t>:</w:t>
      </w:r>
      <w:bookmarkEnd w:id="31"/>
    </w:p>
    <w:p w14:paraId="7E600504" w14:textId="77777777" w:rsidR="002A38EF" w:rsidRPr="002A38EF" w:rsidRDefault="002A38EF" w:rsidP="00FA7AD7">
      <w:pPr>
        <w:spacing w:before="100" w:beforeAutospacing="1" w:after="100" w:afterAutospacing="1" w:line="256" w:lineRule="auto"/>
        <w:ind w:left="360"/>
        <w:contextualSpacing/>
        <w:rPr>
          <w:rFonts w:eastAsia="Calibri"/>
          <w:szCs w:val="26"/>
          <w:lang w:val="en-US"/>
        </w:rPr>
      </w:pPr>
      <w:r w:rsidRPr="002A38EF">
        <w:rPr>
          <w:rFonts w:eastAsia="Calibri"/>
          <w:szCs w:val="26"/>
          <w:lang w:val="en-US"/>
        </w:rPr>
        <w:t>Mô tả tình huống tranh chấp:</w:t>
      </w:r>
    </w:p>
    <w:p w14:paraId="44AD5F6B"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4A32542D" w14:textId="77777777" w:rsidR="002A38EF" w:rsidRPr="002A38EF" w:rsidRDefault="002A38EF" w:rsidP="002A38EF">
      <w:pPr>
        <w:numPr>
          <w:ilvl w:val="1"/>
          <w:numId w:val="20"/>
        </w:numPr>
        <w:spacing w:before="100" w:beforeAutospacing="1" w:after="100" w:afterAutospacing="1" w:line="256" w:lineRule="auto"/>
        <w:contextualSpacing/>
        <w:rPr>
          <w:rFonts w:eastAsia="Calibri"/>
          <w:szCs w:val="26"/>
          <w:lang w:val="en-US"/>
        </w:rPr>
      </w:pPr>
      <w:r w:rsidRPr="002A38EF">
        <w:rPr>
          <w:rFonts w:eastAsia="Calibri"/>
          <w:szCs w:val="26"/>
          <w:lang w:val="en-US"/>
        </w:rPr>
        <w:t xml:space="preserve">Lúc này giám đốc gọi cho bên hệ thống đặt và chuyển hàng online </w:t>
      </w:r>
      <w:r w:rsidRPr="002A38EF">
        <w:rPr>
          <w:rFonts w:eastAsia="Calibri"/>
          <w:b/>
          <w:bCs/>
          <w:szCs w:val="26"/>
          <w:lang w:val="en-US"/>
        </w:rPr>
        <w:t>yêu cầu nhân viên A gia hạn hợp đồng thêm 3 tháng</w:t>
      </w:r>
      <w:r w:rsidRPr="002A38EF">
        <w:rPr>
          <w:rFonts w:eastAsia="Calibri"/>
          <w:szCs w:val="26"/>
          <w:lang w:val="en-US"/>
        </w:rPr>
        <w:t xml:space="preserve">. Cùng lúc đó, người đại diện cũng gọi cho bên hệ thống đặt và chuyển hàng online </w:t>
      </w:r>
      <w:r w:rsidRPr="002A38EF">
        <w:rPr>
          <w:rFonts w:eastAsia="Calibri"/>
          <w:b/>
          <w:bCs/>
          <w:szCs w:val="26"/>
          <w:lang w:val="en-US"/>
        </w:rPr>
        <w:t>yêu cầu nhân viên B gia hạn hợp đồng thêm 2 tháng.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3098"/>
        <w:gridCol w:w="3237"/>
        <w:gridCol w:w="3009"/>
      </w:tblGrid>
      <w:tr w:rsidR="002A38EF" w:rsidRPr="002A38EF" w14:paraId="0D20B618" w14:textId="77777777" w:rsidTr="002A38EF">
        <w:tc>
          <w:tcPr>
            <w:tcW w:w="4425" w:type="dxa"/>
            <w:tcBorders>
              <w:top w:val="outset" w:sz="6" w:space="0" w:color="auto"/>
              <w:left w:val="outset" w:sz="6" w:space="0" w:color="auto"/>
              <w:bottom w:val="outset" w:sz="6" w:space="0" w:color="auto"/>
              <w:right w:val="outset" w:sz="6" w:space="0" w:color="auto"/>
            </w:tcBorders>
            <w:hideMark/>
          </w:tcPr>
          <w:p w14:paraId="07D4270E"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hideMark/>
          </w:tcPr>
          <w:p w14:paraId="70EAFC5B"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hideMark/>
          </w:tcPr>
          <w:p w14:paraId="01E018B6" w14:textId="77777777" w:rsidR="002A38EF" w:rsidRPr="002A38EF" w:rsidRDefault="002A38EF" w:rsidP="002A38EF">
            <w:pPr>
              <w:spacing w:before="100" w:beforeAutospacing="1" w:after="100" w:afterAutospacing="1" w:line="256" w:lineRule="auto"/>
              <w:jc w:val="center"/>
              <w:rPr>
                <w:rFonts w:eastAsia="Calibri"/>
                <w:b/>
                <w:bCs/>
                <w:szCs w:val="26"/>
              </w:rPr>
            </w:pPr>
            <w:r w:rsidRPr="002A38EF">
              <w:rPr>
                <w:rFonts w:eastAsia="Calibri"/>
                <w:b/>
                <w:bCs/>
                <w:szCs w:val="26"/>
              </w:rPr>
              <w:t>Ghi Chú</w:t>
            </w:r>
          </w:p>
        </w:tc>
      </w:tr>
      <w:tr w:rsidR="002A38EF" w:rsidRPr="002A38EF" w14:paraId="4713E9C6" w14:textId="77777777" w:rsidTr="002A38EF">
        <w:tc>
          <w:tcPr>
            <w:tcW w:w="4425" w:type="dxa"/>
            <w:tcBorders>
              <w:top w:val="nil"/>
              <w:left w:val="outset" w:sz="6" w:space="0" w:color="auto"/>
              <w:bottom w:val="outset" w:sz="6" w:space="0" w:color="auto"/>
              <w:right w:val="outset" w:sz="6" w:space="0" w:color="auto"/>
            </w:tcBorders>
            <w:hideMark/>
          </w:tcPr>
          <w:p w14:paraId="3AF65E2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8861DA7"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6C2C5C0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7CD3092C"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szCs w:val="26"/>
              </w:rPr>
              <w:t>T1 kiểm tra thì thấy select ra được 1 dòng dữ liệu =&gt; hợp đồng có tồn tại</w:t>
            </w:r>
          </w:p>
        </w:tc>
      </w:tr>
      <w:tr w:rsidR="002A38EF" w:rsidRPr="002A38EF" w14:paraId="518BBA18" w14:textId="77777777" w:rsidTr="002A38EF">
        <w:tc>
          <w:tcPr>
            <w:tcW w:w="4425" w:type="dxa"/>
            <w:tcBorders>
              <w:top w:val="nil"/>
              <w:left w:val="outset" w:sz="6" w:space="0" w:color="auto"/>
              <w:bottom w:val="outset" w:sz="6" w:space="0" w:color="auto"/>
              <w:right w:val="outset" w:sz="6" w:space="0" w:color="auto"/>
            </w:tcBorders>
          </w:tcPr>
          <w:p w14:paraId="61FC3675"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23C205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549197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Kiểm tra xem hợp đồng có tồn tại hay không, nếu không thì rollback</w:t>
            </w:r>
          </w:p>
          <w:p w14:paraId="4063D91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kiểm tra thì thấy select ra được 1 dòng dữ liệu =&gt; hợp đồng có tồn tại</w:t>
            </w:r>
          </w:p>
        </w:tc>
      </w:tr>
      <w:tr w:rsidR="002A38EF" w:rsidRPr="002A38EF" w14:paraId="63D3CAA6" w14:textId="77777777" w:rsidTr="002A38EF">
        <w:tc>
          <w:tcPr>
            <w:tcW w:w="4425" w:type="dxa"/>
            <w:tcBorders>
              <w:top w:val="nil"/>
              <w:left w:val="outset" w:sz="6" w:space="0" w:color="auto"/>
              <w:bottom w:val="outset" w:sz="6" w:space="0" w:color="auto"/>
              <w:right w:val="outset" w:sz="6" w:space="0" w:color="auto"/>
            </w:tcBorders>
          </w:tcPr>
          <w:p w14:paraId="786EFEC9"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5315D9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hideMark/>
          </w:tcPr>
          <w:p w14:paraId="61DFDAA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so sánh xem thời gian hiệu lực truyền vào từ input có hợp lệ không bằng cách so với thời gian hiệu lực hiện tại trong cơ sở dữ liệu</w:t>
            </w:r>
          </w:p>
        </w:tc>
      </w:tr>
      <w:tr w:rsidR="002A38EF" w:rsidRPr="002A38EF" w14:paraId="60A2EDF6" w14:textId="77777777" w:rsidTr="002A38EF">
        <w:tc>
          <w:tcPr>
            <w:tcW w:w="4425" w:type="dxa"/>
            <w:tcBorders>
              <w:top w:val="nil"/>
              <w:left w:val="outset" w:sz="6" w:space="0" w:color="auto"/>
              <w:bottom w:val="outset" w:sz="6" w:space="0" w:color="auto"/>
              <w:right w:val="outset" w:sz="6" w:space="0" w:color="auto"/>
            </w:tcBorders>
          </w:tcPr>
          <w:p w14:paraId="4F1232EC"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083861C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hideMark/>
          </w:tcPr>
          <w:p w14:paraId="760CB5A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tính toán doanh số bán để cập nhật phần trăm hoa hồng</w:t>
            </w:r>
          </w:p>
        </w:tc>
      </w:tr>
      <w:tr w:rsidR="002A38EF" w:rsidRPr="002A38EF" w14:paraId="2E05DB45" w14:textId="77777777" w:rsidTr="002A38EF">
        <w:tc>
          <w:tcPr>
            <w:tcW w:w="4425" w:type="dxa"/>
            <w:tcBorders>
              <w:top w:val="nil"/>
              <w:left w:val="outset" w:sz="6" w:space="0" w:color="auto"/>
              <w:bottom w:val="outset" w:sz="6" w:space="0" w:color="auto"/>
              <w:right w:val="outset" w:sz="6" w:space="0" w:color="auto"/>
            </w:tcBorders>
          </w:tcPr>
          <w:p w14:paraId="658FEC14"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5D60A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5F5306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0F39401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MaDT IN (SELECT MaDT FROM DOI_TAC WHERE MaSoThue = ‘123’)</w:t>
            </w:r>
          </w:p>
        </w:tc>
        <w:tc>
          <w:tcPr>
            <w:tcW w:w="6090" w:type="dxa"/>
            <w:tcBorders>
              <w:top w:val="nil"/>
              <w:left w:val="outset" w:sz="6" w:space="0" w:color="auto"/>
              <w:bottom w:val="outset" w:sz="6" w:space="0" w:color="auto"/>
              <w:right w:val="outset" w:sz="6" w:space="0" w:color="auto"/>
            </w:tcBorders>
            <w:hideMark/>
          </w:tcPr>
          <w:p w14:paraId="225B92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cập nhật thời gian hiệu lực và phần trăm hoa hồng</w:t>
            </w:r>
          </w:p>
        </w:tc>
      </w:tr>
      <w:tr w:rsidR="002A38EF" w:rsidRPr="002A38EF" w14:paraId="2B629769" w14:textId="77777777" w:rsidTr="002A38EF">
        <w:tc>
          <w:tcPr>
            <w:tcW w:w="4425" w:type="dxa"/>
            <w:tcBorders>
              <w:top w:val="nil"/>
              <w:left w:val="outset" w:sz="6" w:space="0" w:color="auto"/>
              <w:bottom w:val="outset" w:sz="6" w:space="0" w:color="auto"/>
              <w:right w:val="outset" w:sz="6" w:space="0" w:color="auto"/>
            </w:tcBorders>
          </w:tcPr>
          <w:p w14:paraId="31B9A6E1" w14:textId="77777777" w:rsidR="002A38EF" w:rsidRPr="002A38EF" w:rsidRDefault="002A38EF" w:rsidP="002A38EF">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hideMark/>
          </w:tcPr>
          <w:p w14:paraId="3A43E42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6090" w:type="dxa"/>
            <w:tcBorders>
              <w:top w:val="nil"/>
              <w:left w:val="outset" w:sz="6" w:space="0" w:color="auto"/>
              <w:bottom w:val="outset" w:sz="6" w:space="0" w:color="auto"/>
              <w:right w:val="outset" w:sz="6" w:space="0" w:color="auto"/>
            </w:tcBorders>
            <w:hideMark/>
          </w:tcPr>
          <w:p w14:paraId="59945A8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T2 commit</w:t>
            </w:r>
          </w:p>
        </w:tc>
      </w:tr>
      <w:tr w:rsidR="002A38EF" w:rsidRPr="002A38EF" w14:paraId="76644C2C" w14:textId="77777777" w:rsidTr="002A38EF">
        <w:tc>
          <w:tcPr>
            <w:tcW w:w="4425" w:type="dxa"/>
            <w:tcBorders>
              <w:top w:val="nil"/>
              <w:left w:val="outset" w:sz="6" w:space="0" w:color="auto"/>
              <w:bottom w:val="outset" w:sz="6" w:space="0" w:color="auto"/>
              <w:right w:val="outset" w:sz="6" w:space="0" w:color="auto"/>
            </w:tcBorders>
            <w:hideMark/>
          </w:tcPr>
          <w:p w14:paraId="005755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3185B409"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158925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so sánh xem thời gian hiệu lực truyền vào từ input có hợp lệ không bằng cách so với thời gian hiệu lực hiện tại trong cơ sở dữ liệu</w:t>
            </w:r>
          </w:p>
          <w:p w14:paraId="6DF1F581" w14:textId="77777777" w:rsidR="002A38EF" w:rsidRPr="002A38EF" w:rsidRDefault="002A38EF" w:rsidP="002A38EF">
            <w:pPr>
              <w:spacing w:before="100" w:beforeAutospacing="1" w:after="100" w:afterAutospacing="1" w:line="256" w:lineRule="auto"/>
              <w:rPr>
                <w:rFonts w:eastAsia="Calibri"/>
                <w:b/>
                <w:bCs/>
                <w:szCs w:val="26"/>
              </w:rPr>
            </w:pPr>
            <w:r w:rsidRPr="002A38EF">
              <w:rPr>
                <w:rFonts w:eastAsia="Calibri"/>
                <w:b/>
                <w:bCs/>
                <w:szCs w:val="26"/>
              </w:rPr>
              <w:t>Lúc này, thời gian hiệu lực được select từ cơ sở dữ liệu đã không còn giống với lần select trước đó của T1 do T2 vừa cập nhật thời gian hiệu lực trên cùng một hợp đồng</w:t>
            </w:r>
          </w:p>
        </w:tc>
      </w:tr>
      <w:tr w:rsidR="002A38EF" w:rsidRPr="002A38EF" w14:paraId="10232278" w14:textId="77777777" w:rsidTr="002A38EF">
        <w:tc>
          <w:tcPr>
            <w:tcW w:w="4425" w:type="dxa"/>
            <w:tcBorders>
              <w:top w:val="nil"/>
              <w:left w:val="outset" w:sz="6" w:space="0" w:color="auto"/>
              <w:bottom w:val="outset" w:sz="6" w:space="0" w:color="auto"/>
              <w:right w:val="outset" w:sz="6" w:space="0" w:color="auto"/>
            </w:tcBorders>
            <w:hideMark/>
          </w:tcPr>
          <w:p w14:paraId="00CB2CF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0D89F39A"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005320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tính toán doanh số bán để cập nhật phần trăm hoa hồng</w:t>
            </w:r>
          </w:p>
        </w:tc>
      </w:tr>
      <w:tr w:rsidR="002A38EF" w:rsidRPr="002A38EF" w14:paraId="2FF7D0B8" w14:textId="77777777" w:rsidTr="002A38EF">
        <w:tc>
          <w:tcPr>
            <w:tcW w:w="4425" w:type="dxa"/>
            <w:tcBorders>
              <w:top w:val="nil"/>
              <w:left w:val="outset" w:sz="6" w:space="0" w:color="auto"/>
              <w:bottom w:val="outset" w:sz="6" w:space="0" w:color="auto"/>
              <w:right w:val="outset" w:sz="6" w:space="0" w:color="auto"/>
            </w:tcBorders>
            <w:hideMark/>
          </w:tcPr>
          <w:p w14:paraId="2EEE02D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HOP_DONG</w:t>
            </w:r>
          </w:p>
          <w:p w14:paraId="7BEED26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TG_HieuLucHD = @tg_hlhd, PhanTramHoaHong = (@pthh * @doanhsoban) / 100</w:t>
            </w:r>
          </w:p>
          <w:p w14:paraId="14099B5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4F9868BD"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24F6ED3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cập nhật thời gian hiệu lực và phần trăm hoa hồng</w:t>
            </w:r>
          </w:p>
        </w:tc>
      </w:tr>
      <w:tr w:rsidR="002A38EF" w:rsidRPr="002A38EF" w14:paraId="31CAF595" w14:textId="77777777" w:rsidTr="002A38EF">
        <w:tc>
          <w:tcPr>
            <w:tcW w:w="4425" w:type="dxa"/>
            <w:tcBorders>
              <w:top w:val="nil"/>
              <w:left w:val="outset" w:sz="6" w:space="0" w:color="auto"/>
              <w:bottom w:val="outset" w:sz="6" w:space="0" w:color="auto"/>
              <w:right w:val="outset" w:sz="6" w:space="0" w:color="auto"/>
            </w:tcBorders>
            <w:hideMark/>
          </w:tcPr>
          <w:p w14:paraId="510EE5FB"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43999E6F" w14:textId="77777777" w:rsidR="002A38EF" w:rsidRPr="002A38EF" w:rsidRDefault="002A38EF" w:rsidP="002A38EF">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hideMark/>
          </w:tcPr>
          <w:p w14:paraId="775FD06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T1 COMMIT</w:t>
            </w:r>
          </w:p>
        </w:tc>
      </w:tr>
    </w:tbl>
    <w:p w14:paraId="43F36F35" w14:textId="74936334" w:rsidR="002A38EF" w:rsidRDefault="002A38EF" w:rsidP="002A38EF">
      <w:pPr>
        <w:rPr>
          <w:szCs w:val="26"/>
          <w:lang w:val="en-US"/>
        </w:rPr>
      </w:pPr>
    </w:p>
    <w:p w14:paraId="38F80DDA" w14:textId="7713DAF3" w:rsidR="00ED5D45" w:rsidRDefault="00ED5D45" w:rsidP="00ED5D45">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Ind w:w="0" w:type="dxa"/>
        <w:tblCellMar>
          <w:top w:w="15" w:type="dxa"/>
          <w:left w:w="15" w:type="dxa"/>
          <w:bottom w:w="15" w:type="dxa"/>
          <w:right w:w="15" w:type="dxa"/>
        </w:tblCellMar>
        <w:tblLook w:val="04A0" w:firstRow="1" w:lastRow="0" w:firstColumn="1" w:lastColumn="0" w:noHBand="0" w:noVBand="1"/>
      </w:tblPr>
      <w:tblGrid>
        <w:gridCol w:w="2846"/>
        <w:gridCol w:w="2992"/>
        <w:gridCol w:w="3172"/>
      </w:tblGrid>
      <w:tr w:rsidR="00ED5D45" w14:paraId="6FB37A87" w14:textId="77777777" w:rsidTr="00BE111C">
        <w:tc>
          <w:tcPr>
            <w:tcW w:w="2846" w:type="dxa"/>
            <w:tcBorders>
              <w:top w:val="outset" w:sz="6" w:space="0" w:color="auto"/>
              <w:left w:val="outset" w:sz="6" w:space="0" w:color="auto"/>
              <w:bottom w:val="outset" w:sz="6" w:space="0" w:color="auto"/>
              <w:right w:val="outset" w:sz="6" w:space="0" w:color="auto"/>
            </w:tcBorders>
          </w:tcPr>
          <w:p w14:paraId="1F382C94"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992" w:type="dxa"/>
            <w:tcBorders>
              <w:top w:val="outset" w:sz="6" w:space="0" w:color="auto"/>
              <w:left w:val="outset" w:sz="6" w:space="0" w:color="auto"/>
              <w:bottom w:val="outset" w:sz="6" w:space="0" w:color="auto"/>
              <w:right w:val="outset" w:sz="6" w:space="0" w:color="auto"/>
            </w:tcBorders>
          </w:tcPr>
          <w:p w14:paraId="4912EF13"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172" w:type="dxa"/>
            <w:tcBorders>
              <w:top w:val="outset" w:sz="6" w:space="0" w:color="auto"/>
              <w:left w:val="outset" w:sz="6" w:space="0" w:color="auto"/>
              <w:bottom w:val="outset" w:sz="6" w:space="0" w:color="auto"/>
              <w:right w:val="outset" w:sz="6" w:space="0" w:color="auto"/>
            </w:tcBorders>
          </w:tcPr>
          <w:p w14:paraId="766A866A" w14:textId="77777777" w:rsidR="00ED5D45" w:rsidRDefault="00ED5D45"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ED5D45" w:rsidRPr="00466439" w14:paraId="2F86F694" w14:textId="77777777" w:rsidTr="00BE111C">
        <w:tc>
          <w:tcPr>
            <w:tcW w:w="2846" w:type="dxa"/>
            <w:tcBorders>
              <w:top w:val="nil"/>
              <w:left w:val="outset" w:sz="6" w:space="0" w:color="auto"/>
              <w:bottom w:val="outset" w:sz="6" w:space="0" w:color="auto"/>
              <w:right w:val="outset" w:sz="6" w:space="0" w:color="auto"/>
            </w:tcBorders>
          </w:tcPr>
          <w:p w14:paraId="53708E25"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(d.MaDT = h.MaDT) WHERE d.MaSoThue = ‘123’</w:t>
            </w:r>
          </w:p>
        </w:tc>
        <w:tc>
          <w:tcPr>
            <w:tcW w:w="2992" w:type="dxa"/>
            <w:tcBorders>
              <w:top w:val="nil"/>
              <w:left w:val="outset" w:sz="6" w:space="0" w:color="auto"/>
              <w:bottom w:val="outset" w:sz="6" w:space="0" w:color="auto"/>
              <w:right w:val="outset" w:sz="6" w:space="0" w:color="auto"/>
            </w:tcBorders>
          </w:tcPr>
          <w:p w14:paraId="2009FA1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39CBCCE6"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5A806227"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A4260C4" w14:textId="77777777" w:rsidR="00ED5D45" w:rsidRPr="00466439" w:rsidRDefault="00ED5D45"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ED5D45" w14:paraId="31CB2345" w14:textId="77777777" w:rsidTr="00BE111C">
        <w:tc>
          <w:tcPr>
            <w:tcW w:w="2846" w:type="dxa"/>
            <w:tcBorders>
              <w:top w:val="nil"/>
              <w:left w:val="outset" w:sz="6" w:space="0" w:color="auto"/>
              <w:bottom w:val="outset" w:sz="6" w:space="0" w:color="auto"/>
              <w:right w:val="outset" w:sz="6" w:space="0" w:color="auto"/>
            </w:tcBorders>
          </w:tcPr>
          <w:p w14:paraId="67AE4828" w14:textId="77777777" w:rsidR="00ED5D45" w:rsidRDefault="00ED5D45" w:rsidP="00BE111C">
            <w:pPr>
              <w:spacing w:before="100" w:beforeAutospacing="1" w:after="100" w:afterAutospacing="1" w:line="256" w:lineRule="auto"/>
              <w:rPr>
                <w:rFonts w:eastAsia="Calibri"/>
                <w:szCs w:val="26"/>
              </w:rPr>
            </w:pPr>
          </w:p>
        </w:tc>
        <w:tc>
          <w:tcPr>
            <w:tcW w:w="2992" w:type="dxa"/>
            <w:tcBorders>
              <w:top w:val="nil"/>
              <w:left w:val="outset" w:sz="6" w:space="0" w:color="auto"/>
              <w:bottom w:val="outset" w:sz="6" w:space="0" w:color="auto"/>
              <w:right w:val="outset" w:sz="6" w:space="0" w:color="auto"/>
            </w:tcBorders>
          </w:tcPr>
          <w:p w14:paraId="24130FC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(d.MaDT = h.MaDT) WHERE d.MaSoThue = ‘123’</w:t>
            </w:r>
          </w:p>
          <w:p w14:paraId="0A52338C" w14:textId="77777777" w:rsidR="00ED5D45" w:rsidRPr="000C46EE" w:rsidRDefault="00ED5D45" w:rsidP="00BE111C">
            <w:pPr>
              <w:spacing w:before="100" w:beforeAutospacing="1" w:after="100" w:afterAutospacing="1" w:line="256" w:lineRule="auto"/>
              <w:rPr>
                <w:rFonts w:eastAsia="Calibri"/>
                <w:b/>
                <w:bCs/>
                <w:szCs w:val="26"/>
              </w:rPr>
            </w:pPr>
            <w:r>
              <w:rPr>
                <w:rFonts w:eastAsia="Calibri"/>
                <w:b/>
                <w:bCs/>
                <w:szCs w:val="26"/>
              </w:rPr>
              <w:t>=&gt; CHỜ</w:t>
            </w:r>
          </w:p>
        </w:tc>
        <w:tc>
          <w:tcPr>
            <w:tcW w:w="3172" w:type="dxa"/>
            <w:tcBorders>
              <w:top w:val="nil"/>
              <w:left w:val="outset" w:sz="6" w:space="0" w:color="auto"/>
              <w:bottom w:val="outset" w:sz="6" w:space="0" w:color="auto"/>
              <w:right w:val="outset" w:sz="6" w:space="0" w:color="auto"/>
            </w:tcBorders>
          </w:tcPr>
          <w:p w14:paraId="0E902FF2" w14:textId="77777777" w:rsidR="00ED5D45" w:rsidRPr="00E808CE" w:rsidRDefault="00ED5D45"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p w14:paraId="4C8BFF3A" w14:textId="77777777" w:rsidR="00ED5D45" w:rsidRDefault="00ED5D45" w:rsidP="00BE111C">
            <w:pPr>
              <w:spacing w:before="100" w:beforeAutospacing="1" w:after="100" w:afterAutospacing="1" w:line="256" w:lineRule="auto"/>
              <w:rPr>
                <w:rFonts w:eastAsia="Calibri"/>
                <w:szCs w:val="26"/>
              </w:rPr>
            </w:pPr>
          </w:p>
        </w:tc>
      </w:tr>
      <w:tr w:rsidR="00ED5D45" w:rsidRPr="00466439" w14:paraId="60D17512" w14:textId="77777777" w:rsidTr="00BE111C">
        <w:tc>
          <w:tcPr>
            <w:tcW w:w="2846" w:type="dxa"/>
            <w:tcBorders>
              <w:top w:val="nil"/>
              <w:left w:val="outset" w:sz="6" w:space="0" w:color="auto"/>
              <w:bottom w:val="outset" w:sz="6" w:space="0" w:color="auto"/>
              <w:right w:val="outset" w:sz="6" w:space="0" w:color="auto"/>
            </w:tcBorders>
          </w:tcPr>
          <w:p w14:paraId="5914E7AE"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1208E158"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79B9AC5B" w14:textId="77777777" w:rsidR="00ED5D45" w:rsidRDefault="00ED5D45" w:rsidP="00BE111C">
            <w:pPr>
              <w:spacing w:before="100" w:beforeAutospacing="1" w:after="100" w:afterAutospacing="1" w:line="256" w:lineRule="auto"/>
              <w:rPr>
                <w:rFonts w:eastAsia="Calibri"/>
                <w:szCs w:val="26"/>
              </w:rPr>
            </w:pPr>
            <w:r>
              <w:rPr>
                <w:rFonts w:eastAsia="Calibri"/>
                <w:szCs w:val="26"/>
              </w:rPr>
              <w:t>T1 so sánh xem thời gian hiệu lực truyền vào từ input có hợp lệ không bằng cách so với thời gian hiệu lực hiện tại trong cơ sở dữ liệu</w:t>
            </w:r>
          </w:p>
          <w:p w14:paraId="63161285" w14:textId="77777777" w:rsidR="00ED5D45" w:rsidRPr="00466439" w:rsidRDefault="00ED5D45" w:rsidP="00BE111C">
            <w:pPr>
              <w:spacing w:before="100" w:beforeAutospacing="1" w:after="100" w:afterAutospacing="1" w:line="256" w:lineRule="auto"/>
              <w:rPr>
                <w:rFonts w:eastAsia="Calibri"/>
                <w:b/>
                <w:bCs/>
                <w:szCs w:val="26"/>
              </w:rPr>
            </w:pPr>
            <w:r>
              <w:rPr>
                <w:rFonts w:eastAsia="Calibri"/>
                <w:b/>
                <w:bCs/>
                <w:szCs w:val="26"/>
              </w:rPr>
              <w:t>Lúc này, thời gian hiệu lực được select từ cơ sở dữ liệu vẫn giống với lần select trước đó của T1</w:t>
            </w:r>
          </w:p>
        </w:tc>
      </w:tr>
      <w:tr w:rsidR="00ED5D45" w14:paraId="0D0E834F" w14:textId="77777777" w:rsidTr="00BE111C">
        <w:tc>
          <w:tcPr>
            <w:tcW w:w="2846" w:type="dxa"/>
            <w:tcBorders>
              <w:top w:val="nil"/>
              <w:left w:val="outset" w:sz="6" w:space="0" w:color="auto"/>
              <w:bottom w:val="outset" w:sz="6" w:space="0" w:color="auto"/>
              <w:right w:val="outset" w:sz="6" w:space="0" w:color="auto"/>
            </w:tcBorders>
          </w:tcPr>
          <w:p w14:paraId="5E851DF0" w14:textId="77777777" w:rsidR="00ED5D45" w:rsidRDefault="00ED5D45" w:rsidP="00BE111C">
            <w:pPr>
              <w:spacing w:before="100" w:beforeAutospacing="1" w:after="100" w:afterAutospacing="1" w:line="256" w:lineRule="auto"/>
              <w:rPr>
                <w:rFonts w:eastAsia="Calibri"/>
                <w:szCs w:val="26"/>
              </w:rPr>
            </w:pPr>
            <w:r>
              <w:rPr>
                <w:rFonts w:eastAsia="Calibri"/>
                <w:szCs w:val="26"/>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33DA5755"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5A5514DF" w14:textId="77777777" w:rsidR="00ED5D45" w:rsidRDefault="00ED5D45" w:rsidP="00BE111C">
            <w:pPr>
              <w:spacing w:before="100" w:beforeAutospacing="1" w:after="100" w:afterAutospacing="1" w:line="256" w:lineRule="auto"/>
              <w:rPr>
                <w:rFonts w:eastAsia="Calibri"/>
                <w:szCs w:val="26"/>
              </w:rPr>
            </w:pPr>
            <w:r>
              <w:rPr>
                <w:rFonts w:eastAsia="Calibri"/>
                <w:szCs w:val="26"/>
              </w:rPr>
              <w:t>T1 tính toán doanh số bán để cập nhật phần trăm hoa hồng</w:t>
            </w:r>
          </w:p>
        </w:tc>
      </w:tr>
      <w:tr w:rsidR="00ED5D45" w14:paraId="66C75A61" w14:textId="77777777" w:rsidTr="00BE111C">
        <w:tc>
          <w:tcPr>
            <w:tcW w:w="2846" w:type="dxa"/>
            <w:tcBorders>
              <w:top w:val="nil"/>
              <w:left w:val="outset" w:sz="6" w:space="0" w:color="auto"/>
              <w:bottom w:val="outset" w:sz="6" w:space="0" w:color="auto"/>
              <w:right w:val="outset" w:sz="6" w:space="0" w:color="auto"/>
            </w:tcBorders>
          </w:tcPr>
          <w:p w14:paraId="00D02E71" w14:textId="77777777" w:rsidR="00ED5D45" w:rsidRDefault="00ED5D45" w:rsidP="00BE111C">
            <w:pPr>
              <w:spacing w:before="100" w:beforeAutospacing="1" w:after="100" w:afterAutospacing="1" w:line="256" w:lineRule="auto"/>
              <w:rPr>
                <w:rFonts w:eastAsia="Calibri"/>
                <w:szCs w:val="26"/>
              </w:rPr>
            </w:pPr>
            <w:r>
              <w:rPr>
                <w:rFonts w:eastAsia="Calibri"/>
                <w:szCs w:val="26"/>
              </w:rPr>
              <w:t>UPDATE HOP_DONG</w:t>
            </w:r>
          </w:p>
          <w:p w14:paraId="4D925621" w14:textId="77777777" w:rsidR="00ED5D45" w:rsidRDefault="00ED5D45" w:rsidP="00BE111C">
            <w:pPr>
              <w:spacing w:before="100" w:beforeAutospacing="1" w:after="100" w:afterAutospacing="1" w:line="256" w:lineRule="auto"/>
              <w:rPr>
                <w:rFonts w:eastAsia="Calibri"/>
                <w:szCs w:val="26"/>
              </w:rPr>
            </w:pPr>
            <w:r>
              <w:rPr>
                <w:rFonts w:eastAsia="Calibri"/>
                <w:szCs w:val="26"/>
              </w:rPr>
              <w:t>SET TG_HieuLucHD = @tg_hlhd, PhanTramHoaHong = (@pthh * @doanhsoban) / 100</w:t>
            </w:r>
          </w:p>
          <w:p w14:paraId="01FF08DC" w14:textId="77777777" w:rsidR="00ED5D45" w:rsidRDefault="00ED5D45" w:rsidP="00BE111C">
            <w:pPr>
              <w:spacing w:before="100" w:beforeAutospacing="1" w:after="100" w:afterAutospacing="1" w:line="256" w:lineRule="auto"/>
              <w:rPr>
                <w:rFonts w:eastAsia="Calibri"/>
                <w:szCs w:val="26"/>
              </w:rPr>
            </w:pPr>
            <w:r>
              <w:rPr>
                <w:rFonts w:eastAsia="Calibri"/>
                <w:szCs w:val="26"/>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300388D6"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outset" w:sz="6" w:space="0" w:color="auto"/>
              <w:right w:val="outset" w:sz="6" w:space="0" w:color="auto"/>
            </w:tcBorders>
          </w:tcPr>
          <w:p w14:paraId="12A533F8" w14:textId="77777777" w:rsidR="00ED5D45" w:rsidRDefault="00ED5D45" w:rsidP="00BE111C">
            <w:pPr>
              <w:spacing w:before="100" w:beforeAutospacing="1" w:after="100" w:afterAutospacing="1" w:line="256" w:lineRule="auto"/>
              <w:rPr>
                <w:rFonts w:eastAsia="Calibri"/>
                <w:szCs w:val="26"/>
              </w:rPr>
            </w:pPr>
            <w:r>
              <w:rPr>
                <w:rFonts w:eastAsia="Calibri"/>
                <w:szCs w:val="26"/>
              </w:rPr>
              <w:t>T1 cập nhật thời gian hiệu lực và phần trăm hoa hồng</w:t>
            </w:r>
          </w:p>
        </w:tc>
      </w:tr>
      <w:tr w:rsidR="00ED5D45" w14:paraId="4861BDB6" w14:textId="77777777" w:rsidTr="00BE111C">
        <w:tc>
          <w:tcPr>
            <w:tcW w:w="2846" w:type="dxa"/>
            <w:tcBorders>
              <w:top w:val="nil"/>
              <w:left w:val="outset" w:sz="6" w:space="0" w:color="auto"/>
              <w:bottom w:val="single" w:sz="4" w:space="0" w:color="auto"/>
              <w:right w:val="outset" w:sz="6" w:space="0" w:color="auto"/>
            </w:tcBorders>
          </w:tcPr>
          <w:p w14:paraId="08E3184E" w14:textId="77777777" w:rsidR="00ED5D45" w:rsidRDefault="00ED5D45" w:rsidP="00BE111C">
            <w:pPr>
              <w:spacing w:before="100" w:beforeAutospacing="1" w:after="100" w:afterAutospacing="1" w:line="256" w:lineRule="auto"/>
              <w:rPr>
                <w:rFonts w:eastAsia="Calibri"/>
                <w:szCs w:val="26"/>
              </w:rPr>
            </w:pPr>
            <w:r>
              <w:rPr>
                <w:rFonts w:eastAsia="Calibri"/>
                <w:szCs w:val="26"/>
              </w:rPr>
              <w:t>COMMIT</w:t>
            </w:r>
          </w:p>
        </w:tc>
        <w:tc>
          <w:tcPr>
            <w:tcW w:w="2992" w:type="dxa"/>
            <w:tcBorders>
              <w:top w:val="nil"/>
              <w:left w:val="outset" w:sz="6" w:space="0" w:color="auto"/>
              <w:bottom w:val="single" w:sz="4" w:space="0" w:color="auto"/>
              <w:right w:val="outset" w:sz="6" w:space="0" w:color="auto"/>
            </w:tcBorders>
          </w:tcPr>
          <w:p w14:paraId="0B280C61" w14:textId="77777777" w:rsidR="00ED5D45" w:rsidRDefault="00ED5D45" w:rsidP="00BE111C">
            <w:pPr>
              <w:spacing w:before="100" w:beforeAutospacing="1" w:after="100" w:afterAutospacing="1" w:line="256" w:lineRule="auto"/>
              <w:rPr>
                <w:rFonts w:eastAsia="Calibri"/>
                <w:szCs w:val="26"/>
              </w:rPr>
            </w:pPr>
          </w:p>
        </w:tc>
        <w:tc>
          <w:tcPr>
            <w:tcW w:w="3172" w:type="dxa"/>
            <w:tcBorders>
              <w:top w:val="nil"/>
              <w:left w:val="outset" w:sz="6" w:space="0" w:color="auto"/>
              <w:bottom w:val="single" w:sz="4" w:space="0" w:color="auto"/>
              <w:right w:val="outset" w:sz="6" w:space="0" w:color="auto"/>
            </w:tcBorders>
          </w:tcPr>
          <w:p w14:paraId="1A6FA6E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t>T1 commit và nhả khóa</w:t>
            </w:r>
          </w:p>
        </w:tc>
      </w:tr>
      <w:tr w:rsidR="00ED5D45" w14:paraId="0A4AD7E4" w14:textId="77777777" w:rsidTr="00BE111C">
        <w:tc>
          <w:tcPr>
            <w:tcW w:w="2846" w:type="dxa"/>
            <w:tcBorders>
              <w:top w:val="single" w:sz="4" w:space="0" w:color="auto"/>
              <w:left w:val="single" w:sz="4" w:space="0" w:color="auto"/>
              <w:bottom w:val="single" w:sz="4" w:space="0" w:color="auto"/>
              <w:right w:val="single" w:sz="4" w:space="0" w:color="auto"/>
            </w:tcBorders>
          </w:tcPr>
          <w:p w14:paraId="68B7BCE4"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6BD6657F" w14:textId="77777777" w:rsidR="00ED5D45" w:rsidRDefault="00ED5D45" w:rsidP="00BE111C">
            <w:pPr>
              <w:spacing w:before="100" w:beforeAutospacing="1" w:after="100" w:afterAutospacing="1" w:line="256" w:lineRule="auto"/>
              <w:rPr>
                <w:rFonts w:eastAsia="Calibri"/>
                <w:szCs w:val="26"/>
              </w:rPr>
            </w:pPr>
            <w:r>
              <w:rPr>
                <w:rFonts w:eastAsia="Calibri"/>
                <w:szCs w:val="26"/>
              </w:rPr>
              <w:t xml:space="preserve">SELECT h.TG_HieuLucHD FROM DOI_TAC d JOIN HOP_DONG h ON </w:t>
            </w:r>
            <w:r>
              <w:rPr>
                <w:rFonts w:eastAsia="Calibri"/>
                <w:b/>
                <w:bCs/>
                <w:szCs w:val="26"/>
              </w:rPr>
              <w:t xml:space="preserve">WITH(XLOCK) </w:t>
            </w:r>
            <w:r>
              <w:rPr>
                <w:rFonts w:eastAsia="Calibri"/>
                <w:szCs w:val="26"/>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1B009DD8" w14:textId="77777777" w:rsidR="00ED5D45" w:rsidRDefault="00ED5D45" w:rsidP="00BE111C">
            <w:pPr>
              <w:spacing w:before="100" w:beforeAutospacing="1" w:after="100" w:afterAutospacing="1" w:line="256" w:lineRule="auto"/>
              <w:rPr>
                <w:rFonts w:eastAsia="Calibri"/>
                <w:b/>
                <w:bCs/>
                <w:szCs w:val="26"/>
              </w:rPr>
            </w:pPr>
            <w:r>
              <w:rPr>
                <w:rFonts w:eastAsia="Calibri"/>
                <w:b/>
                <w:bCs/>
                <w:szCs w:val="26"/>
              </w:rPr>
              <w:t>T2 yêu cầu khóa độc quyền trên bảng HOP_DONG =&gt; lấy được khóa do T1 vừa nhả khóa</w:t>
            </w:r>
          </w:p>
          <w:p w14:paraId="01B41FBE" w14:textId="77777777" w:rsidR="00ED5D45" w:rsidRDefault="00ED5D45"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76327F4E" w14:textId="77777777" w:rsidR="00ED5D45" w:rsidRDefault="00ED5D45"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ED5D45" w14:paraId="60616666" w14:textId="77777777" w:rsidTr="00BE111C">
        <w:tc>
          <w:tcPr>
            <w:tcW w:w="2846" w:type="dxa"/>
            <w:tcBorders>
              <w:top w:val="single" w:sz="4" w:space="0" w:color="auto"/>
              <w:left w:val="single" w:sz="4" w:space="0" w:color="auto"/>
              <w:bottom w:val="single" w:sz="4" w:space="0" w:color="auto"/>
              <w:right w:val="single" w:sz="4" w:space="0" w:color="auto"/>
            </w:tcBorders>
          </w:tcPr>
          <w:p w14:paraId="7448F64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2E1DFC2F" w14:textId="77777777" w:rsidR="00ED5D45" w:rsidRDefault="00ED5D45" w:rsidP="00BE111C">
            <w:pPr>
              <w:spacing w:before="100" w:beforeAutospacing="1" w:after="100" w:afterAutospacing="1" w:line="256" w:lineRule="auto"/>
              <w:rPr>
                <w:rFonts w:eastAsia="Calibri"/>
                <w:szCs w:val="26"/>
              </w:rPr>
            </w:pPr>
            <w:r>
              <w:rPr>
                <w:rFonts w:eastAsia="Calibri"/>
                <w:szCs w:val="26"/>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F6055A4" w14:textId="77777777" w:rsidR="00ED5D45" w:rsidRDefault="00ED5D45" w:rsidP="00BE111C">
            <w:pPr>
              <w:spacing w:before="100" w:beforeAutospacing="1" w:after="100" w:afterAutospacing="1" w:line="256" w:lineRule="auto"/>
              <w:rPr>
                <w:rFonts w:eastAsia="Calibri"/>
                <w:szCs w:val="26"/>
              </w:rPr>
            </w:pPr>
            <w:r>
              <w:rPr>
                <w:rFonts w:eastAsia="Calibri"/>
                <w:szCs w:val="26"/>
              </w:rPr>
              <w:t>T2 so sánh xem thời gian hiệu lực truyền vào từ input có hợp lệ không bằng cách so với thời gian hiệu lực hiện tại trong cơ sở dữ liệu</w:t>
            </w:r>
          </w:p>
          <w:p w14:paraId="3DC241C1" w14:textId="77777777" w:rsidR="00ED5D45" w:rsidRPr="000004C8" w:rsidRDefault="00ED5D45" w:rsidP="00BE111C">
            <w:pPr>
              <w:spacing w:before="100" w:beforeAutospacing="1" w:after="100" w:afterAutospacing="1" w:line="256" w:lineRule="auto"/>
              <w:rPr>
                <w:rFonts w:eastAsia="Calibri"/>
                <w:b/>
                <w:bCs/>
                <w:szCs w:val="26"/>
              </w:rPr>
            </w:pPr>
            <w:r w:rsidRPr="000004C8">
              <w:rPr>
                <w:rFonts w:eastAsia="Calibri"/>
                <w:b/>
                <w:bCs/>
                <w:szCs w:val="26"/>
              </w:rPr>
              <w:lastRenderedPageBreak/>
              <w:t>=&gt; T2 rollback do T1 vừa cập nhật lại thời gian hiệu lực hợp đồng thêm 3 tháng nhưng T2 lại muốn cập nhật chỉ thêm 2 tháng</w:t>
            </w:r>
          </w:p>
        </w:tc>
      </w:tr>
      <w:tr w:rsidR="00ED5D45" w14:paraId="680CF6DF" w14:textId="77777777" w:rsidTr="00BE111C">
        <w:tc>
          <w:tcPr>
            <w:tcW w:w="2846" w:type="dxa"/>
            <w:tcBorders>
              <w:top w:val="single" w:sz="4" w:space="0" w:color="auto"/>
              <w:left w:val="single" w:sz="4" w:space="0" w:color="auto"/>
              <w:bottom w:val="single" w:sz="4" w:space="0" w:color="auto"/>
              <w:right w:val="single" w:sz="4" w:space="0" w:color="auto"/>
            </w:tcBorders>
          </w:tcPr>
          <w:p w14:paraId="13A2365E" w14:textId="77777777" w:rsidR="00ED5D45" w:rsidRDefault="00ED5D45" w:rsidP="00BE111C">
            <w:pPr>
              <w:spacing w:before="100" w:beforeAutospacing="1" w:after="100" w:afterAutospacing="1" w:line="256" w:lineRule="auto"/>
              <w:rPr>
                <w:rFonts w:eastAsia="Calibri"/>
                <w:szCs w:val="26"/>
              </w:rPr>
            </w:pPr>
          </w:p>
        </w:tc>
        <w:tc>
          <w:tcPr>
            <w:tcW w:w="2992" w:type="dxa"/>
            <w:tcBorders>
              <w:top w:val="single" w:sz="4" w:space="0" w:color="auto"/>
              <w:left w:val="single" w:sz="4" w:space="0" w:color="auto"/>
              <w:bottom w:val="single" w:sz="4" w:space="0" w:color="auto"/>
              <w:right w:val="single" w:sz="4" w:space="0" w:color="auto"/>
            </w:tcBorders>
          </w:tcPr>
          <w:p w14:paraId="510C696C" w14:textId="77777777" w:rsidR="00ED5D45" w:rsidRDefault="00ED5D45" w:rsidP="00BE111C">
            <w:pPr>
              <w:spacing w:before="100" w:beforeAutospacing="1" w:after="100" w:afterAutospacing="1" w:line="256" w:lineRule="auto"/>
              <w:rPr>
                <w:rFonts w:eastAsia="Calibri"/>
                <w:szCs w:val="26"/>
              </w:rPr>
            </w:pPr>
            <w:r>
              <w:rPr>
                <w:rFonts w:eastAsia="Calibri"/>
                <w:szCs w:val="26"/>
              </w:rPr>
              <w:t>T2 ROLLBACK</w:t>
            </w:r>
          </w:p>
        </w:tc>
        <w:tc>
          <w:tcPr>
            <w:tcW w:w="3172" w:type="dxa"/>
            <w:tcBorders>
              <w:top w:val="single" w:sz="4" w:space="0" w:color="auto"/>
              <w:left w:val="single" w:sz="4" w:space="0" w:color="auto"/>
              <w:bottom w:val="single" w:sz="4" w:space="0" w:color="auto"/>
              <w:right w:val="single" w:sz="4" w:space="0" w:color="auto"/>
            </w:tcBorders>
          </w:tcPr>
          <w:p w14:paraId="643533B1" w14:textId="77777777" w:rsidR="00ED5D45" w:rsidRDefault="00ED5D45" w:rsidP="00BE111C">
            <w:pPr>
              <w:spacing w:before="100" w:beforeAutospacing="1" w:after="100" w:afterAutospacing="1" w:line="256" w:lineRule="auto"/>
              <w:rPr>
                <w:rFonts w:eastAsia="Calibri"/>
                <w:szCs w:val="26"/>
              </w:rPr>
            </w:pPr>
          </w:p>
        </w:tc>
      </w:tr>
    </w:tbl>
    <w:p w14:paraId="5551AA1D" w14:textId="77777777" w:rsidR="00ED5D45" w:rsidRPr="000A0684" w:rsidRDefault="00ED5D45" w:rsidP="002A38EF">
      <w:pPr>
        <w:rPr>
          <w:szCs w:val="26"/>
          <w:lang w:val="en-US"/>
        </w:rPr>
      </w:pPr>
    </w:p>
    <w:p w14:paraId="5C0170AB" w14:textId="2420B7CB" w:rsidR="002A38EF" w:rsidRPr="0013000E" w:rsidRDefault="000A0684" w:rsidP="002A38EF">
      <w:pPr>
        <w:pStyle w:val="Heading3"/>
        <w:rPr>
          <w:lang w:val="en-US"/>
        </w:rPr>
      </w:pPr>
      <w:r w:rsidRPr="0013000E">
        <w:rPr>
          <w:lang w:val="en-US"/>
        </w:rPr>
        <w:t xml:space="preserve">          </w:t>
      </w:r>
      <w:bookmarkStart w:id="32" w:name="_Toc90281310"/>
      <w:r w:rsidR="002A38EF" w:rsidRPr="0013000E">
        <w:rPr>
          <w:lang w:val="en-US"/>
        </w:rPr>
        <w:t>7.4. Phantom</w:t>
      </w:r>
      <w:bookmarkEnd w:id="32"/>
    </w:p>
    <w:p w14:paraId="58A490A8" w14:textId="77777777" w:rsidR="0033347D" w:rsidRDefault="0033347D" w:rsidP="0033347D">
      <w:pPr>
        <w:pStyle w:val="Heading3"/>
        <w:numPr>
          <w:ilvl w:val="0"/>
          <w:numId w:val="27"/>
        </w:numPr>
        <w:ind w:left="1647"/>
        <w:rPr>
          <w:rFonts w:eastAsia="Calibri"/>
          <w:sz w:val="26"/>
          <w:szCs w:val="26"/>
          <w:lang w:val="en-US"/>
        </w:rPr>
      </w:pPr>
      <w:bookmarkStart w:id="33" w:name="_Toc88495260"/>
      <w:bookmarkStart w:id="34" w:name="_Toc90281311"/>
      <w:r>
        <w:rPr>
          <w:rFonts w:eastAsia="Calibri"/>
          <w:sz w:val="26"/>
          <w:szCs w:val="26"/>
          <w:lang w:val="en-US"/>
        </w:rPr>
        <w:t>TEST CASE 1:</w:t>
      </w:r>
      <w:bookmarkEnd w:id="33"/>
      <w:bookmarkEnd w:id="34"/>
    </w:p>
    <w:p w14:paraId="3C4E6CE6" w14:textId="77777777" w:rsidR="0033347D" w:rsidRDefault="0033347D" w:rsidP="0033347D">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7B494AA"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55B800D1"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0F044192" w14:textId="77777777" w:rsidR="0033347D" w:rsidRDefault="0033347D" w:rsidP="0033347D">
      <w:pPr>
        <w:numPr>
          <w:ilvl w:val="1"/>
          <w:numId w:val="24"/>
        </w:numPr>
        <w:spacing w:before="100" w:beforeAutospacing="1" w:after="100" w:afterAutospacing="1" w:line="256" w:lineRule="auto"/>
        <w:contextualSpacing/>
        <w:rPr>
          <w:rFonts w:eastAsia="Calibri"/>
          <w:b/>
          <w:bCs/>
          <w:szCs w:val="26"/>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969"/>
        <w:gridCol w:w="3133"/>
        <w:gridCol w:w="3242"/>
      </w:tblGrid>
      <w:tr w:rsidR="0033347D" w14:paraId="53ACB617" w14:textId="77777777" w:rsidTr="00BE111C">
        <w:tc>
          <w:tcPr>
            <w:tcW w:w="4425" w:type="dxa"/>
            <w:tcBorders>
              <w:top w:val="outset" w:sz="6" w:space="0" w:color="auto"/>
              <w:left w:val="outset" w:sz="6" w:space="0" w:color="auto"/>
              <w:bottom w:val="outset" w:sz="6" w:space="0" w:color="auto"/>
              <w:right w:val="outset" w:sz="6" w:space="0" w:color="auto"/>
            </w:tcBorders>
          </w:tcPr>
          <w:p w14:paraId="31544A3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4785" w:type="dxa"/>
            <w:tcBorders>
              <w:top w:val="outset" w:sz="6" w:space="0" w:color="auto"/>
              <w:left w:val="outset" w:sz="6" w:space="0" w:color="auto"/>
              <w:bottom w:val="outset" w:sz="6" w:space="0" w:color="auto"/>
              <w:right w:val="outset" w:sz="6" w:space="0" w:color="auto"/>
            </w:tcBorders>
          </w:tcPr>
          <w:p w14:paraId="09B0FBF3"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6090" w:type="dxa"/>
            <w:tcBorders>
              <w:top w:val="outset" w:sz="6" w:space="0" w:color="auto"/>
              <w:left w:val="outset" w:sz="6" w:space="0" w:color="auto"/>
              <w:bottom w:val="outset" w:sz="6" w:space="0" w:color="auto"/>
              <w:right w:val="outset" w:sz="6" w:space="0" w:color="auto"/>
            </w:tcBorders>
          </w:tcPr>
          <w:p w14:paraId="65BE616E" w14:textId="77777777" w:rsidR="0033347D" w:rsidRDefault="0033347D"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33347D" w14:paraId="186981E0" w14:textId="77777777" w:rsidTr="00BE111C">
        <w:tc>
          <w:tcPr>
            <w:tcW w:w="4425" w:type="dxa"/>
            <w:tcBorders>
              <w:top w:val="nil"/>
              <w:left w:val="outset" w:sz="6" w:space="0" w:color="auto"/>
              <w:bottom w:val="outset" w:sz="6" w:space="0" w:color="auto"/>
              <w:right w:val="outset" w:sz="6" w:space="0" w:color="auto"/>
            </w:tcBorders>
          </w:tcPr>
          <w:p w14:paraId="23D2773C" w14:textId="77777777" w:rsidR="0033347D" w:rsidRDefault="0033347D" w:rsidP="00BE111C">
            <w:pPr>
              <w:spacing w:before="100" w:beforeAutospacing="1" w:after="100" w:afterAutospacing="1" w:line="256" w:lineRule="auto"/>
              <w:rPr>
                <w:rFonts w:eastAsia="Calibri"/>
                <w:szCs w:val="26"/>
              </w:rPr>
            </w:pPr>
            <w:r>
              <w:rPr>
                <w:rFonts w:eastAsia="Calibri"/>
                <w:szCs w:val="26"/>
              </w:rPr>
              <w:t>SELECT h.MaHD FROM HOP_DONG h WHERE MaDT = ‘abc’</w:t>
            </w:r>
          </w:p>
        </w:tc>
        <w:tc>
          <w:tcPr>
            <w:tcW w:w="4785" w:type="dxa"/>
            <w:tcBorders>
              <w:top w:val="nil"/>
              <w:left w:val="outset" w:sz="6" w:space="0" w:color="auto"/>
              <w:bottom w:val="outset" w:sz="6" w:space="0" w:color="auto"/>
              <w:right w:val="outset" w:sz="6" w:space="0" w:color="auto"/>
            </w:tcBorders>
          </w:tcPr>
          <w:p w14:paraId="5C34FB5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79AD11B"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0954E1DD" w14:textId="77777777" w:rsidR="0033347D" w:rsidRDefault="0033347D"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33347D" w14:paraId="62C15F9F" w14:textId="77777777" w:rsidTr="00BE111C">
        <w:tc>
          <w:tcPr>
            <w:tcW w:w="4425" w:type="dxa"/>
            <w:tcBorders>
              <w:top w:val="nil"/>
              <w:left w:val="outset" w:sz="6" w:space="0" w:color="auto"/>
              <w:bottom w:val="outset" w:sz="6" w:space="0" w:color="auto"/>
              <w:right w:val="outset" w:sz="6" w:space="0" w:color="auto"/>
            </w:tcBorders>
          </w:tcPr>
          <w:p w14:paraId="22A836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2A4975C9" w14:textId="77777777" w:rsidR="0033347D" w:rsidRDefault="0033347D" w:rsidP="00BE111C">
            <w:pPr>
              <w:spacing w:before="100" w:beforeAutospacing="1" w:after="100" w:afterAutospacing="1" w:line="256" w:lineRule="auto"/>
              <w:rPr>
                <w:rFonts w:eastAsia="Calibri"/>
                <w:szCs w:val="26"/>
              </w:rPr>
            </w:pPr>
            <w:r>
              <w:rPr>
                <w:rFonts w:eastAsia="Calibri"/>
                <w:szCs w:val="26"/>
              </w:rPr>
              <w:t>SELECT h.MaHD FROM HOP_DONG h WHERE MaDT = ‘abc’</w:t>
            </w:r>
          </w:p>
        </w:tc>
        <w:tc>
          <w:tcPr>
            <w:tcW w:w="6090" w:type="dxa"/>
            <w:tcBorders>
              <w:top w:val="nil"/>
              <w:left w:val="outset" w:sz="6" w:space="0" w:color="auto"/>
              <w:bottom w:val="outset" w:sz="6" w:space="0" w:color="auto"/>
              <w:right w:val="outset" w:sz="6" w:space="0" w:color="auto"/>
            </w:tcBorders>
          </w:tcPr>
          <w:p w14:paraId="5F387A88" w14:textId="77777777" w:rsidR="0033347D" w:rsidRDefault="0033347D"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14C19D6F" w14:textId="77777777" w:rsidR="0033347D" w:rsidRDefault="0033347D" w:rsidP="00BE111C">
            <w:pPr>
              <w:spacing w:before="100" w:beforeAutospacing="1" w:after="100" w:afterAutospacing="1" w:line="256" w:lineRule="auto"/>
              <w:rPr>
                <w:rFonts w:eastAsia="Calibri"/>
                <w:szCs w:val="26"/>
              </w:rPr>
            </w:pPr>
            <w:r>
              <w:rPr>
                <w:rFonts w:eastAsia="Calibri"/>
                <w:szCs w:val="26"/>
              </w:rPr>
              <w:t>T2 kiểm tra thì thấy select ra được 1 dòng dữ liệu =&gt; hợp đồng có tồn tại</w:t>
            </w:r>
          </w:p>
        </w:tc>
      </w:tr>
      <w:tr w:rsidR="0033347D" w14:paraId="4E60701F" w14:textId="77777777" w:rsidTr="00BE111C">
        <w:tc>
          <w:tcPr>
            <w:tcW w:w="4425" w:type="dxa"/>
            <w:tcBorders>
              <w:top w:val="nil"/>
              <w:left w:val="outset" w:sz="6" w:space="0" w:color="auto"/>
              <w:bottom w:val="outset" w:sz="6" w:space="0" w:color="auto"/>
              <w:right w:val="outset" w:sz="6" w:space="0" w:color="auto"/>
            </w:tcBorders>
          </w:tcPr>
          <w:p w14:paraId="2F7E4EB9"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B9EE1A1" w14:textId="77777777" w:rsidR="0033347D" w:rsidRDefault="0033347D" w:rsidP="00BE111C">
            <w:pPr>
              <w:spacing w:before="100" w:beforeAutospacing="1" w:after="100" w:afterAutospacing="1" w:line="256" w:lineRule="auto"/>
              <w:rPr>
                <w:rFonts w:eastAsia="Calibri"/>
                <w:szCs w:val="26"/>
              </w:rPr>
            </w:pPr>
            <w:r>
              <w:rPr>
                <w:rFonts w:eastAsia="Calibri"/>
                <w:szCs w:val="26"/>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3942AFD6" w14:textId="77777777" w:rsidR="0033347D" w:rsidRDefault="0033347D" w:rsidP="00BE111C">
            <w:pPr>
              <w:spacing w:before="100" w:beforeAutospacing="1" w:after="100" w:afterAutospacing="1" w:line="256" w:lineRule="auto"/>
              <w:rPr>
                <w:rFonts w:eastAsia="Calibri"/>
                <w:szCs w:val="26"/>
              </w:rPr>
            </w:pPr>
            <w:r>
              <w:rPr>
                <w:rFonts w:eastAsia="Calibri"/>
                <w:szCs w:val="26"/>
              </w:rPr>
              <w:t>T2 select để lấy mã hợp đồng ứng với mã đối tác được truyền vào</w:t>
            </w:r>
          </w:p>
        </w:tc>
      </w:tr>
      <w:tr w:rsidR="0033347D" w14:paraId="12D42002" w14:textId="77777777" w:rsidTr="00BE111C">
        <w:tc>
          <w:tcPr>
            <w:tcW w:w="4425" w:type="dxa"/>
            <w:tcBorders>
              <w:top w:val="nil"/>
              <w:left w:val="outset" w:sz="6" w:space="0" w:color="auto"/>
              <w:bottom w:val="outset" w:sz="6" w:space="0" w:color="auto"/>
              <w:right w:val="outset" w:sz="6" w:space="0" w:color="auto"/>
            </w:tcBorders>
          </w:tcPr>
          <w:p w14:paraId="64BA24C2"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4211BF7"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153AA56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05E73B21"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chi tiết hợp đồng</w:t>
            </w:r>
          </w:p>
        </w:tc>
      </w:tr>
      <w:tr w:rsidR="0033347D" w14:paraId="2666F4A8" w14:textId="77777777" w:rsidTr="00BE111C">
        <w:tc>
          <w:tcPr>
            <w:tcW w:w="4425" w:type="dxa"/>
            <w:tcBorders>
              <w:top w:val="nil"/>
              <w:left w:val="outset" w:sz="6" w:space="0" w:color="auto"/>
              <w:bottom w:val="outset" w:sz="6" w:space="0" w:color="auto"/>
              <w:right w:val="outset" w:sz="6" w:space="0" w:color="auto"/>
            </w:tcBorders>
          </w:tcPr>
          <w:p w14:paraId="6EDC96FC"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1F992C79"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24BD939"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6090" w:type="dxa"/>
            <w:tcBorders>
              <w:top w:val="nil"/>
              <w:left w:val="outset" w:sz="6" w:space="0" w:color="auto"/>
              <w:bottom w:val="outset" w:sz="6" w:space="0" w:color="auto"/>
              <w:right w:val="outset" w:sz="6" w:space="0" w:color="auto"/>
            </w:tcBorders>
          </w:tcPr>
          <w:p w14:paraId="42D9538C" w14:textId="77777777" w:rsidR="0033347D" w:rsidRDefault="0033347D" w:rsidP="00BE111C">
            <w:pPr>
              <w:spacing w:before="100" w:beforeAutospacing="1" w:after="100" w:afterAutospacing="1" w:line="256" w:lineRule="auto"/>
              <w:rPr>
                <w:rFonts w:eastAsia="Calibri"/>
                <w:szCs w:val="26"/>
              </w:rPr>
            </w:pPr>
            <w:r>
              <w:rPr>
                <w:rFonts w:eastAsia="Calibri"/>
                <w:szCs w:val="26"/>
              </w:rPr>
              <w:t>T2 xóa các dòng dữ liệu ứng với mã hợp đồng vừa select ở trên trong bảng hợp đồng</w:t>
            </w:r>
          </w:p>
        </w:tc>
      </w:tr>
      <w:tr w:rsidR="0033347D" w14:paraId="127DBC27" w14:textId="77777777" w:rsidTr="00BE111C">
        <w:tc>
          <w:tcPr>
            <w:tcW w:w="4425" w:type="dxa"/>
            <w:tcBorders>
              <w:top w:val="nil"/>
              <w:left w:val="outset" w:sz="6" w:space="0" w:color="auto"/>
              <w:bottom w:val="outset" w:sz="6" w:space="0" w:color="auto"/>
              <w:right w:val="outset" w:sz="6" w:space="0" w:color="auto"/>
            </w:tcBorders>
          </w:tcPr>
          <w:p w14:paraId="56C49FDB" w14:textId="77777777" w:rsidR="0033347D" w:rsidRDefault="0033347D" w:rsidP="00BE111C">
            <w:pPr>
              <w:spacing w:before="100" w:beforeAutospacing="1" w:after="100" w:afterAutospacing="1" w:line="256" w:lineRule="auto"/>
              <w:rPr>
                <w:rFonts w:eastAsia="Calibri"/>
                <w:szCs w:val="26"/>
              </w:rPr>
            </w:pPr>
          </w:p>
        </w:tc>
        <w:tc>
          <w:tcPr>
            <w:tcW w:w="4785" w:type="dxa"/>
            <w:tcBorders>
              <w:top w:val="nil"/>
              <w:left w:val="outset" w:sz="6" w:space="0" w:color="auto"/>
              <w:bottom w:val="outset" w:sz="6" w:space="0" w:color="auto"/>
              <w:right w:val="outset" w:sz="6" w:space="0" w:color="auto"/>
            </w:tcBorders>
          </w:tcPr>
          <w:p w14:paraId="503571B2"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6090" w:type="dxa"/>
            <w:tcBorders>
              <w:top w:val="nil"/>
              <w:left w:val="outset" w:sz="6" w:space="0" w:color="auto"/>
              <w:bottom w:val="outset" w:sz="6" w:space="0" w:color="auto"/>
              <w:right w:val="outset" w:sz="6" w:space="0" w:color="auto"/>
            </w:tcBorders>
          </w:tcPr>
          <w:p w14:paraId="2D578B0A" w14:textId="77777777" w:rsidR="0033347D" w:rsidRDefault="0033347D" w:rsidP="00BE111C">
            <w:pPr>
              <w:spacing w:before="100" w:beforeAutospacing="1" w:after="100" w:afterAutospacing="1" w:line="256" w:lineRule="auto"/>
              <w:rPr>
                <w:rFonts w:eastAsia="Calibri"/>
                <w:szCs w:val="26"/>
              </w:rPr>
            </w:pPr>
            <w:r>
              <w:rPr>
                <w:rFonts w:eastAsia="Calibri"/>
                <w:szCs w:val="26"/>
              </w:rPr>
              <w:t>T2 commit</w:t>
            </w:r>
          </w:p>
        </w:tc>
      </w:tr>
      <w:tr w:rsidR="0033347D" w14:paraId="354F96E0" w14:textId="77777777" w:rsidTr="00BE111C">
        <w:tc>
          <w:tcPr>
            <w:tcW w:w="4425" w:type="dxa"/>
            <w:tcBorders>
              <w:top w:val="nil"/>
              <w:left w:val="outset" w:sz="6" w:space="0" w:color="auto"/>
              <w:bottom w:val="outset" w:sz="6" w:space="0" w:color="auto"/>
              <w:right w:val="outset" w:sz="6" w:space="0" w:color="auto"/>
            </w:tcBorders>
          </w:tcPr>
          <w:p w14:paraId="7CA7DC83" w14:textId="77777777" w:rsidR="0033347D" w:rsidRDefault="0033347D" w:rsidP="00BE111C">
            <w:pPr>
              <w:spacing w:before="100" w:beforeAutospacing="1" w:after="100" w:afterAutospacing="1" w:line="256" w:lineRule="auto"/>
              <w:rPr>
                <w:rFonts w:eastAsia="Calibri"/>
                <w:szCs w:val="26"/>
              </w:rPr>
            </w:pPr>
            <w:r>
              <w:rPr>
                <w:rFonts w:eastAsia="Calibri"/>
                <w:szCs w:val="26"/>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4EC37E35"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3CCD9165"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select để lấy mã hợp đồng ứng với mã đối tác được truyền vào </w:t>
            </w:r>
            <w:r>
              <w:rPr>
                <w:rFonts w:eastAsia="Calibri"/>
                <w:b/>
                <w:bCs/>
                <w:szCs w:val="26"/>
              </w:rPr>
              <w:t>nhưng không thấy một dòng dữ liệu nào cả do T2 vừa xóa hợp đồng trước đó</w:t>
            </w:r>
          </w:p>
        </w:tc>
      </w:tr>
      <w:tr w:rsidR="0033347D" w14:paraId="0F94B436" w14:textId="77777777" w:rsidTr="00BE111C">
        <w:tc>
          <w:tcPr>
            <w:tcW w:w="4425" w:type="dxa"/>
            <w:tcBorders>
              <w:top w:val="nil"/>
              <w:left w:val="outset" w:sz="6" w:space="0" w:color="auto"/>
              <w:bottom w:val="outset" w:sz="6" w:space="0" w:color="auto"/>
              <w:right w:val="outset" w:sz="6" w:space="0" w:color="auto"/>
            </w:tcBorders>
          </w:tcPr>
          <w:p w14:paraId="495BD848"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CT_HOPDONG</w:t>
            </w:r>
          </w:p>
          <w:p w14:paraId="638511E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030BC8C6"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7621F3D9"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chi tiết hợp đồng </w:t>
            </w:r>
            <w:r>
              <w:rPr>
                <w:rFonts w:eastAsia="Calibri"/>
                <w:b/>
                <w:bCs/>
                <w:szCs w:val="26"/>
              </w:rPr>
              <w:t>nhưng không có tác dụng gì do hợp đồng đã được xóa bởi T2 trước đó</w:t>
            </w:r>
          </w:p>
        </w:tc>
      </w:tr>
      <w:tr w:rsidR="0033347D" w14:paraId="0AEC9F60" w14:textId="77777777" w:rsidTr="00BE111C">
        <w:tc>
          <w:tcPr>
            <w:tcW w:w="4425" w:type="dxa"/>
            <w:tcBorders>
              <w:top w:val="nil"/>
              <w:left w:val="outset" w:sz="6" w:space="0" w:color="auto"/>
              <w:bottom w:val="outset" w:sz="6" w:space="0" w:color="auto"/>
              <w:right w:val="outset" w:sz="6" w:space="0" w:color="auto"/>
            </w:tcBorders>
          </w:tcPr>
          <w:p w14:paraId="56D24712" w14:textId="77777777" w:rsidR="0033347D" w:rsidRDefault="0033347D" w:rsidP="00BE111C">
            <w:pPr>
              <w:spacing w:before="100" w:beforeAutospacing="1" w:after="100" w:afterAutospacing="1" w:line="256" w:lineRule="auto"/>
              <w:rPr>
                <w:rFonts w:eastAsia="Calibri"/>
                <w:szCs w:val="26"/>
              </w:rPr>
            </w:pPr>
            <w:r>
              <w:rPr>
                <w:rFonts w:eastAsia="Calibri"/>
                <w:szCs w:val="26"/>
              </w:rPr>
              <w:t>DELETE FROM HOP_DONG</w:t>
            </w:r>
          </w:p>
          <w:p w14:paraId="5BFD5401" w14:textId="77777777" w:rsidR="0033347D" w:rsidRDefault="0033347D" w:rsidP="00BE111C">
            <w:pPr>
              <w:spacing w:before="100" w:beforeAutospacing="1" w:after="100" w:afterAutospacing="1" w:line="256" w:lineRule="auto"/>
              <w:rPr>
                <w:rFonts w:eastAsia="Calibri"/>
                <w:szCs w:val="26"/>
              </w:rPr>
            </w:pPr>
            <w:r>
              <w:rPr>
                <w:rFonts w:eastAsia="Calibri"/>
                <w:szCs w:val="26"/>
              </w:rPr>
              <w:t>WHERE MaHD = @mahd</w:t>
            </w:r>
          </w:p>
        </w:tc>
        <w:tc>
          <w:tcPr>
            <w:tcW w:w="4785" w:type="dxa"/>
            <w:tcBorders>
              <w:top w:val="nil"/>
              <w:left w:val="outset" w:sz="6" w:space="0" w:color="auto"/>
              <w:bottom w:val="outset" w:sz="6" w:space="0" w:color="auto"/>
              <w:right w:val="outset" w:sz="6" w:space="0" w:color="auto"/>
            </w:tcBorders>
          </w:tcPr>
          <w:p w14:paraId="208C9BBB"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4D3F27F4" w14:textId="77777777" w:rsidR="0033347D" w:rsidRDefault="0033347D" w:rsidP="00BE111C">
            <w:pPr>
              <w:spacing w:before="100" w:beforeAutospacing="1" w:after="100" w:afterAutospacing="1" w:line="256" w:lineRule="auto"/>
              <w:rPr>
                <w:rFonts w:eastAsia="Calibri"/>
                <w:szCs w:val="26"/>
              </w:rPr>
            </w:pPr>
            <w:r>
              <w:rPr>
                <w:rFonts w:eastAsia="Calibri"/>
                <w:szCs w:val="26"/>
              </w:rPr>
              <w:t xml:space="preserve">T1 xóa các dòng dữ liệu ứng với mã hợp đồng vừa select ở trên trong bảng hợp đồng </w:t>
            </w:r>
            <w:r>
              <w:rPr>
                <w:rFonts w:eastAsia="Calibri"/>
                <w:b/>
                <w:bCs/>
                <w:szCs w:val="26"/>
              </w:rPr>
              <w:t>nhưng không có tác dụng gì do hợp đồng đã được xóa bởi T2 trước đó</w:t>
            </w:r>
          </w:p>
        </w:tc>
      </w:tr>
      <w:tr w:rsidR="0033347D" w14:paraId="1B6DE1D3" w14:textId="77777777" w:rsidTr="00BE111C">
        <w:tc>
          <w:tcPr>
            <w:tcW w:w="4425" w:type="dxa"/>
            <w:tcBorders>
              <w:top w:val="nil"/>
              <w:left w:val="outset" w:sz="6" w:space="0" w:color="auto"/>
              <w:bottom w:val="outset" w:sz="6" w:space="0" w:color="auto"/>
              <w:right w:val="outset" w:sz="6" w:space="0" w:color="auto"/>
            </w:tcBorders>
          </w:tcPr>
          <w:p w14:paraId="32AAD049" w14:textId="77777777" w:rsidR="0033347D" w:rsidRDefault="0033347D" w:rsidP="00BE111C">
            <w:pPr>
              <w:spacing w:before="100" w:beforeAutospacing="1" w:after="100" w:afterAutospacing="1" w:line="256" w:lineRule="auto"/>
              <w:rPr>
                <w:rFonts w:eastAsia="Calibri"/>
                <w:szCs w:val="26"/>
              </w:rPr>
            </w:pPr>
            <w:r>
              <w:rPr>
                <w:rFonts w:eastAsia="Calibri"/>
                <w:szCs w:val="26"/>
              </w:rPr>
              <w:t>COMMIT</w:t>
            </w:r>
          </w:p>
        </w:tc>
        <w:tc>
          <w:tcPr>
            <w:tcW w:w="4785" w:type="dxa"/>
            <w:tcBorders>
              <w:top w:val="nil"/>
              <w:left w:val="outset" w:sz="6" w:space="0" w:color="auto"/>
              <w:bottom w:val="outset" w:sz="6" w:space="0" w:color="auto"/>
              <w:right w:val="outset" w:sz="6" w:space="0" w:color="auto"/>
            </w:tcBorders>
          </w:tcPr>
          <w:p w14:paraId="5E055304" w14:textId="77777777" w:rsidR="0033347D" w:rsidRDefault="0033347D" w:rsidP="00BE111C">
            <w:pPr>
              <w:spacing w:before="100" w:beforeAutospacing="1" w:after="100" w:afterAutospacing="1" w:line="256" w:lineRule="auto"/>
              <w:rPr>
                <w:rFonts w:eastAsia="Calibri"/>
                <w:szCs w:val="26"/>
              </w:rPr>
            </w:pPr>
          </w:p>
        </w:tc>
        <w:tc>
          <w:tcPr>
            <w:tcW w:w="6090" w:type="dxa"/>
            <w:tcBorders>
              <w:top w:val="nil"/>
              <w:left w:val="outset" w:sz="6" w:space="0" w:color="auto"/>
              <w:bottom w:val="outset" w:sz="6" w:space="0" w:color="auto"/>
              <w:right w:val="outset" w:sz="6" w:space="0" w:color="auto"/>
            </w:tcBorders>
          </w:tcPr>
          <w:p w14:paraId="0D4E99C5" w14:textId="77777777" w:rsidR="0033347D" w:rsidRDefault="0033347D" w:rsidP="00BE111C">
            <w:pPr>
              <w:spacing w:before="100" w:beforeAutospacing="1" w:after="100" w:afterAutospacing="1" w:line="256" w:lineRule="auto"/>
              <w:rPr>
                <w:rFonts w:eastAsia="Calibri"/>
                <w:szCs w:val="26"/>
              </w:rPr>
            </w:pPr>
            <w:r>
              <w:rPr>
                <w:rFonts w:eastAsia="Calibri"/>
                <w:szCs w:val="26"/>
              </w:rPr>
              <w:t>T1 commit</w:t>
            </w:r>
          </w:p>
        </w:tc>
      </w:tr>
    </w:tbl>
    <w:p w14:paraId="66B8163C" w14:textId="129740DB" w:rsidR="002A38EF" w:rsidRDefault="002A38EF" w:rsidP="002A38EF">
      <w:pPr>
        <w:rPr>
          <w:szCs w:val="26"/>
          <w:lang w:val="en-US"/>
        </w:rPr>
      </w:pPr>
    </w:p>
    <w:p w14:paraId="3EEC60BA" w14:textId="75D06A72" w:rsidR="00624BB9" w:rsidRDefault="00624BB9" w:rsidP="00624BB9">
      <w:pPr>
        <w:rPr>
          <w:lang w:val="en-US"/>
        </w:rPr>
      </w:pPr>
      <w:r w:rsidRPr="00DF6488">
        <w:rPr>
          <w:b/>
          <w:bCs/>
          <w:lang w:val="en-US"/>
        </w:rPr>
        <w:t xml:space="preserve">Hướng </w:t>
      </w:r>
      <w:r w:rsidR="00722E6D">
        <w:rPr>
          <w:b/>
          <w:bCs/>
          <w:lang w:val="en-US"/>
        </w:rPr>
        <w:t>giải quyết lỗi</w:t>
      </w:r>
      <w:r w:rsidRPr="00DF6488">
        <w:rPr>
          <w:b/>
          <w:bCs/>
          <w:lang w:val="en-US"/>
        </w:rPr>
        <w:t>:</w:t>
      </w:r>
      <w:r>
        <w:rPr>
          <w:lang w:val="en-US"/>
        </w:rPr>
        <w:t xml:space="preserve"> ta đặt khóa độc quyền (XLOCK)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0D4797FD" w14:textId="77777777" w:rsidR="00624BB9" w:rsidRDefault="00624BB9" w:rsidP="00624BB9">
      <w:pPr>
        <w:rPr>
          <w:lang w:val="en-US"/>
        </w:rPr>
      </w:pPr>
    </w:p>
    <w:tbl>
      <w:tblPr>
        <w:tblStyle w:val="TableGrid3"/>
        <w:tblW w:w="0" w:type="auto"/>
        <w:tblInd w:w="0" w:type="dxa"/>
        <w:tblCellMar>
          <w:top w:w="15" w:type="dxa"/>
          <w:left w:w="15" w:type="dxa"/>
          <w:bottom w:w="15" w:type="dxa"/>
          <w:right w:w="15" w:type="dxa"/>
        </w:tblCellMar>
        <w:tblLook w:val="04A0" w:firstRow="1" w:lastRow="0" w:firstColumn="1" w:lastColumn="0" w:noHBand="0" w:noVBand="1"/>
      </w:tblPr>
      <w:tblGrid>
        <w:gridCol w:w="2778"/>
        <w:gridCol w:w="2882"/>
        <w:gridCol w:w="3350"/>
      </w:tblGrid>
      <w:tr w:rsidR="00624BB9" w14:paraId="0231D07D" w14:textId="77777777" w:rsidTr="00BE111C">
        <w:tc>
          <w:tcPr>
            <w:tcW w:w="2778" w:type="dxa"/>
            <w:tcBorders>
              <w:top w:val="outset" w:sz="6" w:space="0" w:color="auto"/>
              <w:left w:val="outset" w:sz="6" w:space="0" w:color="auto"/>
              <w:bottom w:val="outset" w:sz="6" w:space="0" w:color="auto"/>
              <w:right w:val="outset" w:sz="6" w:space="0" w:color="auto"/>
            </w:tcBorders>
          </w:tcPr>
          <w:p w14:paraId="0E9E8547"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T1 – Nhân viên A</w:t>
            </w:r>
          </w:p>
        </w:tc>
        <w:tc>
          <w:tcPr>
            <w:tcW w:w="2882" w:type="dxa"/>
            <w:tcBorders>
              <w:top w:val="outset" w:sz="6" w:space="0" w:color="auto"/>
              <w:left w:val="outset" w:sz="6" w:space="0" w:color="auto"/>
              <w:bottom w:val="outset" w:sz="6" w:space="0" w:color="auto"/>
              <w:right w:val="outset" w:sz="6" w:space="0" w:color="auto"/>
            </w:tcBorders>
          </w:tcPr>
          <w:p w14:paraId="726BA964"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T2 – Nhân viên B</w:t>
            </w:r>
          </w:p>
        </w:tc>
        <w:tc>
          <w:tcPr>
            <w:tcW w:w="3350" w:type="dxa"/>
            <w:tcBorders>
              <w:top w:val="outset" w:sz="6" w:space="0" w:color="auto"/>
              <w:left w:val="outset" w:sz="6" w:space="0" w:color="auto"/>
              <w:bottom w:val="outset" w:sz="6" w:space="0" w:color="auto"/>
              <w:right w:val="outset" w:sz="6" w:space="0" w:color="auto"/>
            </w:tcBorders>
          </w:tcPr>
          <w:p w14:paraId="274E4ECD" w14:textId="77777777" w:rsidR="00624BB9" w:rsidRDefault="00624BB9" w:rsidP="00BE111C">
            <w:pPr>
              <w:spacing w:before="100" w:beforeAutospacing="1" w:after="100" w:afterAutospacing="1" w:line="256" w:lineRule="auto"/>
              <w:jc w:val="center"/>
              <w:rPr>
                <w:rFonts w:eastAsia="Calibri"/>
                <w:b/>
                <w:bCs/>
                <w:szCs w:val="26"/>
              </w:rPr>
            </w:pPr>
            <w:r>
              <w:rPr>
                <w:rFonts w:eastAsia="Calibri"/>
                <w:b/>
                <w:bCs/>
                <w:szCs w:val="26"/>
              </w:rPr>
              <w:t>Ghi Chú</w:t>
            </w:r>
          </w:p>
        </w:tc>
      </w:tr>
      <w:tr w:rsidR="00624BB9" w14:paraId="71C13543" w14:textId="77777777" w:rsidTr="00BE111C">
        <w:tc>
          <w:tcPr>
            <w:tcW w:w="2778" w:type="dxa"/>
            <w:tcBorders>
              <w:top w:val="nil"/>
              <w:left w:val="outset" w:sz="6" w:space="0" w:color="auto"/>
              <w:bottom w:val="outset" w:sz="6" w:space="0" w:color="auto"/>
              <w:right w:val="outset" w:sz="6" w:space="0" w:color="auto"/>
            </w:tcBorders>
          </w:tcPr>
          <w:p w14:paraId="4C17FFDC"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h.MaHD FROM HOP_DONG h </w:t>
            </w:r>
            <w:r>
              <w:rPr>
                <w:rFonts w:eastAsia="Calibri"/>
                <w:b/>
                <w:bCs/>
                <w:szCs w:val="26"/>
              </w:rPr>
              <w:lastRenderedPageBreak/>
              <w:t xml:space="preserve">WITH(XLOCK) </w:t>
            </w:r>
            <w:r>
              <w:rPr>
                <w:rFonts w:eastAsia="Calibri"/>
                <w:szCs w:val="26"/>
              </w:rPr>
              <w:t>WHERE MaDT = ‘abc’</w:t>
            </w:r>
          </w:p>
        </w:tc>
        <w:tc>
          <w:tcPr>
            <w:tcW w:w="2882" w:type="dxa"/>
            <w:tcBorders>
              <w:top w:val="nil"/>
              <w:left w:val="outset" w:sz="6" w:space="0" w:color="auto"/>
              <w:bottom w:val="outset" w:sz="6" w:space="0" w:color="auto"/>
              <w:right w:val="outset" w:sz="6" w:space="0" w:color="auto"/>
            </w:tcBorders>
          </w:tcPr>
          <w:p w14:paraId="4FBF7A75"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7FC9BBAF"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T1 yêu cầu khóa độc quyền trên bảng HOP_DONG</w:t>
            </w:r>
          </w:p>
          <w:p w14:paraId="793218F7" w14:textId="77777777" w:rsidR="00624BB9" w:rsidRDefault="00624BB9" w:rsidP="00BE111C">
            <w:pPr>
              <w:spacing w:before="100" w:beforeAutospacing="1" w:after="100" w:afterAutospacing="1" w:line="256" w:lineRule="auto"/>
              <w:rPr>
                <w:rFonts w:eastAsia="Calibri"/>
                <w:szCs w:val="26"/>
              </w:rPr>
            </w:pPr>
            <w:r>
              <w:rPr>
                <w:rFonts w:eastAsia="Calibri"/>
                <w:szCs w:val="26"/>
              </w:rPr>
              <w:lastRenderedPageBreak/>
              <w:t>Kiểm tra xem hợp đồng có tồn tại hay không, nếu không thì rollback</w:t>
            </w:r>
          </w:p>
          <w:p w14:paraId="11F4A741" w14:textId="77777777" w:rsidR="00624BB9" w:rsidRDefault="00624BB9" w:rsidP="00BE111C">
            <w:pPr>
              <w:spacing w:before="100" w:beforeAutospacing="1" w:after="100" w:afterAutospacing="1" w:line="256" w:lineRule="auto"/>
              <w:rPr>
                <w:rFonts w:eastAsia="Calibri"/>
                <w:szCs w:val="26"/>
              </w:rPr>
            </w:pPr>
            <w:r>
              <w:rPr>
                <w:rFonts w:eastAsia="Calibri"/>
                <w:szCs w:val="26"/>
              </w:rPr>
              <w:t>T1 kiểm tra thì thấy select ra được 1 dòng dữ liệu =&gt; hợp đồng có tồn tại</w:t>
            </w:r>
          </w:p>
        </w:tc>
      </w:tr>
      <w:tr w:rsidR="00624BB9" w14:paraId="79364B57" w14:textId="77777777" w:rsidTr="00BE111C">
        <w:tc>
          <w:tcPr>
            <w:tcW w:w="2778" w:type="dxa"/>
            <w:tcBorders>
              <w:top w:val="nil"/>
              <w:left w:val="outset" w:sz="6" w:space="0" w:color="auto"/>
              <w:bottom w:val="outset" w:sz="6" w:space="0" w:color="auto"/>
              <w:right w:val="outset" w:sz="6" w:space="0" w:color="auto"/>
            </w:tcBorders>
          </w:tcPr>
          <w:p w14:paraId="1C25449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nil"/>
              <w:left w:val="outset" w:sz="6" w:space="0" w:color="auto"/>
              <w:bottom w:val="outset" w:sz="6" w:space="0" w:color="auto"/>
              <w:right w:val="outset" w:sz="6" w:space="0" w:color="auto"/>
            </w:tcBorders>
          </w:tcPr>
          <w:p w14:paraId="5CC49158"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h.MaHD FROM HOP_DONG h </w:t>
            </w:r>
            <w:r>
              <w:rPr>
                <w:rFonts w:eastAsia="Calibri"/>
                <w:b/>
                <w:bCs/>
                <w:szCs w:val="26"/>
              </w:rPr>
              <w:t xml:space="preserve">WITH(XLOCK) </w:t>
            </w:r>
            <w:r>
              <w:rPr>
                <w:rFonts w:eastAsia="Calibri"/>
                <w:szCs w:val="26"/>
              </w:rPr>
              <w:t>WHERE MaDT = ‘abc’</w:t>
            </w:r>
          </w:p>
          <w:p w14:paraId="7C08C3EB" w14:textId="77777777" w:rsidR="00624BB9" w:rsidRPr="00044576" w:rsidRDefault="00624BB9" w:rsidP="00BE111C">
            <w:pPr>
              <w:spacing w:before="100" w:beforeAutospacing="1" w:after="100" w:afterAutospacing="1" w:line="256" w:lineRule="auto"/>
              <w:rPr>
                <w:rFonts w:eastAsia="Calibri"/>
                <w:b/>
                <w:bCs/>
                <w:szCs w:val="26"/>
              </w:rPr>
            </w:pPr>
            <w:r>
              <w:rPr>
                <w:rFonts w:eastAsia="Calibri"/>
                <w:b/>
                <w:bCs/>
                <w:szCs w:val="26"/>
              </w:rPr>
              <w:t>=&gt; CHỜ</w:t>
            </w:r>
          </w:p>
        </w:tc>
        <w:tc>
          <w:tcPr>
            <w:tcW w:w="3350" w:type="dxa"/>
            <w:tcBorders>
              <w:top w:val="nil"/>
              <w:left w:val="outset" w:sz="6" w:space="0" w:color="auto"/>
              <w:bottom w:val="outset" w:sz="6" w:space="0" w:color="auto"/>
              <w:right w:val="outset" w:sz="6" w:space="0" w:color="auto"/>
            </w:tcBorders>
          </w:tcPr>
          <w:p w14:paraId="7750FE3C"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nhưng phải chờ do T1 đang giữ khóa</w:t>
            </w:r>
          </w:p>
        </w:tc>
      </w:tr>
      <w:tr w:rsidR="00624BB9" w14:paraId="6622FEF3" w14:textId="77777777" w:rsidTr="00BE111C">
        <w:tc>
          <w:tcPr>
            <w:tcW w:w="2778" w:type="dxa"/>
            <w:tcBorders>
              <w:top w:val="nil"/>
              <w:left w:val="outset" w:sz="6" w:space="0" w:color="auto"/>
              <w:bottom w:val="outset" w:sz="6" w:space="0" w:color="auto"/>
              <w:right w:val="outset" w:sz="6" w:space="0" w:color="auto"/>
            </w:tcBorders>
          </w:tcPr>
          <w:p w14:paraId="32F53913" w14:textId="77777777" w:rsidR="00624BB9" w:rsidRDefault="00624BB9" w:rsidP="00BE111C">
            <w:pPr>
              <w:spacing w:before="100" w:beforeAutospacing="1" w:after="100" w:afterAutospacing="1" w:line="256" w:lineRule="auto"/>
              <w:rPr>
                <w:rFonts w:eastAsia="Calibri"/>
                <w:szCs w:val="26"/>
              </w:rPr>
            </w:pPr>
            <w:r>
              <w:rPr>
                <w:rFonts w:eastAsia="Calibri"/>
                <w:szCs w:val="26"/>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049B5A1C"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56DC8D3B" w14:textId="77777777" w:rsidR="00624BB9" w:rsidRDefault="00624BB9" w:rsidP="00BE111C">
            <w:pPr>
              <w:spacing w:before="100" w:beforeAutospacing="1" w:after="100" w:afterAutospacing="1" w:line="256" w:lineRule="auto"/>
              <w:rPr>
                <w:rFonts w:eastAsia="Calibri"/>
                <w:szCs w:val="26"/>
              </w:rPr>
            </w:pPr>
            <w:r>
              <w:rPr>
                <w:rFonts w:eastAsia="Calibri"/>
                <w:szCs w:val="26"/>
              </w:rPr>
              <w:t>T1 select để lấy mã hợp đồng ứng với mã đối tác được truyền vào</w:t>
            </w:r>
          </w:p>
        </w:tc>
      </w:tr>
      <w:tr w:rsidR="00624BB9" w14:paraId="1F8E61FD" w14:textId="77777777" w:rsidTr="00BE111C">
        <w:tc>
          <w:tcPr>
            <w:tcW w:w="2778" w:type="dxa"/>
            <w:tcBorders>
              <w:top w:val="nil"/>
              <w:left w:val="outset" w:sz="6" w:space="0" w:color="auto"/>
              <w:bottom w:val="outset" w:sz="6" w:space="0" w:color="auto"/>
              <w:right w:val="outset" w:sz="6" w:space="0" w:color="auto"/>
            </w:tcBorders>
          </w:tcPr>
          <w:p w14:paraId="679BAD68"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CT_HOPDONG</w:t>
            </w:r>
          </w:p>
          <w:p w14:paraId="5A5855A8"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09DAF6E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303FEDB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chi tiết hợp đồng</w:t>
            </w:r>
          </w:p>
        </w:tc>
      </w:tr>
      <w:tr w:rsidR="00624BB9" w14:paraId="4C41C93E" w14:textId="77777777" w:rsidTr="00BE111C">
        <w:tc>
          <w:tcPr>
            <w:tcW w:w="2778" w:type="dxa"/>
            <w:tcBorders>
              <w:top w:val="nil"/>
              <w:left w:val="outset" w:sz="6" w:space="0" w:color="auto"/>
              <w:bottom w:val="outset" w:sz="6" w:space="0" w:color="auto"/>
              <w:right w:val="outset" w:sz="6" w:space="0" w:color="auto"/>
            </w:tcBorders>
          </w:tcPr>
          <w:p w14:paraId="3451F3B6" w14:textId="77777777" w:rsidR="00624BB9" w:rsidRDefault="00624BB9" w:rsidP="00BE111C">
            <w:pPr>
              <w:spacing w:before="100" w:beforeAutospacing="1" w:after="100" w:afterAutospacing="1" w:line="256" w:lineRule="auto"/>
              <w:rPr>
                <w:rFonts w:eastAsia="Calibri"/>
                <w:szCs w:val="26"/>
              </w:rPr>
            </w:pPr>
            <w:r>
              <w:rPr>
                <w:rFonts w:eastAsia="Calibri"/>
                <w:szCs w:val="26"/>
              </w:rPr>
              <w:t>DELETE FROM HOP_DONG</w:t>
            </w:r>
          </w:p>
          <w:p w14:paraId="46FF6DED" w14:textId="77777777" w:rsidR="00624BB9" w:rsidRDefault="00624BB9" w:rsidP="00BE111C">
            <w:pPr>
              <w:spacing w:before="100" w:beforeAutospacing="1" w:after="100" w:afterAutospacing="1" w:line="256" w:lineRule="auto"/>
              <w:rPr>
                <w:rFonts w:eastAsia="Calibri"/>
                <w:szCs w:val="26"/>
              </w:rPr>
            </w:pPr>
            <w:r>
              <w:rPr>
                <w:rFonts w:eastAsia="Calibri"/>
                <w:szCs w:val="26"/>
              </w:rPr>
              <w:t>WHERE MaHD = @mahd</w:t>
            </w:r>
          </w:p>
        </w:tc>
        <w:tc>
          <w:tcPr>
            <w:tcW w:w="2882" w:type="dxa"/>
            <w:tcBorders>
              <w:top w:val="nil"/>
              <w:left w:val="outset" w:sz="6" w:space="0" w:color="auto"/>
              <w:bottom w:val="outset" w:sz="6" w:space="0" w:color="auto"/>
              <w:right w:val="outset" w:sz="6" w:space="0" w:color="auto"/>
            </w:tcBorders>
          </w:tcPr>
          <w:p w14:paraId="5028EAA6"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outset" w:sz="6" w:space="0" w:color="auto"/>
              <w:right w:val="outset" w:sz="6" w:space="0" w:color="auto"/>
            </w:tcBorders>
          </w:tcPr>
          <w:p w14:paraId="4CBEBC11" w14:textId="77777777" w:rsidR="00624BB9" w:rsidRDefault="00624BB9" w:rsidP="00BE111C">
            <w:pPr>
              <w:spacing w:before="100" w:beforeAutospacing="1" w:after="100" w:afterAutospacing="1" w:line="256" w:lineRule="auto"/>
              <w:rPr>
                <w:rFonts w:eastAsia="Calibri"/>
                <w:szCs w:val="26"/>
              </w:rPr>
            </w:pPr>
            <w:r>
              <w:rPr>
                <w:rFonts w:eastAsia="Calibri"/>
                <w:szCs w:val="26"/>
              </w:rPr>
              <w:t>T1 xóa các dòng dữ liệu ứng với mã hợp đồng vừa select ở trên trong bảng hợp đồng</w:t>
            </w:r>
          </w:p>
        </w:tc>
      </w:tr>
      <w:tr w:rsidR="00624BB9" w14:paraId="79DB0C59" w14:textId="77777777" w:rsidTr="00BE111C">
        <w:tc>
          <w:tcPr>
            <w:tcW w:w="2778" w:type="dxa"/>
            <w:tcBorders>
              <w:top w:val="nil"/>
              <w:left w:val="outset" w:sz="6" w:space="0" w:color="auto"/>
              <w:bottom w:val="single" w:sz="4" w:space="0" w:color="auto"/>
              <w:right w:val="outset" w:sz="6" w:space="0" w:color="auto"/>
            </w:tcBorders>
          </w:tcPr>
          <w:p w14:paraId="12D22D09" w14:textId="77777777" w:rsidR="00624BB9" w:rsidRDefault="00624BB9" w:rsidP="00BE111C">
            <w:pPr>
              <w:spacing w:before="100" w:beforeAutospacing="1" w:after="100" w:afterAutospacing="1" w:line="256" w:lineRule="auto"/>
              <w:rPr>
                <w:rFonts w:eastAsia="Calibri"/>
                <w:szCs w:val="26"/>
              </w:rPr>
            </w:pPr>
            <w:r>
              <w:rPr>
                <w:rFonts w:eastAsia="Calibri"/>
                <w:szCs w:val="26"/>
              </w:rPr>
              <w:t>COMMIT</w:t>
            </w:r>
          </w:p>
        </w:tc>
        <w:tc>
          <w:tcPr>
            <w:tcW w:w="2882" w:type="dxa"/>
            <w:tcBorders>
              <w:top w:val="nil"/>
              <w:left w:val="outset" w:sz="6" w:space="0" w:color="auto"/>
              <w:bottom w:val="single" w:sz="4" w:space="0" w:color="auto"/>
              <w:right w:val="outset" w:sz="6" w:space="0" w:color="auto"/>
            </w:tcBorders>
          </w:tcPr>
          <w:p w14:paraId="2416801F" w14:textId="77777777" w:rsidR="00624BB9" w:rsidRDefault="00624BB9" w:rsidP="00BE111C">
            <w:pPr>
              <w:spacing w:before="100" w:beforeAutospacing="1" w:after="100" w:afterAutospacing="1" w:line="256" w:lineRule="auto"/>
              <w:rPr>
                <w:rFonts w:eastAsia="Calibri"/>
                <w:szCs w:val="26"/>
              </w:rPr>
            </w:pPr>
          </w:p>
        </w:tc>
        <w:tc>
          <w:tcPr>
            <w:tcW w:w="3350" w:type="dxa"/>
            <w:tcBorders>
              <w:top w:val="nil"/>
              <w:left w:val="outset" w:sz="6" w:space="0" w:color="auto"/>
              <w:bottom w:val="single" w:sz="4" w:space="0" w:color="auto"/>
              <w:right w:val="outset" w:sz="6" w:space="0" w:color="auto"/>
            </w:tcBorders>
          </w:tcPr>
          <w:p w14:paraId="0E3DF48A" w14:textId="77777777" w:rsidR="00624BB9" w:rsidRPr="00044576" w:rsidRDefault="00624BB9" w:rsidP="00BE111C">
            <w:pPr>
              <w:spacing w:before="100" w:beforeAutospacing="1" w:after="100" w:afterAutospacing="1" w:line="256" w:lineRule="auto"/>
              <w:rPr>
                <w:rFonts w:eastAsia="Calibri"/>
                <w:b/>
                <w:bCs/>
                <w:szCs w:val="26"/>
              </w:rPr>
            </w:pPr>
            <w:r w:rsidRPr="00044576">
              <w:rPr>
                <w:rFonts w:eastAsia="Calibri"/>
                <w:b/>
                <w:bCs/>
                <w:szCs w:val="26"/>
              </w:rPr>
              <w:t>T1 commit và nhả khóa</w:t>
            </w:r>
          </w:p>
        </w:tc>
      </w:tr>
      <w:tr w:rsidR="00624BB9" w14:paraId="061FC241" w14:textId="77777777" w:rsidTr="00BE111C">
        <w:tc>
          <w:tcPr>
            <w:tcW w:w="2778" w:type="dxa"/>
            <w:tcBorders>
              <w:top w:val="single" w:sz="4" w:space="0" w:color="auto"/>
              <w:left w:val="single" w:sz="4" w:space="0" w:color="auto"/>
              <w:bottom w:val="single" w:sz="4" w:space="0" w:color="auto"/>
              <w:right w:val="single" w:sz="4" w:space="0" w:color="auto"/>
            </w:tcBorders>
          </w:tcPr>
          <w:p w14:paraId="6375B7B4"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36155A85"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SELECT h.MaHD FROM HOP_DONG h </w:t>
            </w:r>
            <w:r>
              <w:rPr>
                <w:rFonts w:eastAsia="Calibri"/>
                <w:b/>
                <w:bCs/>
                <w:szCs w:val="26"/>
              </w:rPr>
              <w:t xml:space="preserve">WITH(XLOCK) </w:t>
            </w:r>
            <w:r>
              <w:rPr>
                <w:rFonts w:eastAsia="Calibri"/>
                <w:szCs w:val="26"/>
              </w:rPr>
              <w:t>WHERE MaDT = ‘abc’</w:t>
            </w:r>
          </w:p>
        </w:tc>
        <w:tc>
          <w:tcPr>
            <w:tcW w:w="3350" w:type="dxa"/>
            <w:tcBorders>
              <w:top w:val="single" w:sz="4" w:space="0" w:color="auto"/>
              <w:left w:val="single" w:sz="4" w:space="0" w:color="auto"/>
              <w:bottom w:val="single" w:sz="4" w:space="0" w:color="auto"/>
              <w:right w:val="single" w:sz="4" w:space="0" w:color="auto"/>
            </w:tcBorders>
          </w:tcPr>
          <w:p w14:paraId="6C3E69E5" w14:textId="77777777" w:rsidR="00624BB9" w:rsidRDefault="00624BB9" w:rsidP="00BE111C">
            <w:pPr>
              <w:spacing w:before="100" w:beforeAutospacing="1" w:after="100" w:afterAutospacing="1" w:line="256" w:lineRule="auto"/>
              <w:rPr>
                <w:rFonts w:eastAsia="Calibri"/>
                <w:szCs w:val="26"/>
              </w:rPr>
            </w:pPr>
            <w:r>
              <w:rPr>
                <w:rFonts w:eastAsia="Calibri"/>
                <w:b/>
                <w:bCs/>
                <w:szCs w:val="26"/>
              </w:rPr>
              <w:t>T2 yêu cầu khóa độc quyền trên bảng HOP_DONG thành công do T1 vừa nhả khóa trước đó</w:t>
            </w:r>
          </w:p>
          <w:p w14:paraId="31715E45" w14:textId="77777777" w:rsidR="00624BB9" w:rsidRDefault="00624BB9" w:rsidP="00BE111C">
            <w:pPr>
              <w:spacing w:before="100" w:beforeAutospacing="1" w:after="100" w:afterAutospacing="1" w:line="256" w:lineRule="auto"/>
              <w:rPr>
                <w:rFonts w:eastAsia="Calibri"/>
                <w:szCs w:val="26"/>
              </w:rPr>
            </w:pPr>
            <w:r>
              <w:rPr>
                <w:rFonts w:eastAsia="Calibri"/>
                <w:szCs w:val="26"/>
              </w:rPr>
              <w:t>Kiểm tra xem hợp đồng có tồn tại hay không, nếu không thì rollback</w:t>
            </w:r>
          </w:p>
          <w:p w14:paraId="653A3C14" w14:textId="77777777" w:rsidR="00624BB9" w:rsidRDefault="00624BB9" w:rsidP="00BE111C">
            <w:pPr>
              <w:spacing w:before="100" w:beforeAutospacing="1" w:after="100" w:afterAutospacing="1" w:line="256" w:lineRule="auto"/>
              <w:rPr>
                <w:rFonts w:eastAsia="Calibri"/>
                <w:szCs w:val="26"/>
              </w:rPr>
            </w:pPr>
            <w:r>
              <w:rPr>
                <w:rFonts w:eastAsia="Calibri"/>
                <w:szCs w:val="26"/>
              </w:rPr>
              <w:t xml:space="preserve">T2 kiểm tra thì thấy select ra được số dòng dữ liệu là 0 =&gt; </w:t>
            </w:r>
            <w:r>
              <w:rPr>
                <w:rFonts w:eastAsia="Calibri"/>
                <w:szCs w:val="26"/>
              </w:rPr>
              <w:lastRenderedPageBreak/>
              <w:t>hợp đồng không tồn tại do T1 đã xóa trước đó =&gt; T2 rollback</w:t>
            </w:r>
          </w:p>
        </w:tc>
      </w:tr>
      <w:tr w:rsidR="00624BB9" w14:paraId="26DF3948" w14:textId="77777777" w:rsidTr="00BE111C">
        <w:tc>
          <w:tcPr>
            <w:tcW w:w="2778" w:type="dxa"/>
            <w:tcBorders>
              <w:top w:val="single" w:sz="4" w:space="0" w:color="auto"/>
              <w:left w:val="single" w:sz="4" w:space="0" w:color="auto"/>
              <w:bottom w:val="single" w:sz="4" w:space="0" w:color="auto"/>
              <w:right w:val="single" w:sz="4" w:space="0" w:color="auto"/>
            </w:tcBorders>
          </w:tcPr>
          <w:p w14:paraId="0B6BFC2D" w14:textId="77777777" w:rsidR="00624BB9" w:rsidRDefault="00624BB9" w:rsidP="00BE111C">
            <w:pPr>
              <w:spacing w:before="100" w:beforeAutospacing="1" w:after="100" w:afterAutospacing="1" w:line="256" w:lineRule="auto"/>
              <w:rPr>
                <w:rFonts w:eastAsia="Calibri"/>
                <w:szCs w:val="26"/>
              </w:rPr>
            </w:pPr>
          </w:p>
        </w:tc>
        <w:tc>
          <w:tcPr>
            <w:tcW w:w="2882" w:type="dxa"/>
            <w:tcBorders>
              <w:top w:val="single" w:sz="4" w:space="0" w:color="auto"/>
              <w:left w:val="single" w:sz="4" w:space="0" w:color="auto"/>
              <w:bottom w:val="single" w:sz="4" w:space="0" w:color="auto"/>
              <w:right w:val="single" w:sz="4" w:space="0" w:color="auto"/>
            </w:tcBorders>
          </w:tcPr>
          <w:p w14:paraId="48B6058A" w14:textId="77777777" w:rsidR="00624BB9" w:rsidRDefault="00624BB9" w:rsidP="00BE111C">
            <w:pPr>
              <w:spacing w:before="100" w:beforeAutospacing="1" w:after="100" w:afterAutospacing="1" w:line="256" w:lineRule="auto"/>
              <w:rPr>
                <w:rFonts w:eastAsia="Calibri"/>
                <w:szCs w:val="26"/>
              </w:rPr>
            </w:pPr>
            <w:r>
              <w:rPr>
                <w:rFonts w:eastAsia="Calibri"/>
                <w:szCs w:val="26"/>
              </w:rPr>
              <w:t>T2 ROLLBACK</w:t>
            </w:r>
          </w:p>
        </w:tc>
        <w:tc>
          <w:tcPr>
            <w:tcW w:w="3350" w:type="dxa"/>
            <w:tcBorders>
              <w:top w:val="single" w:sz="4" w:space="0" w:color="auto"/>
              <w:left w:val="single" w:sz="4" w:space="0" w:color="auto"/>
              <w:bottom w:val="single" w:sz="4" w:space="0" w:color="auto"/>
              <w:right w:val="single" w:sz="4" w:space="0" w:color="auto"/>
            </w:tcBorders>
          </w:tcPr>
          <w:p w14:paraId="09FF6C02" w14:textId="77777777" w:rsidR="00624BB9" w:rsidRDefault="00624BB9" w:rsidP="00BE111C">
            <w:pPr>
              <w:spacing w:before="100" w:beforeAutospacing="1" w:after="100" w:afterAutospacing="1" w:line="256" w:lineRule="auto"/>
              <w:rPr>
                <w:rFonts w:eastAsia="Calibri"/>
                <w:szCs w:val="26"/>
              </w:rPr>
            </w:pPr>
          </w:p>
        </w:tc>
      </w:tr>
    </w:tbl>
    <w:p w14:paraId="4F9FC243" w14:textId="77777777" w:rsidR="00624BB9" w:rsidRPr="000A0684" w:rsidRDefault="00624BB9" w:rsidP="002A38EF">
      <w:pPr>
        <w:rPr>
          <w:szCs w:val="26"/>
          <w:lang w:val="en-US"/>
        </w:rPr>
      </w:pPr>
    </w:p>
    <w:p w14:paraId="3FCF7CDE" w14:textId="702696B9" w:rsidR="002A38EF" w:rsidRPr="0013000E" w:rsidRDefault="005C3EEE" w:rsidP="002A38EF">
      <w:pPr>
        <w:pStyle w:val="Heading3"/>
        <w:rPr>
          <w:sz w:val="26"/>
          <w:szCs w:val="26"/>
          <w:lang w:val="en-US"/>
        </w:rPr>
      </w:pPr>
      <w:r w:rsidRPr="0013000E">
        <w:rPr>
          <w:sz w:val="26"/>
          <w:szCs w:val="26"/>
          <w:lang w:val="en-US"/>
        </w:rPr>
        <w:t xml:space="preserve">          </w:t>
      </w:r>
      <w:bookmarkStart w:id="35" w:name="_Toc90281312"/>
      <w:r w:rsidR="002A38EF" w:rsidRPr="0013000E">
        <w:rPr>
          <w:sz w:val="26"/>
          <w:szCs w:val="26"/>
          <w:lang w:val="en-US"/>
        </w:rPr>
        <w:t>7.5. Deadlock</w:t>
      </w:r>
      <w:bookmarkEnd w:id="35"/>
    </w:p>
    <w:p w14:paraId="5CCCAB94" w14:textId="3F696AF3" w:rsidR="002A38EF" w:rsidRPr="0013000E" w:rsidRDefault="005C3EEE" w:rsidP="005C3EEE">
      <w:pPr>
        <w:pStyle w:val="Heading3"/>
        <w:rPr>
          <w:rFonts w:eastAsia="Calibri"/>
          <w:sz w:val="26"/>
          <w:szCs w:val="26"/>
        </w:rPr>
      </w:pPr>
      <w:r w:rsidRPr="0013000E">
        <w:rPr>
          <w:rFonts w:eastAsia="Calibri"/>
          <w:szCs w:val="26"/>
        </w:rPr>
        <w:t xml:space="preserve">          </w:t>
      </w:r>
      <w:bookmarkStart w:id="36" w:name="_Toc90281313"/>
      <w:r w:rsidRPr="0013000E">
        <w:rPr>
          <w:rFonts w:eastAsia="Calibri"/>
          <w:sz w:val="26"/>
          <w:szCs w:val="26"/>
        </w:rPr>
        <w:t xml:space="preserve">7.5.1. </w:t>
      </w:r>
      <w:r w:rsidR="002A38EF" w:rsidRPr="0013000E">
        <w:rPr>
          <w:rFonts w:eastAsia="Calibri"/>
          <w:sz w:val="26"/>
          <w:szCs w:val="26"/>
        </w:rPr>
        <w:t>Converson Deadlock:</w:t>
      </w:r>
      <w:bookmarkEnd w:id="36"/>
      <w:r w:rsidR="002A38EF" w:rsidRPr="0013000E">
        <w:rPr>
          <w:rFonts w:eastAsia="Calibri"/>
          <w:sz w:val="26"/>
          <w:szCs w:val="26"/>
        </w:rPr>
        <w:t xml:space="preserve"> </w:t>
      </w:r>
    </w:p>
    <w:p w14:paraId="32DF301F" w14:textId="10E4F1C6" w:rsidR="002A38EF" w:rsidRPr="002A38EF" w:rsidRDefault="00FA7AD7" w:rsidP="0013000E">
      <w:pPr>
        <w:pStyle w:val="Heading3"/>
        <w:numPr>
          <w:ilvl w:val="0"/>
          <w:numId w:val="27"/>
        </w:numPr>
        <w:rPr>
          <w:rFonts w:eastAsia="Calibri"/>
          <w:sz w:val="26"/>
          <w:szCs w:val="26"/>
          <w:lang w:val="en-US"/>
        </w:rPr>
      </w:pPr>
      <w:bookmarkStart w:id="37" w:name="_Toc90281314"/>
      <w:r w:rsidRPr="002A38EF">
        <w:rPr>
          <w:rFonts w:eastAsia="Calibri"/>
          <w:sz w:val="26"/>
          <w:szCs w:val="26"/>
          <w:lang w:val="en-US"/>
        </w:rPr>
        <w:t xml:space="preserve">TEST CASE </w:t>
      </w:r>
      <w:r w:rsidR="002A38EF" w:rsidRPr="002A38EF">
        <w:rPr>
          <w:rFonts w:eastAsia="Calibri"/>
          <w:sz w:val="26"/>
          <w:szCs w:val="26"/>
          <w:lang w:val="en-US"/>
        </w:rPr>
        <w:t>1:</w:t>
      </w:r>
      <w:bookmarkEnd w:id="37"/>
    </w:p>
    <w:p w14:paraId="3745E98F" w14:textId="59335363"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Mô tả tình huống tranh chấp:</w:t>
      </w:r>
    </w:p>
    <w:p w14:paraId="101DD3B1" w14:textId="674A6FF5"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Giả sử khi đơn hàng có mã </w:t>
      </w:r>
      <w:r w:rsidRPr="002A38EF">
        <w:rPr>
          <w:rFonts w:eastAsia="Calibri"/>
          <w:i/>
          <w:iCs/>
          <w:szCs w:val="26"/>
          <w:lang w:val="en-US"/>
        </w:rPr>
        <w:t>X</w:t>
      </w:r>
      <w:r w:rsidRPr="002A38EF">
        <w:rPr>
          <w:rFonts w:eastAsia="Calibri"/>
          <w:szCs w:val="26"/>
          <w:lang w:val="en-US"/>
        </w:rPr>
        <w:t xml:space="preserve"> xuất một kho (Ví dụ tên kho là: Mê linh, Hà Nội), lúc này đối tác tìm đơn hàng có mã đơn hàng là </w:t>
      </w:r>
      <w:r w:rsidRPr="002A38EF">
        <w:rPr>
          <w:rFonts w:eastAsia="Calibri"/>
          <w:i/>
          <w:iCs/>
          <w:szCs w:val="26"/>
          <w:lang w:val="en-US"/>
        </w:rPr>
        <w:t xml:space="preserve">X </w:t>
      </w:r>
      <w:r w:rsidRPr="002A38EF">
        <w:rPr>
          <w:rFonts w:eastAsia="Calibri"/>
          <w:szCs w:val="26"/>
          <w:lang w:val="en-US"/>
        </w:rPr>
        <w:t xml:space="preserve"> đó để kiểm tra đơn hàng có trong kho không, sau đó đối tác sẽ cập nhật tình trạng đơn hàng </w:t>
      </w:r>
      <w:r w:rsidRPr="002A38EF">
        <w:rPr>
          <w:rFonts w:eastAsia="Calibri"/>
          <w:i/>
          <w:iCs/>
          <w:szCs w:val="26"/>
          <w:lang w:val="en-US"/>
        </w:rPr>
        <w:t xml:space="preserve">X </w:t>
      </w:r>
      <w:r w:rsidRPr="002A38EF">
        <w:rPr>
          <w:rFonts w:eastAsia="Calibri"/>
          <w:szCs w:val="26"/>
          <w:lang w:val="en-US"/>
        </w:rPr>
        <w:t xml:space="preserve"> thành “</w:t>
      </w:r>
      <w:r w:rsidR="0034622C">
        <w:rPr>
          <w:rFonts w:eastAsia="Calibri"/>
          <w:szCs w:val="26"/>
          <w:lang w:val="en-US"/>
        </w:rPr>
        <w:t>X</w:t>
      </w:r>
      <w:r w:rsidRPr="002A38EF">
        <w:rPr>
          <w:rFonts w:eastAsia="Calibri"/>
          <w:szCs w:val="26"/>
          <w:lang w:val="en-US"/>
        </w:rPr>
        <w:t>uất kho Mê Linh, Hà Nội”. Tuy nhiên cùng lúc đó nhận hàng, thì tài xế sẽ đọc lên thông tin giao hàng để lên kế hoạch đi giao đồng thời cập nhật tình trạng đơn hàng thành “</w:t>
      </w:r>
      <w:r w:rsidR="0061278F">
        <w:rPr>
          <w:rFonts w:eastAsia="Calibri"/>
          <w:szCs w:val="26"/>
          <w:lang w:val="en-US"/>
        </w:rPr>
        <w:t>Đã</w:t>
      </w:r>
      <w:r w:rsidRPr="002A38EF">
        <w:rPr>
          <w:rFonts w:eastAsia="Calibri"/>
          <w:szCs w:val="26"/>
          <w:lang w:val="en-US"/>
        </w:rPr>
        <w:t xml:space="preserve"> nhận hàng”.</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4126B8" w:rsidRPr="002A38EF" w14:paraId="14CE1100" w14:textId="77777777" w:rsidTr="00C21F05">
        <w:tc>
          <w:tcPr>
            <w:tcW w:w="3052" w:type="dxa"/>
            <w:tcBorders>
              <w:top w:val="outset" w:sz="6" w:space="0" w:color="auto"/>
              <w:left w:val="outset" w:sz="6" w:space="0" w:color="auto"/>
              <w:bottom w:val="outset" w:sz="6" w:space="0" w:color="auto"/>
              <w:right w:val="outset" w:sz="6" w:space="0" w:color="auto"/>
            </w:tcBorders>
            <w:hideMark/>
          </w:tcPr>
          <w:p w14:paraId="634EDE61"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036" w:type="dxa"/>
            <w:tcBorders>
              <w:top w:val="outset" w:sz="6" w:space="0" w:color="auto"/>
              <w:left w:val="outset" w:sz="6" w:space="0" w:color="auto"/>
              <w:bottom w:val="outset" w:sz="6" w:space="0" w:color="auto"/>
              <w:right w:val="outset" w:sz="6" w:space="0" w:color="auto"/>
            </w:tcBorders>
            <w:hideMark/>
          </w:tcPr>
          <w:p w14:paraId="63B6081A"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256" w:type="dxa"/>
            <w:tcBorders>
              <w:top w:val="outset" w:sz="6" w:space="0" w:color="auto"/>
              <w:left w:val="outset" w:sz="6" w:space="0" w:color="auto"/>
              <w:bottom w:val="outset" w:sz="6" w:space="0" w:color="auto"/>
              <w:right w:val="outset" w:sz="6" w:space="0" w:color="auto"/>
            </w:tcBorders>
            <w:hideMark/>
          </w:tcPr>
          <w:p w14:paraId="5961B79E" w14:textId="77777777" w:rsidR="002A38EF" w:rsidRPr="002A38EF" w:rsidRDefault="002A38EF" w:rsidP="004126B8">
            <w:pPr>
              <w:spacing w:before="100" w:beforeAutospacing="1" w:after="100" w:afterAutospacing="1" w:line="256" w:lineRule="auto"/>
              <w:jc w:val="center"/>
              <w:rPr>
                <w:rFonts w:eastAsia="Calibri"/>
                <w:szCs w:val="26"/>
              </w:rPr>
            </w:pPr>
            <w:r w:rsidRPr="002A38EF">
              <w:rPr>
                <w:rFonts w:eastAsia="Calibri"/>
                <w:szCs w:val="26"/>
              </w:rPr>
              <w:t>Ghi Chú</w:t>
            </w:r>
          </w:p>
        </w:tc>
      </w:tr>
      <w:tr w:rsidR="004126B8" w:rsidRPr="002A38EF" w14:paraId="39A9FB5B" w14:textId="77777777" w:rsidTr="00C21F05">
        <w:tc>
          <w:tcPr>
            <w:tcW w:w="3052" w:type="dxa"/>
            <w:tcBorders>
              <w:top w:val="nil"/>
              <w:left w:val="outset" w:sz="6" w:space="0" w:color="auto"/>
              <w:bottom w:val="outset" w:sz="6" w:space="0" w:color="auto"/>
              <w:right w:val="outset" w:sz="6" w:space="0" w:color="auto"/>
            </w:tcBorders>
            <w:hideMark/>
          </w:tcPr>
          <w:p w14:paraId="3750694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036" w:type="dxa"/>
            <w:tcBorders>
              <w:top w:val="nil"/>
              <w:left w:val="outset" w:sz="6" w:space="0" w:color="auto"/>
              <w:bottom w:val="outset" w:sz="6" w:space="0" w:color="auto"/>
              <w:right w:val="outset" w:sz="6" w:space="0" w:color="auto"/>
            </w:tcBorders>
          </w:tcPr>
          <w:p w14:paraId="22E32FFE"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outset" w:sz="6" w:space="0" w:color="auto"/>
              <w:left w:val="outset" w:sz="6" w:space="0" w:color="auto"/>
              <w:bottom w:val="outset" w:sz="6" w:space="0" w:color="auto"/>
              <w:right w:val="outset" w:sz="6" w:space="0" w:color="auto"/>
            </w:tcBorders>
            <w:hideMark/>
          </w:tcPr>
          <w:p w14:paraId="00B4F865" w14:textId="518BBF7D"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thành công xin khóa đọc trên bảng đơn hàng vì bảng đó chưa có khóa nào chiếm.</w:t>
            </w:r>
            <w:r w:rsidR="00A622B8">
              <w:rPr>
                <w:rFonts w:eastAsia="Calibri"/>
                <w:szCs w:val="26"/>
              </w:rPr>
              <w:t xml:space="preserve"> </w:t>
            </w:r>
          </w:p>
        </w:tc>
      </w:tr>
      <w:tr w:rsidR="004126B8" w:rsidRPr="002A38EF" w14:paraId="6C6C6704" w14:textId="77777777" w:rsidTr="00C21F05">
        <w:tc>
          <w:tcPr>
            <w:tcW w:w="3052" w:type="dxa"/>
            <w:tcBorders>
              <w:top w:val="nil"/>
              <w:left w:val="outset" w:sz="6" w:space="0" w:color="auto"/>
              <w:bottom w:val="outset" w:sz="6" w:space="0" w:color="auto"/>
              <w:right w:val="outset" w:sz="6" w:space="0" w:color="auto"/>
            </w:tcBorders>
            <w:hideMark/>
          </w:tcPr>
          <w:p w14:paraId="491CA28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6A9423DB"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50306A5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đọc trên bảng đơn hàng thành công vì đã có đã chiếm được shared lock trước đó.</w:t>
            </w:r>
          </w:p>
        </w:tc>
      </w:tr>
      <w:tr w:rsidR="004126B8" w:rsidRPr="002A38EF" w14:paraId="525C138F" w14:textId="77777777" w:rsidTr="00C21F05">
        <w:tc>
          <w:tcPr>
            <w:tcW w:w="3052" w:type="dxa"/>
            <w:tcBorders>
              <w:top w:val="nil"/>
              <w:left w:val="outset" w:sz="6" w:space="0" w:color="auto"/>
              <w:bottom w:val="outset" w:sz="6" w:space="0" w:color="auto"/>
              <w:right w:val="outset" w:sz="6" w:space="0" w:color="auto"/>
            </w:tcBorders>
          </w:tcPr>
          <w:p w14:paraId="15B8F55F"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73AA0D2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Shared_lock(DON_HANG)</w:t>
            </w:r>
          </w:p>
        </w:tc>
        <w:tc>
          <w:tcPr>
            <w:tcW w:w="3256" w:type="dxa"/>
            <w:tcBorders>
              <w:top w:val="nil"/>
              <w:left w:val="outset" w:sz="6" w:space="0" w:color="auto"/>
              <w:bottom w:val="outset" w:sz="6" w:space="0" w:color="auto"/>
              <w:right w:val="outset" w:sz="6" w:space="0" w:color="auto"/>
            </w:tcBorders>
            <w:hideMark/>
          </w:tcPr>
          <w:p w14:paraId="5DC7BAF4"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thành công xin khóa đọc trên bảng đơn hàng. Vì bảng đơn hàng đã bị chiếm với khóa shared lock nên có thể chiếm giữ khóa S cùng lúc được.</w:t>
            </w:r>
          </w:p>
        </w:tc>
      </w:tr>
      <w:tr w:rsidR="004126B8" w:rsidRPr="002A38EF" w14:paraId="2E6609C5" w14:textId="77777777" w:rsidTr="00C21F05">
        <w:tc>
          <w:tcPr>
            <w:tcW w:w="3052" w:type="dxa"/>
            <w:tcBorders>
              <w:top w:val="nil"/>
              <w:left w:val="outset" w:sz="6" w:space="0" w:color="auto"/>
              <w:bottom w:val="outset" w:sz="6" w:space="0" w:color="auto"/>
              <w:right w:val="outset" w:sz="6" w:space="0" w:color="auto"/>
            </w:tcBorders>
          </w:tcPr>
          <w:p w14:paraId="31672486"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5CF0FEC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256" w:type="dxa"/>
            <w:tcBorders>
              <w:top w:val="nil"/>
              <w:left w:val="outset" w:sz="6" w:space="0" w:color="auto"/>
              <w:bottom w:val="outset" w:sz="6" w:space="0" w:color="auto"/>
              <w:right w:val="outset" w:sz="6" w:space="0" w:color="auto"/>
            </w:tcBorders>
            <w:hideMark/>
          </w:tcPr>
          <w:p w14:paraId="246AC07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Tài xế đọc đơn hàng thành công vì đã chiếm khóa đọc trước đó. </w:t>
            </w:r>
          </w:p>
        </w:tc>
      </w:tr>
      <w:tr w:rsidR="004126B8" w:rsidRPr="002A38EF" w14:paraId="44D497D9" w14:textId="77777777" w:rsidTr="00C21F05">
        <w:tc>
          <w:tcPr>
            <w:tcW w:w="3052" w:type="dxa"/>
            <w:tcBorders>
              <w:top w:val="nil"/>
              <w:left w:val="outset" w:sz="6" w:space="0" w:color="auto"/>
              <w:bottom w:val="outset" w:sz="6" w:space="0" w:color="auto"/>
              <w:right w:val="outset" w:sz="6" w:space="0" w:color="auto"/>
            </w:tcBorders>
          </w:tcPr>
          <w:p w14:paraId="1B918610" w14:textId="77777777" w:rsidR="002A38EF" w:rsidRPr="002A38EF" w:rsidRDefault="002A38EF" w:rsidP="002A38EF">
            <w:pPr>
              <w:spacing w:before="100" w:beforeAutospacing="1" w:after="100" w:afterAutospacing="1" w:line="256" w:lineRule="auto"/>
              <w:rPr>
                <w:rFonts w:eastAsia="Calibri"/>
                <w:szCs w:val="26"/>
              </w:rPr>
            </w:pPr>
          </w:p>
        </w:tc>
        <w:tc>
          <w:tcPr>
            <w:tcW w:w="3036" w:type="dxa"/>
            <w:tcBorders>
              <w:top w:val="nil"/>
              <w:left w:val="outset" w:sz="6" w:space="0" w:color="auto"/>
              <w:bottom w:val="outset" w:sz="6" w:space="0" w:color="auto"/>
              <w:right w:val="outset" w:sz="6" w:space="0" w:color="auto"/>
            </w:tcBorders>
            <w:hideMark/>
          </w:tcPr>
          <w:p w14:paraId="38D0CFD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3DC1E4D0"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5273CF8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3FECA729"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256" w:type="dxa"/>
            <w:tcBorders>
              <w:top w:val="nil"/>
              <w:left w:val="outset" w:sz="6" w:space="0" w:color="auto"/>
              <w:bottom w:val="outset" w:sz="6" w:space="0" w:color="auto"/>
              <w:right w:val="outset" w:sz="6" w:space="0" w:color="auto"/>
            </w:tcBorders>
            <w:hideMark/>
          </w:tcPr>
          <w:p w14:paraId="74D5B02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4126B8" w:rsidRPr="002A38EF" w14:paraId="25325646" w14:textId="77777777" w:rsidTr="00C21F05">
        <w:tc>
          <w:tcPr>
            <w:tcW w:w="3052" w:type="dxa"/>
            <w:tcBorders>
              <w:top w:val="nil"/>
              <w:left w:val="outset" w:sz="6" w:space="0" w:color="auto"/>
              <w:bottom w:val="outset" w:sz="6" w:space="0" w:color="auto"/>
              <w:right w:val="outset" w:sz="6" w:space="0" w:color="auto"/>
            </w:tcBorders>
            <w:hideMark/>
          </w:tcPr>
          <w:p w14:paraId="2AD230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p w14:paraId="5C8B5DB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 (TinhTrangDH)</w:t>
            </w:r>
          </w:p>
          <w:p w14:paraId="6996DEE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BF2A20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036" w:type="dxa"/>
            <w:tcBorders>
              <w:top w:val="nil"/>
              <w:left w:val="outset" w:sz="6" w:space="0" w:color="auto"/>
              <w:bottom w:val="outset" w:sz="6" w:space="0" w:color="auto"/>
              <w:right w:val="outset" w:sz="6" w:space="0" w:color="auto"/>
            </w:tcBorders>
          </w:tcPr>
          <w:p w14:paraId="063DE8E4" w14:textId="77777777" w:rsidR="002A38EF" w:rsidRPr="002A38EF" w:rsidRDefault="002A38EF" w:rsidP="002A38EF">
            <w:pPr>
              <w:spacing w:before="100" w:beforeAutospacing="1" w:after="100" w:afterAutospacing="1" w:line="256" w:lineRule="auto"/>
              <w:rPr>
                <w:rFonts w:eastAsia="Calibri"/>
                <w:szCs w:val="26"/>
              </w:rPr>
            </w:pPr>
          </w:p>
        </w:tc>
        <w:tc>
          <w:tcPr>
            <w:tcW w:w="3256" w:type="dxa"/>
            <w:tcBorders>
              <w:top w:val="nil"/>
              <w:left w:val="outset" w:sz="6" w:space="0" w:color="auto"/>
              <w:bottom w:val="outset" w:sz="6" w:space="0" w:color="auto"/>
              <w:right w:val="outset" w:sz="6" w:space="0" w:color="auto"/>
            </w:tcBorders>
            <w:hideMark/>
          </w:tcPr>
          <w:p w14:paraId="101C3538"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 xml:space="preserve">Đối tác cũng không thể cập nhật được tình trạng đơn hàng vì không xin được khóa ghi do bảng đơn hàng đã bị chiếm bởi khóa đọc. </w:t>
            </w:r>
          </w:p>
        </w:tc>
      </w:tr>
    </w:tbl>
    <w:p w14:paraId="57790006" w14:textId="6E0113F5" w:rsidR="0049114B" w:rsidRDefault="00722E6D" w:rsidP="002A38EF">
      <w:pPr>
        <w:spacing w:before="100" w:beforeAutospacing="1" w:after="100" w:afterAutospacing="1" w:line="256" w:lineRule="auto"/>
        <w:rPr>
          <w:rFonts w:eastAsia="Calibri"/>
          <w:szCs w:val="26"/>
          <w:lang w:val="en-US"/>
        </w:rPr>
      </w:pPr>
      <w:r>
        <w:rPr>
          <w:rFonts w:eastAsia="Calibri"/>
          <w:b/>
          <w:bCs/>
          <w:szCs w:val="26"/>
          <w:lang w:val="en-US"/>
        </w:rPr>
        <w:t>Hướng giải quyết</w:t>
      </w:r>
      <w:r w:rsidR="0049114B" w:rsidRPr="00C21F05">
        <w:rPr>
          <w:rFonts w:eastAsia="Calibri"/>
          <w:b/>
          <w:bCs/>
          <w:szCs w:val="26"/>
          <w:lang w:val="en-US"/>
        </w:rPr>
        <w:t xml:space="preserve"> lỗi</w:t>
      </w:r>
      <w:r w:rsidR="00C21F05">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C21F05" w:rsidRPr="002A38EF" w14:paraId="35DD0849" w14:textId="77777777" w:rsidTr="00C17A69">
        <w:tc>
          <w:tcPr>
            <w:tcW w:w="3142" w:type="dxa"/>
            <w:tcBorders>
              <w:top w:val="outset" w:sz="6" w:space="0" w:color="auto"/>
              <w:left w:val="outset" w:sz="6" w:space="0" w:color="auto"/>
              <w:bottom w:val="outset" w:sz="6" w:space="0" w:color="auto"/>
              <w:right w:val="outset" w:sz="6" w:space="0" w:color="auto"/>
            </w:tcBorders>
            <w:hideMark/>
          </w:tcPr>
          <w:p w14:paraId="50F22A7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T1 _ Đối tác</w:t>
            </w:r>
          </w:p>
        </w:tc>
        <w:tc>
          <w:tcPr>
            <w:tcW w:w="3150" w:type="dxa"/>
            <w:tcBorders>
              <w:top w:val="outset" w:sz="6" w:space="0" w:color="auto"/>
              <w:left w:val="outset" w:sz="6" w:space="0" w:color="auto"/>
              <w:bottom w:val="outset" w:sz="6" w:space="0" w:color="auto"/>
              <w:right w:val="outset" w:sz="6" w:space="0" w:color="auto"/>
            </w:tcBorders>
            <w:hideMark/>
          </w:tcPr>
          <w:p w14:paraId="7554DDFD"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T2 _ Tài xế</w:t>
            </w:r>
          </w:p>
        </w:tc>
        <w:tc>
          <w:tcPr>
            <w:tcW w:w="3052" w:type="dxa"/>
            <w:tcBorders>
              <w:top w:val="outset" w:sz="6" w:space="0" w:color="auto"/>
              <w:left w:val="outset" w:sz="6" w:space="0" w:color="auto"/>
              <w:bottom w:val="outset" w:sz="6" w:space="0" w:color="auto"/>
              <w:right w:val="outset" w:sz="6" w:space="0" w:color="auto"/>
            </w:tcBorders>
            <w:hideMark/>
          </w:tcPr>
          <w:p w14:paraId="53D53848" w14:textId="77777777" w:rsidR="00C21F05" w:rsidRPr="002A38EF" w:rsidRDefault="00C21F05"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C21F05" w:rsidRPr="002A38EF" w14:paraId="6A002914" w14:textId="77777777" w:rsidTr="00C17A69">
        <w:tc>
          <w:tcPr>
            <w:tcW w:w="3142" w:type="dxa"/>
            <w:tcBorders>
              <w:top w:val="nil"/>
              <w:left w:val="outset" w:sz="6" w:space="0" w:color="auto"/>
              <w:bottom w:val="outset" w:sz="6" w:space="0" w:color="auto"/>
              <w:right w:val="outset" w:sz="6" w:space="0" w:color="auto"/>
            </w:tcBorders>
            <w:hideMark/>
          </w:tcPr>
          <w:p w14:paraId="4BA873B5" w14:textId="4EB796F0" w:rsidR="00C21F05" w:rsidRPr="002A38EF" w:rsidRDefault="00C21F05" w:rsidP="00C21F05">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p w14:paraId="298E7B45" w14:textId="648E8C4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5A1BCAA0"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outset" w:sz="6" w:space="0" w:color="auto"/>
              <w:left w:val="outset" w:sz="6" w:space="0" w:color="auto"/>
              <w:bottom w:val="outset" w:sz="6" w:space="0" w:color="auto"/>
              <w:right w:val="outset" w:sz="6" w:space="0" w:color="auto"/>
            </w:tcBorders>
            <w:hideMark/>
          </w:tcPr>
          <w:p w14:paraId="77393DAE" w14:textId="590C9AF5"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thành công xin khóa </w:t>
            </w:r>
            <w:r w:rsidR="00C17A69">
              <w:rPr>
                <w:rFonts w:eastAsia="Calibri"/>
                <w:szCs w:val="26"/>
              </w:rPr>
              <w:t>update</w:t>
            </w:r>
            <w:r w:rsidRPr="002A38EF">
              <w:rPr>
                <w:rFonts w:eastAsia="Calibri"/>
                <w:szCs w:val="26"/>
              </w:rPr>
              <w:t xml:space="preserve"> trên bảng đơn hàng vì bảng đó chưa có khóa nào chiếm.</w:t>
            </w:r>
          </w:p>
        </w:tc>
      </w:tr>
      <w:tr w:rsidR="00C21F05" w:rsidRPr="002A38EF" w14:paraId="4A478A3D" w14:textId="77777777" w:rsidTr="00C17A69">
        <w:tc>
          <w:tcPr>
            <w:tcW w:w="3142" w:type="dxa"/>
            <w:tcBorders>
              <w:top w:val="nil"/>
              <w:left w:val="outset" w:sz="6" w:space="0" w:color="auto"/>
              <w:bottom w:val="outset" w:sz="6" w:space="0" w:color="auto"/>
              <w:right w:val="outset" w:sz="6" w:space="0" w:color="auto"/>
            </w:tcBorders>
            <w:hideMark/>
          </w:tcPr>
          <w:p w14:paraId="2334E19F"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3EC0662E" w14:textId="77777777" w:rsidR="00C21F05" w:rsidRPr="002A38EF" w:rsidRDefault="00C21F05" w:rsidP="00BE111C">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hideMark/>
          </w:tcPr>
          <w:p w14:paraId="761CCF3F" w14:textId="1D76856B"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Đối tác đọc trên bảng đơn hàng thành công vì đã có đã chiếm được </w:t>
            </w:r>
            <w:r w:rsidR="00C17A69">
              <w:rPr>
                <w:rFonts w:eastAsia="Calibri"/>
                <w:szCs w:val="26"/>
              </w:rPr>
              <w:t>update</w:t>
            </w:r>
            <w:r w:rsidRPr="002A38EF">
              <w:rPr>
                <w:rFonts w:eastAsia="Calibri"/>
                <w:szCs w:val="26"/>
              </w:rPr>
              <w:t xml:space="preserve"> lock trước đó.</w:t>
            </w:r>
          </w:p>
        </w:tc>
      </w:tr>
      <w:tr w:rsidR="00C21F05" w:rsidRPr="002A38EF" w14:paraId="660CE893" w14:textId="77777777" w:rsidTr="00C17A69">
        <w:tc>
          <w:tcPr>
            <w:tcW w:w="3142" w:type="dxa"/>
            <w:tcBorders>
              <w:top w:val="nil"/>
              <w:left w:val="outset" w:sz="6" w:space="0" w:color="auto"/>
              <w:bottom w:val="outset" w:sz="6" w:space="0" w:color="auto"/>
              <w:right w:val="outset" w:sz="6" w:space="0" w:color="auto"/>
            </w:tcBorders>
          </w:tcPr>
          <w:p w14:paraId="358F24CC"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4F836965" w14:textId="5D0F6850" w:rsidR="00C21F05" w:rsidRPr="00C17A69" w:rsidRDefault="00C21F05"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tc>
        <w:tc>
          <w:tcPr>
            <w:tcW w:w="3052" w:type="dxa"/>
            <w:tcBorders>
              <w:top w:val="nil"/>
              <w:left w:val="outset" w:sz="6" w:space="0" w:color="auto"/>
              <w:bottom w:val="outset" w:sz="6" w:space="0" w:color="auto"/>
              <w:right w:val="outset" w:sz="6" w:space="0" w:color="auto"/>
            </w:tcBorders>
            <w:hideMark/>
          </w:tcPr>
          <w:p w14:paraId="7F6F25DF" w14:textId="2FCC8E12"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 xml:space="preserve">Tài xế </w:t>
            </w:r>
            <w:r w:rsidR="00C17A69">
              <w:rPr>
                <w:rFonts w:eastAsia="Calibri"/>
                <w:szCs w:val="26"/>
              </w:rPr>
              <w:t xml:space="preserve">xin khóa update trên Đơn hàng không thành công vì T1 đã giữ khóa update trước đó, nên T2 sẽ chờ cho đến khi xin được </w:t>
            </w:r>
          </w:p>
        </w:tc>
      </w:tr>
      <w:tr w:rsidR="00C17A69" w:rsidRPr="002A38EF" w14:paraId="6C7FBD97" w14:textId="77777777" w:rsidTr="00C17A69">
        <w:tc>
          <w:tcPr>
            <w:tcW w:w="3142" w:type="dxa"/>
            <w:tcBorders>
              <w:top w:val="nil"/>
              <w:left w:val="outset" w:sz="6" w:space="0" w:color="auto"/>
              <w:bottom w:val="outset" w:sz="6" w:space="0" w:color="auto"/>
              <w:right w:val="outset" w:sz="6" w:space="0" w:color="auto"/>
            </w:tcBorders>
          </w:tcPr>
          <w:p w14:paraId="6CD8AFE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lastRenderedPageBreak/>
              <w:t>Exclusive_Lock(DON_HANG)</w:t>
            </w:r>
          </w:p>
          <w:p w14:paraId="4FE2083D"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UPDATE DON_HANG (TinhTrangDH)</w:t>
            </w:r>
          </w:p>
          <w:p w14:paraId="2D62F0CA" w14:textId="77777777"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SET TinhTrangDH = “Đã xuất kho Mê Linh Hà Nội”</w:t>
            </w:r>
          </w:p>
          <w:p w14:paraId="593A4EA1" w14:textId="47BC4D0C"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WHERE MaDH = @madh</w:t>
            </w:r>
          </w:p>
        </w:tc>
        <w:tc>
          <w:tcPr>
            <w:tcW w:w="3150" w:type="dxa"/>
            <w:tcBorders>
              <w:top w:val="nil"/>
              <w:left w:val="outset" w:sz="6" w:space="0" w:color="auto"/>
              <w:bottom w:val="outset" w:sz="6" w:space="0" w:color="auto"/>
              <w:right w:val="outset" w:sz="6" w:space="0" w:color="auto"/>
            </w:tcBorders>
          </w:tcPr>
          <w:p w14:paraId="2CE74FCE"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40ED5918" w14:textId="0D401129" w:rsidR="00C17A69" w:rsidRPr="002A38EF" w:rsidRDefault="00C17A69" w:rsidP="00C17A69">
            <w:pPr>
              <w:spacing w:before="100" w:beforeAutospacing="1" w:after="100" w:afterAutospacing="1" w:line="256" w:lineRule="auto"/>
              <w:rPr>
                <w:rFonts w:eastAsia="Calibri"/>
                <w:szCs w:val="26"/>
              </w:rPr>
            </w:pPr>
            <w:r w:rsidRPr="002A38EF">
              <w:rPr>
                <w:rFonts w:eastAsia="Calibri"/>
                <w:szCs w:val="26"/>
              </w:rPr>
              <w:t>Đối tác c</w:t>
            </w:r>
            <w:r>
              <w:rPr>
                <w:rFonts w:eastAsia="Calibri"/>
                <w:szCs w:val="26"/>
              </w:rPr>
              <w:t>ó</w:t>
            </w:r>
            <w:r w:rsidRPr="002A38EF">
              <w:rPr>
                <w:rFonts w:eastAsia="Calibri"/>
                <w:szCs w:val="26"/>
              </w:rPr>
              <w:t xml:space="preserve"> thể cập nhật được tình trạng đơn hàng vì </w:t>
            </w:r>
            <w:r>
              <w:rPr>
                <w:rFonts w:eastAsia="Calibri"/>
                <w:szCs w:val="26"/>
              </w:rPr>
              <w:t>đã nâng cấp từ khóa update lên khóa ghi nên có thể cập nhật được tình trạng đơn hàng.</w:t>
            </w:r>
          </w:p>
        </w:tc>
      </w:tr>
      <w:tr w:rsidR="00C17A69" w:rsidRPr="002A38EF" w14:paraId="6E360B2B" w14:textId="77777777" w:rsidTr="00C17A69">
        <w:tc>
          <w:tcPr>
            <w:tcW w:w="3142" w:type="dxa"/>
            <w:tcBorders>
              <w:top w:val="nil"/>
              <w:left w:val="outset" w:sz="6" w:space="0" w:color="auto"/>
              <w:bottom w:val="outset" w:sz="6" w:space="0" w:color="auto"/>
              <w:right w:val="outset" w:sz="6" w:space="0" w:color="auto"/>
            </w:tcBorders>
          </w:tcPr>
          <w:p w14:paraId="57952C75" w14:textId="76AEB785" w:rsidR="00C17A69" w:rsidRPr="002A38EF" w:rsidRDefault="00C17A69" w:rsidP="00C17A69">
            <w:pPr>
              <w:spacing w:before="100" w:beforeAutospacing="1" w:after="100" w:afterAutospacing="1" w:line="256" w:lineRule="auto"/>
              <w:rPr>
                <w:rFonts w:eastAsia="Calibri"/>
                <w:szCs w:val="26"/>
              </w:rPr>
            </w:pPr>
            <w:r>
              <w:rPr>
                <w:rFonts w:eastAsia="Calibri"/>
                <w:szCs w:val="26"/>
              </w:rPr>
              <w:t>UNLOCK (DON_HANG)</w:t>
            </w:r>
          </w:p>
        </w:tc>
        <w:tc>
          <w:tcPr>
            <w:tcW w:w="3150" w:type="dxa"/>
            <w:tcBorders>
              <w:top w:val="nil"/>
              <w:left w:val="outset" w:sz="6" w:space="0" w:color="auto"/>
              <w:bottom w:val="outset" w:sz="6" w:space="0" w:color="auto"/>
              <w:right w:val="outset" w:sz="6" w:space="0" w:color="auto"/>
            </w:tcBorders>
          </w:tcPr>
          <w:p w14:paraId="10D75D86" w14:textId="77777777" w:rsidR="00C17A69" w:rsidRDefault="00C17A69" w:rsidP="00C17A69">
            <w:pPr>
              <w:spacing w:before="100" w:beforeAutospacing="1" w:after="100" w:afterAutospacing="1" w:line="256" w:lineRule="auto"/>
              <w:rPr>
                <w:rFonts w:eastAsia="Calibri"/>
                <w:szCs w:val="26"/>
              </w:rPr>
            </w:pPr>
          </w:p>
        </w:tc>
        <w:tc>
          <w:tcPr>
            <w:tcW w:w="3052" w:type="dxa"/>
            <w:tcBorders>
              <w:top w:val="nil"/>
              <w:left w:val="outset" w:sz="6" w:space="0" w:color="auto"/>
              <w:bottom w:val="outset" w:sz="6" w:space="0" w:color="auto"/>
              <w:right w:val="outset" w:sz="6" w:space="0" w:color="auto"/>
            </w:tcBorders>
          </w:tcPr>
          <w:p w14:paraId="312B8910" w14:textId="1791AC88" w:rsidR="00C17A69" w:rsidRPr="002A38EF" w:rsidRDefault="00C17A69" w:rsidP="00C17A69">
            <w:pPr>
              <w:spacing w:before="100" w:beforeAutospacing="1" w:after="100" w:afterAutospacing="1" w:line="256" w:lineRule="auto"/>
              <w:rPr>
                <w:rFonts w:eastAsia="Calibri"/>
                <w:szCs w:val="26"/>
              </w:rPr>
            </w:pPr>
            <w:r>
              <w:rPr>
                <w:rFonts w:eastAsia="Calibri"/>
                <w:szCs w:val="26"/>
              </w:rPr>
              <w:t>Đối tác kết thúc tác vụ và trả lại khóa trên bảng đơn hàng cho hệ thống</w:t>
            </w:r>
          </w:p>
        </w:tc>
      </w:tr>
      <w:tr w:rsidR="00C21F05" w:rsidRPr="002A38EF" w14:paraId="2D79087C" w14:textId="77777777" w:rsidTr="00C17A69">
        <w:tc>
          <w:tcPr>
            <w:tcW w:w="3142" w:type="dxa"/>
            <w:tcBorders>
              <w:top w:val="nil"/>
              <w:left w:val="outset" w:sz="6" w:space="0" w:color="auto"/>
              <w:bottom w:val="outset" w:sz="6" w:space="0" w:color="auto"/>
              <w:right w:val="outset" w:sz="6" w:space="0" w:color="auto"/>
            </w:tcBorders>
          </w:tcPr>
          <w:p w14:paraId="18434651"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0A00DFF5" w14:textId="2DB6DAB8" w:rsidR="00C17A69" w:rsidRDefault="00C17A69" w:rsidP="00BE111C">
            <w:pPr>
              <w:spacing w:before="100" w:beforeAutospacing="1" w:after="100" w:afterAutospacing="1" w:line="256" w:lineRule="auto"/>
              <w:rPr>
                <w:rFonts w:eastAsia="Calibri"/>
                <w:szCs w:val="26"/>
              </w:rPr>
            </w:pPr>
            <w:r>
              <w:rPr>
                <w:rFonts w:eastAsia="Calibri"/>
                <w:szCs w:val="26"/>
              </w:rPr>
              <w:t>Update</w:t>
            </w:r>
            <w:r w:rsidRPr="002A38EF">
              <w:rPr>
                <w:rFonts w:eastAsia="Calibri"/>
                <w:szCs w:val="26"/>
              </w:rPr>
              <w:t>_Lock(DON_HANG)</w:t>
            </w:r>
          </w:p>
          <w:p w14:paraId="67ED4F04" w14:textId="655BB378"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Select TenDuong From DON_HANG Where MaDH = @madh</w:t>
            </w:r>
          </w:p>
        </w:tc>
        <w:tc>
          <w:tcPr>
            <w:tcW w:w="3052" w:type="dxa"/>
            <w:tcBorders>
              <w:top w:val="nil"/>
              <w:left w:val="outset" w:sz="6" w:space="0" w:color="auto"/>
              <w:bottom w:val="outset" w:sz="6" w:space="0" w:color="auto"/>
              <w:right w:val="outset" w:sz="6" w:space="0" w:color="auto"/>
            </w:tcBorders>
            <w:hideMark/>
          </w:tcPr>
          <w:p w14:paraId="15FD3222" w14:textId="555683C3" w:rsidR="00C21F05" w:rsidRPr="002A38EF" w:rsidRDefault="00C17A69" w:rsidP="00C17A69">
            <w:pPr>
              <w:spacing w:before="100" w:beforeAutospacing="1" w:after="100" w:afterAutospacing="1" w:line="256" w:lineRule="auto"/>
              <w:rPr>
                <w:rFonts w:eastAsia="Calibri"/>
                <w:szCs w:val="26"/>
              </w:rPr>
            </w:pPr>
            <w:r>
              <w:rPr>
                <w:rFonts w:eastAsia="Calibri"/>
                <w:szCs w:val="26"/>
              </w:rPr>
              <w:t xml:space="preserve">Tài xế xin thành công khóa update trên bảng đơn hàng vì </w:t>
            </w:r>
            <w:r w:rsidR="005B2063">
              <w:rPr>
                <w:rFonts w:eastAsia="Calibri"/>
                <w:szCs w:val="26"/>
              </w:rPr>
              <w:t>lúc này bảng đơn hàng chưa bị giao tác nào chiếm khóa</w:t>
            </w:r>
            <w:r>
              <w:rPr>
                <w:rFonts w:eastAsia="Calibri"/>
                <w:szCs w:val="26"/>
              </w:rPr>
              <w:t xml:space="preserve"> nên</w:t>
            </w:r>
            <w:r w:rsidR="005B2063">
              <w:rPr>
                <w:rFonts w:eastAsia="Calibri"/>
                <w:szCs w:val="26"/>
              </w:rPr>
              <w:t xml:space="preserve"> tài xế</w:t>
            </w:r>
            <w:r>
              <w:rPr>
                <w:rFonts w:eastAsia="Calibri"/>
                <w:szCs w:val="26"/>
              </w:rPr>
              <w:t xml:space="preserve"> đã đọc đơn hàng thành công.</w:t>
            </w:r>
            <w:r w:rsidR="00C21F05" w:rsidRPr="002A38EF">
              <w:rPr>
                <w:rFonts w:eastAsia="Calibri"/>
                <w:szCs w:val="26"/>
              </w:rPr>
              <w:t xml:space="preserve"> </w:t>
            </w:r>
          </w:p>
        </w:tc>
      </w:tr>
      <w:tr w:rsidR="00C21F05" w:rsidRPr="002A38EF" w14:paraId="48F7F5A6" w14:textId="77777777" w:rsidTr="00C17A69">
        <w:tc>
          <w:tcPr>
            <w:tcW w:w="3142" w:type="dxa"/>
            <w:tcBorders>
              <w:top w:val="nil"/>
              <w:left w:val="outset" w:sz="6" w:space="0" w:color="auto"/>
              <w:bottom w:val="outset" w:sz="6" w:space="0" w:color="auto"/>
              <w:right w:val="outset" w:sz="6" w:space="0" w:color="auto"/>
            </w:tcBorders>
          </w:tcPr>
          <w:p w14:paraId="1747577D" w14:textId="77777777"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hideMark/>
          </w:tcPr>
          <w:p w14:paraId="26F4131B"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Exclusive_Lock(DON_HANG)</w:t>
            </w:r>
          </w:p>
          <w:p w14:paraId="7C8DAB3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UPDATE DON_HANG (TinhTrangDH)</w:t>
            </w:r>
          </w:p>
          <w:p w14:paraId="61EEC7A7"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SET TinhTrangDH = “Tài xế đã nhận đơn hàng”</w:t>
            </w:r>
          </w:p>
          <w:p w14:paraId="206E4DFA" w14:textId="77777777" w:rsidR="00C21F05" w:rsidRPr="002A38EF" w:rsidRDefault="00C21F05"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052" w:type="dxa"/>
            <w:tcBorders>
              <w:top w:val="nil"/>
              <w:left w:val="outset" w:sz="6" w:space="0" w:color="auto"/>
              <w:bottom w:val="outset" w:sz="6" w:space="0" w:color="auto"/>
              <w:right w:val="outset" w:sz="6" w:space="0" w:color="auto"/>
            </w:tcBorders>
            <w:hideMark/>
          </w:tcPr>
          <w:p w14:paraId="42B23069" w14:textId="14F36D4C" w:rsidR="00C21F05" w:rsidRPr="002A38EF" w:rsidRDefault="005B2063" w:rsidP="00BE111C">
            <w:pPr>
              <w:spacing w:before="100" w:beforeAutospacing="1" w:after="100" w:afterAutospacing="1" w:line="256" w:lineRule="auto"/>
              <w:rPr>
                <w:rFonts w:eastAsia="Calibri"/>
                <w:szCs w:val="26"/>
              </w:rPr>
            </w:pPr>
            <w:r>
              <w:rPr>
                <w:rFonts w:eastAsia="Calibri"/>
                <w:szCs w:val="26"/>
              </w:rPr>
              <w:t>Lúc này tài xế nâng cấp từ khóa update lên khóa độc quyền. Do đã nâng cấp thành công lên khóa độc quyền nên tài xế đã cập nhật tình trạng đơn hàng thành công.</w:t>
            </w:r>
          </w:p>
        </w:tc>
      </w:tr>
      <w:tr w:rsidR="00C21F05" w:rsidRPr="002A38EF" w14:paraId="31F5D8FE" w14:textId="77777777" w:rsidTr="00C17A69">
        <w:tc>
          <w:tcPr>
            <w:tcW w:w="3142" w:type="dxa"/>
            <w:tcBorders>
              <w:top w:val="nil"/>
              <w:left w:val="outset" w:sz="6" w:space="0" w:color="auto"/>
              <w:bottom w:val="outset" w:sz="6" w:space="0" w:color="auto"/>
              <w:right w:val="outset" w:sz="6" w:space="0" w:color="auto"/>
            </w:tcBorders>
          </w:tcPr>
          <w:p w14:paraId="35C50EDD" w14:textId="092471C9" w:rsidR="00C21F05" w:rsidRPr="002A38EF" w:rsidRDefault="00C21F05" w:rsidP="00BE111C">
            <w:pPr>
              <w:spacing w:before="100" w:beforeAutospacing="1" w:after="100" w:afterAutospacing="1" w:line="256" w:lineRule="auto"/>
              <w:rPr>
                <w:rFonts w:eastAsia="Calibri"/>
                <w:szCs w:val="26"/>
              </w:rPr>
            </w:pPr>
          </w:p>
        </w:tc>
        <w:tc>
          <w:tcPr>
            <w:tcW w:w="3150" w:type="dxa"/>
            <w:tcBorders>
              <w:top w:val="nil"/>
              <w:left w:val="outset" w:sz="6" w:space="0" w:color="auto"/>
              <w:bottom w:val="outset" w:sz="6" w:space="0" w:color="auto"/>
              <w:right w:val="outset" w:sz="6" w:space="0" w:color="auto"/>
            </w:tcBorders>
          </w:tcPr>
          <w:p w14:paraId="63D7FFBC" w14:textId="0C0CC640" w:rsidR="00C21F05" w:rsidRPr="002A38EF" w:rsidRDefault="005B2063" w:rsidP="00BE111C">
            <w:pPr>
              <w:spacing w:before="100" w:beforeAutospacing="1" w:after="100" w:afterAutospacing="1" w:line="256" w:lineRule="auto"/>
              <w:rPr>
                <w:rFonts w:eastAsia="Calibri"/>
                <w:szCs w:val="26"/>
              </w:rPr>
            </w:pPr>
            <w:r>
              <w:rPr>
                <w:rFonts w:eastAsia="Calibri"/>
                <w:szCs w:val="26"/>
              </w:rPr>
              <w:t>UNLOCK(DON_HANG)</w:t>
            </w:r>
          </w:p>
        </w:tc>
        <w:tc>
          <w:tcPr>
            <w:tcW w:w="3052" w:type="dxa"/>
            <w:tcBorders>
              <w:top w:val="nil"/>
              <w:left w:val="outset" w:sz="6" w:space="0" w:color="auto"/>
              <w:bottom w:val="outset" w:sz="6" w:space="0" w:color="auto"/>
              <w:right w:val="outset" w:sz="6" w:space="0" w:color="auto"/>
            </w:tcBorders>
          </w:tcPr>
          <w:p w14:paraId="707ACC20" w14:textId="54085DB5" w:rsidR="00C21F05" w:rsidRPr="002A38EF" w:rsidRDefault="005B2063" w:rsidP="00BE111C">
            <w:pPr>
              <w:spacing w:before="100" w:beforeAutospacing="1" w:after="100" w:afterAutospacing="1" w:line="256" w:lineRule="auto"/>
              <w:rPr>
                <w:rFonts w:eastAsia="Calibri"/>
                <w:szCs w:val="26"/>
              </w:rPr>
            </w:pPr>
            <w:r>
              <w:rPr>
                <w:rFonts w:eastAsia="Calibri"/>
                <w:szCs w:val="26"/>
              </w:rPr>
              <w:t>Tài xế hoàn thành tác vụ của mình vả trả lại khóa cho bảng đơn hàng.</w:t>
            </w:r>
          </w:p>
        </w:tc>
      </w:tr>
    </w:tbl>
    <w:p w14:paraId="4F5AD3FC" w14:textId="157A6A6A" w:rsidR="00C21F05" w:rsidRPr="002A38EF" w:rsidRDefault="005B2063" w:rsidP="002A38E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6F434379" w14:textId="0DC2C04C" w:rsidR="002A38EF" w:rsidRPr="002A38EF" w:rsidRDefault="00FA7AD7" w:rsidP="00FA7AD7">
      <w:pPr>
        <w:pStyle w:val="Heading3"/>
        <w:rPr>
          <w:rFonts w:eastAsia="Calibri"/>
          <w:sz w:val="26"/>
          <w:szCs w:val="26"/>
          <w:lang w:val="en-US"/>
        </w:rPr>
      </w:pPr>
      <w:r>
        <w:rPr>
          <w:rFonts w:eastAsia="Calibri"/>
          <w:szCs w:val="26"/>
          <w:lang w:val="en-US"/>
        </w:rPr>
        <w:lastRenderedPageBreak/>
        <w:t xml:space="preserve">   </w:t>
      </w:r>
      <w:r w:rsidRPr="0013000E">
        <w:rPr>
          <w:rFonts w:eastAsia="Calibri"/>
          <w:szCs w:val="26"/>
          <w:lang w:val="en-US"/>
        </w:rPr>
        <w:t xml:space="preserve">        </w:t>
      </w:r>
      <w:bookmarkStart w:id="38" w:name="_Toc90281315"/>
      <w:r w:rsidRPr="0013000E">
        <w:rPr>
          <w:rFonts w:eastAsia="Calibri"/>
          <w:sz w:val="26"/>
          <w:szCs w:val="26"/>
          <w:lang w:val="en-US"/>
        </w:rPr>
        <w:t>7.5.2.</w:t>
      </w:r>
      <w:r w:rsidR="0013000E">
        <w:rPr>
          <w:rFonts w:eastAsia="Calibri"/>
          <w:sz w:val="26"/>
          <w:szCs w:val="26"/>
          <w:lang w:val="en-US"/>
        </w:rPr>
        <w:t xml:space="preserve"> </w:t>
      </w:r>
      <w:r w:rsidR="002A38EF" w:rsidRPr="002A38EF">
        <w:rPr>
          <w:rFonts w:eastAsia="Calibri"/>
          <w:sz w:val="26"/>
          <w:szCs w:val="26"/>
          <w:lang w:val="en-US"/>
        </w:rPr>
        <w:t>Cycle Deadlock:</w:t>
      </w:r>
      <w:bookmarkEnd w:id="38"/>
    </w:p>
    <w:p w14:paraId="028060D0" w14:textId="77777777" w:rsidR="002A38EF" w:rsidRPr="002A38EF" w:rsidRDefault="002A38EF" w:rsidP="0013000E">
      <w:pPr>
        <w:pStyle w:val="Heading3"/>
        <w:numPr>
          <w:ilvl w:val="0"/>
          <w:numId w:val="27"/>
        </w:numPr>
        <w:rPr>
          <w:rFonts w:eastAsia="Calibri"/>
          <w:sz w:val="26"/>
          <w:szCs w:val="26"/>
          <w:lang w:val="en-US"/>
        </w:rPr>
      </w:pPr>
      <w:bookmarkStart w:id="39" w:name="_Toc90281316"/>
      <w:r w:rsidRPr="002A38EF">
        <w:rPr>
          <w:rFonts w:eastAsia="Calibri"/>
          <w:sz w:val="26"/>
          <w:szCs w:val="26"/>
          <w:lang w:val="en-US"/>
        </w:rPr>
        <w:t>TEST CASE 2:</w:t>
      </w:r>
      <w:bookmarkEnd w:id="39"/>
    </w:p>
    <w:p w14:paraId="120EB5C0"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 xml:space="preserve">Mô tả tình huống tranh chấp: </w:t>
      </w:r>
    </w:p>
    <w:p w14:paraId="595F4458" w14:textId="77777777" w:rsidR="002A38EF" w:rsidRPr="002A38EF" w:rsidRDefault="002A38EF" w:rsidP="002A38EF">
      <w:pPr>
        <w:spacing w:before="100" w:beforeAutospacing="1" w:after="100" w:afterAutospacing="1" w:line="256" w:lineRule="auto"/>
        <w:rPr>
          <w:rFonts w:eastAsia="Calibri"/>
          <w:szCs w:val="26"/>
          <w:lang w:val="en-US"/>
        </w:rPr>
      </w:pPr>
      <w:r w:rsidRPr="002A38EF">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2A38EF" w:rsidRPr="002A38EF" w14:paraId="2F15EF1D" w14:textId="77777777" w:rsidTr="00A622B8">
        <w:tc>
          <w:tcPr>
            <w:tcW w:w="3592" w:type="dxa"/>
            <w:tcBorders>
              <w:top w:val="outset" w:sz="6" w:space="0" w:color="auto"/>
              <w:left w:val="outset" w:sz="6" w:space="0" w:color="auto"/>
              <w:bottom w:val="outset" w:sz="6" w:space="0" w:color="auto"/>
              <w:right w:val="outset" w:sz="6" w:space="0" w:color="auto"/>
            </w:tcBorders>
            <w:hideMark/>
          </w:tcPr>
          <w:p w14:paraId="36CDBA49" w14:textId="7AA35894"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0D7065F4"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C03F68B" w14:textId="77777777" w:rsidR="002A38EF" w:rsidRPr="002A38EF" w:rsidRDefault="002A38EF" w:rsidP="00FA7AD7">
            <w:pPr>
              <w:spacing w:before="100" w:beforeAutospacing="1" w:after="100" w:afterAutospacing="1" w:line="256" w:lineRule="auto"/>
              <w:jc w:val="center"/>
              <w:rPr>
                <w:rFonts w:eastAsia="Calibri"/>
                <w:szCs w:val="26"/>
              </w:rPr>
            </w:pPr>
            <w:r w:rsidRPr="002A38EF">
              <w:rPr>
                <w:rFonts w:eastAsia="Calibri"/>
                <w:szCs w:val="26"/>
              </w:rPr>
              <w:t>Ghi chú</w:t>
            </w:r>
          </w:p>
        </w:tc>
      </w:tr>
      <w:tr w:rsidR="002A38EF" w:rsidRPr="002A38EF" w14:paraId="25997206" w14:textId="77777777" w:rsidTr="00A622B8">
        <w:tc>
          <w:tcPr>
            <w:tcW w:w="3592" w:type="dxa"/>
            <w:tcBorders>
              <w:top w:val="nil"/>
              <w:left w:val="outset" w:sz="6" w:space="0" w:color="auto"/>
              <w:bottom w:val="outset" w:sz="6" w:space="0" w:color="auto"/>
              <w:right w:val="outset" w:sz="6" w:space="0" w:color="auto"/>
            </w:tcBorders>
            <w:hideMark/>
          </w:tcPr>
          <w:p w14:paraId="1D05C0F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Exclusive_Lock(GIAO_HANG)</w:t>
            </w:r>
          </w:p>
        </w:tc>
        <w:tc>
          <w:tcPr>
            <w:tcW w:w="3600" w:type="dxa"/>
            <w:tcBorders>
              <w:top w:val="nil"/>
              <w:left w:val="outset" w:sz="6" w:space="0" w:color="auto"/>
              <w:bottom w:val="outset" w:sz="6" w:space="0" w:color="auto"/>
              <w:right w:val="outset" w:sz="6" w:space="0" w:color="auto"/>
            </w:tcBorders>
          </w:tcPr>
          <w:p w14:paraId="00C7E4E0"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0FA41A81"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ghi thành công vì bảng giao hàng chưa bị chiếm bởi khóa nào.</w:t>
            </w:r>
          </w:p>
        </w:tc>
      </w:tr>
      <w:tr w:rsidR="002A38EF" w:rsidRPr="002A38EF" w14:paraId="3587AC03" w14:textId="77777777" w:rsidTr="00A622B8">
        <w:tc>
          <w:tcPr>
            <w:tcW w:w="3592" w:type="dxa"/>
            <w:tcBorders>
              <w:top w:val="nil"/>
              <w:left w:val="outset" w:sz="6" w:space="0" w:color="auto"/>
              <w:bottom w:val="outset" w:sz="6" w:space="0" w:color="auto"/>
              <w:right w:val="outset" w:sz="6" w:space="0" w:color="auto"/>
            </w:tcBorders>
            <w:hideMark/>
          </w:tcPr>
          <w:p w14:paraId="0AB8272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INSERT INTO GIAO_HANG (MaDH, MaTX)</w:t>
            </w:r>
          </w:p>
          <w:p w14:paraId="55C2287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VALUES (@madh,@matx)</w:t>
            </w:r>
          </w:p>
        </w:tc>
        <w:tc>
          <w:tcPr>
            <w:tcW w:w="3600" w:type="dxa"/>
            <w:tcBorders>
              <w:top w:val="nil"/>
              <w:left w:val="outset" w:sz="6" w:space="0" w:color="auto"/>
              <w:bottom w:val="outset" w:sz="6" w:space="0" w:color="auto"/>
              <w:right w:val="outset" w:sz="6" w:space="0" w:color="auto"/>
            </w:tcBorders>
          </w:tcPr>
          <w:p w14:paraId="14974F03"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0BBEE5E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2A38EF" w:rsidRPr="002A38EF" w14:paraId="4048FBCE" w14:textId="77777777" w:rsidTr="00A622B8">
        <w:tc>
          <w:tcPr>
            <w:tcW w:w="3592" w:type="dxa"/>
            <w:tcBorders>
              <w:top w:val="nil"/>
              <w:left w:val="outset" w:sz="6" w:space="0" w:color="auto"/>
              <w:bottom w:val="outset" w:sz="6" w:space="0" w:color="auto"/>
              <w:right w:val="outset" w:sz="6" w:space="0" w:color="auto"/>
            </w:tcBorders>
          </w:tcPr>
          <w:p w14:paraId="30DEACAF"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699374E3"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Exclusive_Lock(DON_HANG)</w:t>
            </w:r>
          </w:p>
        </w:tc>
        <w:tc>
          <w:tcPr>
            <w:tcW w:w="2152" w:type="dxa"/>
            <w:tcBorders>
              <w:top w:val="nil"/>
              <w:left w:val="outset" w:sz="6" w:space="0" w:color="auto"/>
              <w:bottom w:val="outset" w:sz="6" w:space="0" w:color="auto"/>
              <w:right w:val="outset" w:sz="6" w:space="0" w:color="auto"/>
            </w:tcBorders>
            <w:hideMark/>
          </w:tcPr>
          <w:p w14:paraId="58F814F6"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2A38EF" w:rsidRPr="002A38EF" w14:paraId="563DA1A8" w14:textId="77777777" w:rsidTr="00A622B8">
        <w:tc>
          <w:tcPr>
            <w:tcW w:w="3592" w:type="dxa"/>
            <w:tcBorders>
              <w:top w:val="nil"/>
              <w:left w:val="outset" w:sz="6" w:space="0" w:color="auto"/>
              <w:bottom w:val="outset" w:sz="6" w:space="0" w:color="auto"/>
              <w:right w:val="outset" w:sz="6" w:space="0" w:color="auto"/>
            </w:tcBorders>
          </w:tcPr>
          <w:p w14:paraId="4AF0F0E4"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1856399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3EED0D4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xuất kho’</w:t>
            </w:r>
          </w:p>
          <w:p w14:paraId="272272E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nil"/>
              <w:left w:val="outset" w:sz="6" w:space="0" w:color="auto"/>
              <w:bottom w:val="outset" w:sz="6" w:space="0" w:color="auto"/>
              <w:right w:val="outset" w:sz="6" w:space="0" w:color="auto"/>
            </w:tcBorders>
            <w:hideMark/>
          </w:tcPr>
          <w:p w14:paraId="6F9F885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2A38EF" w:rsidRPr="002A38EF" w14:paraId="253B6241" w14:textId="77777777" w:rsidTr="00A622B8">
        <w:tc>
          <w:tcPr>
            <w:tcW w:w="3592" w:type="dxa"/>
            <w:tcBorders>
              <w:top w:val="nil"/>
              <w:left w:val="outset" w:sz="6" w:space="0" w:color="auto"/>
              <w:bottom w:val="outset" w:sz="6" w:space="0" w:color="auto"/>
              <w:right w:val="outset" w:sz="6" w:space="0" w:color="auto"/>
            </w:tcBorders>
          </w:tcPr>
          <w:p w14:paraId="156F8B37" w14:textId="77777777" w:rsidR="002A38EF" w:rsidRPr="002A38EF" w:rsidRDefault="002A38EF" w:rsidP="002A38EF">
            <w:pPr>
              <w:spacing w:before="100" w:beforeAutospacing="1" w:after="100" w:afterAutospacing="1" w:line="256" w:lineRule="auto"/>
              <w:rPr>
                <w:rFonts w:eastAsia="Calibri"/>
                <w:szCs w:val="26"/>
              </w:rPr>
            </w:pPr>
          </w:p>
        </w:tc>
        <w:tc>
          <w:tcPr>
            <w:tcW w:w="3600" w:type="dxa"/>
            <w:tcBorders>
              <w:top w:val="nil"/>
              <w:left w:val="outset" w:sz="6" w:space="0" w:color="auto"/>
              <w:bottom w:val="outset" w:sz="6" w:space="0" w:color="auto"/>
              <w:right w:val="outset" w:sz="6" w:space="0" w:color="auto"/>
            </w:tcBorders>
            <w:hideMark/>
          </w:tcPr>
          <w:p w14:paraId="733C870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Shared_Lock(GIAO_HANG)</w:t>
            </w:r>
          </w:p>
          <w:p w14:paraId="7414433F"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SELECT MaTX</w:t>
            </w:r>
          </w:p>
          <w:p w14:paraId="4864BAE7"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FROM GIAO_HANG</w:t>
            </w:r>
          </w:p>
          <w:p w14:paraId="5B6302D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WHERE MaDH = @madh</w:t>
            </w:r>
          </w:p>
        </w:tc>
        <w:tc>
          <w:tcPr>
            <w:tcW w:w="2152" w:type="dxa"/>
            <w:tcBorders>
              <w:top w:val="nil"/>
              <w:left w:val="outset" w:sz="6" w:space="0" w:color="auto"/>
              <w:bottom w:val="outset" w:sz="6" w:space="0" w:color="auto"/>
              <w:right w:val="outset" w:sz="6" w:space="0" w:color="auto"/>
            </w:tcBorders>
            <w:hideMark/>
          </w:tcPr>
          <w:p w14:paraId="0071B50D"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 xml:space="preserve">Đối tác xin khóa chia sẽ trên bảng Giao_Hàng không thành công vì bảng giao hàng đã bị T1 chiếm khóa độc </w:t>
            </w:r>
            <w:r w:rsidRPr="002A38EF">
              <w:rPr>
                <w:rFonts w:eastAsia="Calibri"/>
                <w:szCs w:val="26"/>
              </w:rPr>
              <w:lastRenderedPageBreak/>
              <w:t>quyền trước đó và T1 vẫn chưa trả khóa do giao tác T1 vẫn chưa hoàn thành xong</w:t>
            </w:r>
          </w:p>
        </w:tc>
      </w:tr>
      <w:tr w:rsidR="002A38EF" w:rsidRPr="002A38EF" w14:paraId="1DAC7E10" w14:textId="77777777" w:rsidTr="00A622B8">
        <w:tc>
          <w:tcPr>
            <w:tcW w:w="3592" w:type="dxa"/>
            <w:tcBorders>
              <w:top w:val="nil"/>
              <w:left w:val="outset" w:sz="6" w:space="0" w:color="auto"/>
              <w:bottom w:val="outset" w:sz="6" w:space="0" w:color="auto"/>
              <w:right w:val="outset" w:sz="6" w:space="0" w:color="auto"/>
            </w:tcBorders>
            <w:hideMark/>
          </w:tcPr>
          <w:p w14:paraId="723529BC"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lastRenderedPageBreak/>
              <w:t>Exclusive_Lock(DON_HANG)</w:t>
            </w:r>
          </w:p>
          <w:p w14:paraId="7C8EF9A2"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UPDATE DON_HANG</w:t>
            </w:r>
          </w:p>
          <w:p w14:paraId="140BA67A"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SET TinhTrangDH = “Đã nhận đơn”</w:t>
            </w:r>
          </w:p>
          <w:p w14:paraId="1DFE5C15"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outset" w:sz="6" w:space="0" w:color="auto"/>
              <w:right w:val="outset" w:sz="6" w:space="0" w:color="auto"/>
            </w:tcBorders>
          </w:tcPr>
          <w:p w14:paraId="421F493A" w14:textId="77777777" w:rsidR="002A38EF" w:rsidRPr="002A38EF" w:rsidRDefault="002A38EF" w:rsidP="002A38EF">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4549075E" w14:textId="77777777" w:rsidR="002A38EF" w:rsidRPr="002A38EF" w:rsidRDefault="002A38EF" w:rsidP="002A38EF">
            <w:pPr>
              <w:spacing w:before="100" w:beforeAutospacing="1" w:after="100" w:afterAutospacing="1" w:line="256" w:lineRule="auto"/>
              <w:rPr>
                <w:rFonts w:eastAsia="Calibri"/>
                <w:szCs w:val="26"/>
              </w:rPr>
            </w:pPr>
            <w:r w:rsidRPr="002A38EF">
              <w:rPr>
                <w:rFonts w:eastAsia="Calibri"/>
                <w:szCs w:val="26"/>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6209B3D2" w14:textId="77777777" w:rsidR="002A38EF" w:rsidRPr="000A0684" w:rsidRDefault="002A38EF" w:rsidP="002A38EF">
      <w:pPr>
        <w:rPr>
          <w:szCs w:val="26"/>
          <w:lang w:val="en-US"/>
        </w:rPr>
      </w:pPr>
    </w:p>
    <w:p w14:paraId="04BFEA38" w14:textId="3F1A4847" w:rsidR="00EB633E" w:rsidRDefault="00722E6D" w:rsidP="00EB633E">
      <w:pPr>
        <w:rPr>
          <w:szCs w:val="26"/>
        </w:rPr>
      </w:pPr>
      <w:r>
        <w:rPr>
          <w:b/>
          <w:bCs/>
          <w:szCs w:val="26"/>
        </w:rPr>
        <w:t>Hướng giải quyết</w:t>
      </w:r>
      <w:r w:rsidR="00E0389A">
        <w:rPr>
          <w:b/>
          <w:bCs/>
          <w:szCs w:val="26"/>
        </w:rPr>
        <w:t xml:space="preserve"> lỗi</w:t>
      </w:r>
      <w:r w:rsidR="00267C83">
        <w:rPr>
          <w:b/>
          <w:bCs/>
          <w:szCs w:val="26"/>
        </w:rPr>
        <w:t xml:space="preserve">: </w:t>
      </w:r>
      <w:r w:rsidR="00267C83">
        <w:rPr>
          <w:szCs w:val="26"/>
        </w:rPr>
        <w:t xml:space="preserve">Để giải quyết vấn đề </w:t>
      </w:r>
      <w:r w:rsidR="00620B6F">
        <w:rPr>
          <w:szCs w:val="26"/>
        </w:rPr>
        <w:t>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Ind w:w="0" w:type="dxa"/>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620B6F" w:rsidRPr="002A38EF" w14:paraId="69951A17" w14:textId="77777777" w:rsidTr="00BE111C">
        <w:tc>
          <w:tcPr>
            <w:tcW w:w="3592" w:type="dxa"/>
            <w:tcBorders>
              <w:top w:val="outset" w:sz="6" w:space="0" w:color="auto"/>
              <w:left w:val="outset" w:sz="6" w:space="0" w:color="auto"/>
              <w:bottom w:val="outset" w:sz="6" w:space="0" w:color="auto"/>
              <w:right w:val="outset" w:sz="6" w:space="0" w:color="auto"/>
            </w:tcBorders>
            <w:hideMark/>
          </w:tcPr>
          <w:p w14:paraId="5BF785CD"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T1_ tài xế</w:t>
            </w:r>
          </w:p>
        </w:tc>
        <w:tc>
          <w:tcPr>
            <w:tcW w:w="3600" w:type="dxa"/>
            <w:tcBorders>
              <w:top w:val="outset" w:sz="6" w:space="0" w:color="auto"/>
              <w:left w:val="outset" w:sz="6" w:space="0" w:color="auto"/>
              <w:bottom w:val="outset" w:sz="6" w:space="0" w:color="auto"/>
              <w:right w:val="outset" w:sz="6" w:space="0" w:color="auto"/>
            </w:tcBorders>
            <w:hideMark/>
          </w:tcPr>
          <w:p w14:paraId="41D4FDC3"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T2_đối tác</w:t>
            </w:r>
          </w:p>
        </w:tc>
        <w:tc>
          <w:tcPr>
            <w:tcW w:w="2152" w:type="dxa"/>
            <w:tcBorders>
              <w:top w:val="outset" w:sz="6" w:space="0" w:color="auto"/>
              <w:left w:val="outset" w:sz="6" w:space="0" w:color="auto"/>
              <w:bottom w:val="outset" w:sz="6" w:space="0" w:color="auto"/>
              <w:right w:val="outset" w:sz="6" w:space="0" w:color="auto"/>
            </w:tcBorders>
            <w:hideMark/>
          </w:tcPr>
          <w:p w14:paraId="2317F816" w14:textId="77777777" w:rsidR="00620B6F" w:rsidRPr="002A38EF" w:rsidRDefault="00620B6F" w:rsidP="00BE111C">
            <w:pPr>
              <w:spacing w:before="100" w:beforeAutospacing="1" w:after="100" w:afterAutospacing="1" w:line="256" w:lineRule="auto"/>
              <w:jc w:val="center"/>
              <w:rPr>
                <w:rFonts w:eastAsia="Calibri"/>
                <w:szCs w:val="26"/>
              </w:rPr>
            </w:pPr>
            <w:r w:rsidRPr="002A38EF">
              <w:rPr>
                <w:rFonts w:eastAsia="Calibri"/>
                <w:szCs w:val="26"/>
              </w:rPr>
              <w:t>Ghi chú</w:t>
            </w:r>
          </w:p>
        </w:tc>
      </w:tr>
      <w:tr w:rsidR="00620B6F" w:rsidRPr="002A38EF" w14:paraId="5970B6B2" w14:textId="77777777" w:rsidTr="00BE111C">
        <w:tc>
          <w:tcPr>
            <w:tcW w:w="3592" w:type="dxa"/>
            <w:tcBorders>
              <w:top w:val="outset" w:sz="6" w:space="0" w:color="auto"/>
              <w:left w:val="outset" w:sz="6" w:space="0" w:color="auto"/>
              <w:bottom w:val="outset" w:sz="6" w:space="0" w:color="auto"/>
              <w:right w:val="outset" w:sz="6" w:space="0" w:color="auto"/>
            </w:tcBorders>
          </w:tcPr>
          <w:p w14:paraId="374ABD4D" w14:textId="3314ACDD" w:rsidR="00620B6F" w:rsidRPr="002A38EF" w:rsidRDefault="00620B6F" w:rsidP="00BE111C">
            <w:pPr>
              <w:spacing w:before="100" w:beforeAutospacing="1" w:after="100" w:afterAutospacing="1" w:line="256" w:lineRule="auto"/>
              <w:jc w:val="center"/>
              <w:rPr>
                <w:rFonts w:eastAsia="Calibri"/>
                <w:szCs w:val="26"/>
              </w:rPr>
            </w:pPr>
            <w:r>
              <w:rPr>
                <w:rFonts w:eastAsia="Calibri"/>
                <w:szCs w:val="26"/>
              </w:rPr>
              <w:t xml:space="preserve">Wait for delay </w:t>
            </w:r>
            <w:r w:rsidR="00100BD2">
              <w:rPr>
                <w:rFonts w:eastAsia="Calibri"/>
                <w:szCs w:val="26"/>
              </w:rPr>
              <w:t>‘0:00:10’</w:t>
            </w:r>
          </w:p>
        </w:tc>
        <w:tc>
          <w:tcPr>
            <w:tcW w:w="3600" w:type="dxa"/>
            <w:tcBorders>
              <w:top w:val="outset" w:sz="6" w:space="0" w:color="auto"/>
              <w:left w:val="outset" w:sz="6" w:space="0" w:color="auto"/>
              <w:bottom w:val="outset" w:sz="6" w:space="0" w:color="auto"/>
              <w:right w:val="outset" w:sz="6" w:space="0" w:color="auto"/>
            </w:tcBorders>
          </w:tcPr>
          <w:p w14:paraId="494D017F" w14:textId="77777777" w:rsidR="00620B6F" w:rsidRPr="002A38EF" w:rsidRDefault="00620B6F" w:rsidP="00BE111C">
            <w:pPr>
              <w:spacing w:before="100" w:beforeAutospacing="1" w:after="100" w:afterAutospacing="1" w:line="256" w:lineRule="auto"/>
              <w:jc w:val="center"/>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tcPr>
          <w:p w14:paraId="2A3F4CC4" w14:textId="23AFFC59" w:rsidR="00620B6F" w:rsidRPr="002A38EF" w:rsidRDefault="00100BD2" w:rsidP="00D7674C">
            <w:pPr>
              <w:spacing w:before="100" w:beforeAutospacing="1" w:after="100" w:afterAutospacing="1" w:line="256" w:lineRule="auto"/>
              <w:rPr>
                <w:rFonts w:eastAsia="Calibri"/>
                <w:szCs w:val="26"/>
              </w:rPr>
            </w:pPr>
            <w:r>
              <w:rPr>
                <w:rFonts w:eastAsia="Calibri"/>
                <w:szCs w:val="26"/>
              </w:rPr>
              <w:t xml:space="preserve">Cho giao tác của tài xế đợi </w:t>
            </w:r>
            <w:r w:rsidR="00FD484A">
              <w:rPr>
                <w:rFonts w:eastAsia="Calibri"/>
                <w:szCs w:val="26"/>
              </w:rPr>
              <w:t>10 giây trước khi bắt đầu thực hiện.</w:t>
            </w:r>
          </w:p>
        </w:tc>
      </w:tr>
      <w:tr w:rsidR="00FD484A" w:rsidRPr="002A38EF" w14:paraId="7AD3670D" w14:textId="77777777" w:rsidTr="00BE111C">
        <w:tc>
          <w:tcPr>
            <w:tcW w:w="3592" w:type="dxa"/>
            <w:tcBorders>
              <w:top w:val="outset" w:sz="6" w:space="0" w:color="auto"/>
              <w:left w:val="outset" w:sz="6" w:space="0" w:color="auto"/>
              <w:bottom w:val="outset" w:sz="6" w:space="0" w:color="auto"/>
              <w:right w:val="outset" w:sz="6" w:space="0" w:color="auto"/>
            </w:tcBorders>
          </w:tcPr>
          <w:p w14:paraId="36BEF712"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57194CD9" w14:textId="15903C1C"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00A5FC79" w14:textId="595EB8EA"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chiếm thành công khóa đọc trên bảng đơn hàng vì bảng đơn hàng chưa bị chiếm bởi khóa nào.</w:t>
            </w:r>
          </w:p>
        </w:tc>
      </w:tr>
      <w:tr w:rsidR="00FD484A" w:rsidRPr="002A38EF" w14:paraId="2F2A0353" w14:textId="77777777" w:rsidTr="00BE111C">
        <w:tc>
          <w:tcPr>
            <w:tcW w:w="3592" w:type="dxa"/>
            <w:tcBorders>
              <w:top w:val="outset" w:sz="6" w:space="0" w:color="auto"/>
              <w:left w:val="outset" w:sz="6" w:space="0" w:color="auto"/>
              <w:bottom w:val="outset" w:sz="6" w:space="0" w:color="auto"/>
              <w:right w:val="outset" w:sz="6" w:space="0" w:color="auto"/>
            </w:tcBorders>
          </w:tcPr>
          <w:p w14:paraId="763BB90B"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21E8D26F"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UPDATE DON_HANG</w:t>
            </w:r>
          </w:p>
          <w:p w14:paraId="7BDDB59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SET TinhTrangDH = ‘Đã xuất kho’</w:t>
            </w:r>
          </w:p>
          <w:p w14:paraId="6C36E490" w14:textId="038CC784"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10EB5509" w14:textId="4ACEBC17" w:rsidR="00FD484A" w:rsidRDefault="00FD484A" w:rsidP="00D7674C">
            <w:pPr>
              <w:spacing w:before="100" w:beforeAutospacing="1" w:after="100" w:afterAutospacing="1" w:line="256" w:lineRule="auto"/>
              <w:rPr>
                <w:rFonts w:eastAsia="Calibri"/>
                <w:szCs w:val="26"/>
              </w:rPr>
            </w:pPr>
            <w:r w:rsidRPr="002A38EF">
              <w:rPr>
                <w:rFonts w:eastAsia="Calibri"/>
                <w:szCs w:val="26"/>
              </w:rPr>
              <w:t>Đối tác cập nhật thành công tình trạng đơn hàng vì đã chiếm được khóa độc quyền trước đó.</w:t>
            </w:r>
          </w:p>
        </w:tc>
      </w:tr>
      <w:tr w:rsidR="00FD484A" w:rsidRPr="002A38EF" w14:paraId="1ACE5080" w14:textId="77777777" w:rsidTr="00BE111C">
        <w:tc>
          <w:tcPr>
            <w:tcW w:w="3592" w:type="dxa"/>
            <w:tcBorders>
              <w:top w:val="outset" w:sz="6" w:space="0" w:color="auto"/>
              <w:left w:val="outset" w:sz="6" w:space="0" w:color="auto"/>
              <w:bottom w:val="outset" w:sz="6" w:space="0" w:color="auto"/>
              <w:right w:val="outset" w:sz="6" w:space="0" w:color="auto"/>
            </w:tcBorders>
          </w:tcPr>
          <w:p w14:paraId="748C6AD8"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78128D7A"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Shared_Lock(GIAO_HANG)</w:t>
            </w:r>
          </w:p>
          <w:p w14:paraId="7ACA7A54"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SELECT MaTX</w:t>
            </w:r>
          </w:p>
          <w:p w14:paraId="44C3CFD7" w14:textId="77777777" w:rsidR="00FD484A" w:rsidRPr="002A38EF" w:rsidRDefault="00FD484A" w:rsidP="00FD484A">
            <w:pPr>
              <w:spacing w:before="100" w:beforeAutospacing="1" w:after="100" w:afterAutospacing="1" w:line="256" w:lineRule="auto"/>
              <w:rPr>
                <w:rFonts w:eastAsia="Calibri"/>
                <w:szCs w:val="26"/>
              </w:rPr>
            </w:pPr>
            <w:r w:rsidRPr="002A38EF">
              <w:rPr>
                <w:rFonts w:eastAsia="Calibri"/>
                <w:szCs w:val="26"/>
              </w:rPr>
              <w:t>FROM GIAO_HANG</w:t>
            </w:r>
          </w:p>
          <w:p w14:paraId="49EBE1A5" w14:textId="27095787" w:rsidR="00FD484A" w:rsidRPr="002A38EF" w:rsidRDefault="00FD484A" w:rsidP="00D7674C">
            <w:pPr>
              <w:spacing w:before="100" w:beforeAutospacing="1" w:after="100" w:afterAutospacing="1" w:line="256" w:lineRule="auto"/>
              <w:rPr>
                <w:rFonts w:eastAsia="Calibri"/>
                <w:szCs w:val="26"/>
              </w:rPr>
            </w:pPr>
            <w:r w:rsidRPr="002A38EF">
              <w:rPr>
                <w:rFonts w:eastAsia="Calibri"/>
                <w:szCs w:val="26"/>
              </w:rPr>
              <w:t>WHERE MaDH = @madh</w:t>
            </w:r>
          </w:p>
        </w:tc>
        <w:tc>
          <w:tcPr>
            <w:tcW w:w="2152" w:type="dxa"/>
            <w:tcBorders>
              <w:top w:val="outset" w:sz="6" w:space="0" w:color="auto"/>
              <w:left w:val="outset" w:sz="6" w:space="0" w:color="auto"/>
              <w:bottom w:val="outset" w:sz="6" w:space="0" w:color="auto"/>
              <w:right w:val="outset" w:sz="6" w:space="0" w:color="auto"/>
            </w:tcBorders>
          </w:tcPr>
          <w:p w14:paraId="793C5679" w14:textId="6C3A5050" w:rsidR="00FD484A" w:rsidRDefault="00FD484A" w:rsidP="00D7674C">
            <w:pPr>
              <w:spacing w:before="100" w:beforeAutospacing="1" w:after="100" w:afterAutospacing="1" w:line="256" w:lineRule="auto"/>
              <w:rPr>
                <w:rFonts w:eastAsia="Calibri"/>
                <w:szCs w:val="26"/>
              </w:rPr>
            </w:pPr>
            <w:r w:rsidRPr="002A38EF">
              <w:rPr>
                <w:rFonts w:eastAsia="Calibri"/>
                <w:szCs w:val="26"/>
              </w:rPr>
              <w:t xml:space="preserve">Đối tác xin khóa chia sẽ trên bảng Giao_Hàng thành công vì bảng giao hàng chưa </w:t>
            </w:r>
            <w:r w:rsidR="00D7674C">
              <w:rPr>
                <w:rFonts w:eastAsia="Calibri"/>
                <w:szCs w:val="26"/>
              </w:rPr>
              <w:t>bị chiếm khóa gì trước đó.</w:t>
            </w:r>
          </w:p>
        </w:tc>
      </w:tr>
      <w:tr w:rsidR="00FD484A" w:rsidRPr="002A38EF" w14:paraId="1A6FDB33" w14:textId="77777777" w:rsidTr="00BE111C">
        <w:tc>
          <w:tcPr>
            <w:tcW w:w="3592" w:type="dxa"/>
            <w:tcBorders>
              <w:top w:val="outset" w:sz="6" w:space="0" w:color="auto"/>
              <w:left w:val="outset" w:sz="6" w:space="0" w:color="auto"/>
              <w:bottom w:val="outset" w:sz="6" w:space="0" w:color="auto"/>
              <w:right w:val="outset" w:sz="6" w:space="0" w:color="auto"/>
            </w:tcBorders>
          </w:tcPr>
          <w:p w14:paraId="77F311BE" w14:textId="77777777" w:rsidR="00FD484A" w:rsidRDefault="00FD484A" w:rsidP="00FD484A">
            <w:pPr>
              <w:spacing w:before="100" w:beforeAutospacing="1" w:after="100" w:afterAutospacing="1" w:line="256" w:lineRule="auto"/>
              <w:jc w:val="center"/>
              <w:rPr>
                <w:rFonts w:eastAsia="Calibri"/>
                <w:szCs w:val="26"/>
              </w:rPr>
            </w:pPr>
          </w:p>
        </w:tc>
        <w:tc>
          <w:tcPr>
            <w:tcW w:w="3600" w:type="dxa"/>
            <w:tcBorders>
              <w:top w:val="outset" w:sz="6" w:space="0" w:color="auto"/>
              <w:left w:val="outset" w:sz="6" w:space="0" w:color="auto"/>
              <w:bottom w:val="outset" w:sz="6" w:space="0" w:color="auto"/>
              <w:right w:val="outset" w:sz="6" w:space="0" w:color="auto"/>
            </w:tcBorders>
          </w:tcPr>
          <w:p w14:paraId="44A8CF0E" w14:textId="1D2F718C" w:rsidR="00B0232B" w:rsidRDefault="00B0232B" w:rsidP="00D7674C">
            <w:pPr>
              <w:spacing w:before="100" w:beforeAutospacing="1" w:after="100" w:afterAutospacing="1" w:line="256" w:lineRule="auto"/>
              <w:rPr>
                <w:rFonts w:eastAsia="Calibri"/>
                <w:szCs w:val="26"/>
              </w:rPr>
            </w:pPr>
            <w:r>
              <w:rPr>
                <w:rFonts w:eastAsia="Calibri"/>
                <w:szCs w:val="26"/>
              </w:rPr>
              <w:t>UnLock (ĐON_HANG)</w:t>
            </w:r>
          </w:p>
          <w:p w14:paraId="42FC9EA8" w14:textId="4AF218A8" w:rsidR="00FD484A" w:rsidRPr="002A38EF" w:rsidRDefault="00B0232B" w:rsidP="00D7674C">
            <w:pPr>
              <w:spacing w:before="100" w:beforeAutospacing="1" w:after="100" w:afterAutospacing="1" w:line="256" w:lineRule="auto"/>
              <w:rPr>
                <w:rFonts w:eastAsia="Calibri"/>
                <w:szCs w:val="26"/>
              </w:rPr>
            </w:pPr>
            <w:r>
              <w:rPr>
                <w:rFonts w:eastAsia="Calibri"/>
                <w:szCs w:val="26"/>
              </w:rPr>
              <w:t>UnLock (GIAO_HANG)</w:t>
            </w:r>
          </w:p>
        </w:tc>
        <w:tc>
          <w:tcPr>
            <w:tcW w:w="2152" w:type="dxa"/>
            <w:tcBorders>
              <w:top w:val="outset" w:sz="6" w:space="0" w:color="auto"/>
              <w:left w:val="outset" w:sz="6" w:space="0" w:color="auto"/>
              <w:bottom w:val="outset" w:sz="6" w:space="0" w:color="auto"/>
              <w:right w:val="outset" w:sz="6" w:space="0" w:color="auto"/>
            </w:tcBorders>
          </w:tcPr>
          <w:p w14:paraId="705F7DF4" w14:textId="22640D97" w:rsidR="00FD484A" w:rsidRDefault="00B0232B" w:rsidP="00D7674C">
            <w:pPr>
              <w:spacing w:before="100" w:beforeAutospacing="1" w:after="100" w:afterAutospacing="1" w:line="256" w:lineRule="auto"/>
              <w:rPr>
                <w:rFonts w:eastAsia="Calibri"/>
                <w:szCs w:val="26"/>
              </w:rPr>
            </w:pPr>
            <w:r>
              <w:rPr>
                <w:rFonts w:eastAsia="Calibri"/>
                <w:szCs w:val="26"/>
              </w:rPr>
              <w:t>Trước khi kết thúc giao tác của đối tác thì nó sẽ trả lại khóa trên bảng đơn hàng và giao hàng đã chiếm giữ trước đó</w:t>
            </w:r>
            <w:r w:rsidR="00FD484A" w:rsidRPr="002A38EF">
              <w:rPr>
                <w:rFonts w:eastAsia="Calibri"/>
                <w:szCs w:val="26"/>
              </w:rPr>
              <w:t>.</w:t>
            </w:r>
          </w:p>
        </w:tc>
      </w:tr>
      <w:tr w:rsidR="00620B6F" w:rsidRPr="002A38EF" w14:paraId="227B3195" w14:textId="77777777" w:rsidTr="00BE111C">
        <w:tc>
          <w:tcPr>
            <w:tcW w:w="3592" w:type="dxa"/>
            <w:tcBorders>
              <w:top w:val="nil"/>
              <w:left w:val="outset" w:sz="6" w:space="0" w:color="auto"/>
              <w:bottom w:val="outset" w:sz="6" w:space="0" w:color="auto"/>
              <w:right w:val="outset" w:sz="6" w:space="0" w:color="auto"/>
            </w:tcBorders>
            <w:hideMark/>
          </w:tcPr>
          <w:p w14:paraId="1816C3BE"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Exclusive_Lock(GIAO_HANG)</w:t>
            </w:r>
          </w:p>
        </w:tc>
        <w:tc>
          <w:tcPr>
            <w:tcW w:w="3600" w:type="dxa"/>
            <w:tcBorders>
              <w:top w:val="nil"/>
              <w:left w:val="outset" w:sz="6" w:space="0" w:color="auto"/>
              <w:bottom w:val="outset" w:sz="6" w:space="0" w:color="auto"/>
              <w:right w:val="outset" w:sz="6" w:space="0" w:color="auto"/>
            </w:tcBorders>
          </w:tcPr>
          <w:p w14:paraId="3C600C44"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outset" w:sz="6" w:space="0" w:color="auto"/>
              <w:left w:val="outset" w:sz="6" w:space="0" w:color="auto"/>
              <w:bottom w:val="outset" w:sz="6" w:space="0" w:color="auto"/>
              <w:right w:val="outset" w:sz="6" w:space="0" w:color="auto"/>
            </w:tcBorders>
            <w:hideMark/>
          </w:tcPr>
          <w:p w14:paraId="55C11559" w14:textId="57C20BCE" w:rsidR="000054CB" w:rsidRDefault="000054CB" w:rsidP="00BE111C">
            <w:pPr>
              <w:spacing w:before="100" w:beforeAutospacing="1" w:after="100" w:afterAutospacing="1" w:line="256" w:lineRule="auto"/>
              <w:rPr>
                <w:rFonts w:eastAsia="Calibri"/>
                <w:szCs w:val="26"/>
              </w:rPr>
            </w:pPr>
            <w:r>
              <w:rPr>
                <w:rFonts w:eastAsia="Calibri"/>
                <w:szCs w:val="26"/>
              </w:rPr>
              <w:t>Sau khi hết thời gian 10 giây thì T1 bắt đầu chạy.</w:t>
            </w:r>
          </w:p>
          <w:p w14:paraId="4BC3680A" w14:textId="2ABDFDDF"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ghi thành công vì </w:t>
            </w:r>
            <w:r w:rsidR="00B0232B">
              <w:rPr>
                <w:rFonts w:eastAsia="Calibri"/>
                <w:szCs w:val="26"/>
              </w:rPr>
              <w:t>bảng giao hàng đã được trả khóa trước đó</w:t>
            </w:r>
            <w:r w:rsidRPr="002A38EF">
              <w:rPr>
                <w:rFonts w:eastAsia="Calibri"/>
                <w:szCs w:val="26"/>
              </w:rPr>
              <w:t>.</w:t>
            </w:r>
          </w:p>
        </w:tc>
      </w:tr>
      <w:tr w:rsidR="00620B6F" w:rsidRPr="002A38EF" w14:paraId="7D0EFEE8" w14:textId="77777777" w:rsidTr="00BE111C">
        <w:tc>
          <w:tcPr>
            <w:tcW w:w="3592" w:type="dxa"/>
            <w:tcBorders>
              <w:top w:val="nil"/>
              <w:left w:val="outset" w:sz="6" w:space="0" w:color="auto"/>
              <w:bottom w:val="outset" w:sz="6" w:space="0" w:color="auto"/>
              <w:right w:val="outset" w:sz="6" w:space="0" w:color="auto"/>
            </w:tcBorders>
            <w:hideMark/>
          </w:tcPr>
          <w:p w14:paraId="6B29F4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INSERT INTO GIAO_HANG (MaDH, MaTX)</w:t>
            </w:r>
          </w:p>
          <w:p w14:paraId="43A2185F"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VALUES (@madh,@matx)</w:t>
            </w:r>
          </w:p>
        </w:tc>
        <w:tc>
          <w:tcPr>
            <w:tcW w:w="3600" w:type="dxa"/>
            <w:tcBorders>
              <w:top w:val="nil"/>
              <w:left w:val="outset" w:sz="6" w:space="0" w:color="auto"/>
              <w:bottom w:val="outset" w:sz="6" w:space="0" w:color="auto"/>
              <w:right w:val="outset" w:sz="6" w:space="0" w:color="auto"/>
            </w:tcBorders>
          </w:tcPr>
          <w:p w14:paraId="3C8DC68F"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hideMark/>
          </w:tcPr>
          <w:p w14:paraId="260731D2"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Tài xế thêm thành công đơn hàng mình chọn vào bảng giao hàng vì đã chiếm được khóa ghi trước đó</w:t>
            </w:r>
          </w:p>
        </w:tc>
      </w:tr>
      <w:tr w:rsidR="00620B6F" w:rsidRPr="002A38EF" w14:paraId="2D091DDE" w14:textId="77777777" w:rsidTr="000054CB">
        <w:tc>
          <w:tcPr>
            <w:tcW w:w="3592" w:type="dxa"/>
            <w:tcBorders>
              <w:top w:val="nil"/>
              <w:left w:val="outset" w:sz="6" w:space="0" w:color="auto"/>
              <w:bottom w:val="nil"/>
              <w:right w:val="outset" w:sz="6" w:space="0" w:color="auto"/>
            </w:tcBorders>
            <w:hideMark/>
          </w:tcPr>
          <w:p w14:paraId="2ABC7BA7"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Exclusive_Lock(DON_HANG)</w:t>
            </w:r>
          </w:p>
          <w:p w14:paraId="1BE06F11"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UPDATE DON_HANG</w:t>
            </w:r>
          </w:p>
          <w:p w14:paraId="0C1197E6"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SET TinhTrangDH = “Đã nhận đơn”</w:t>
            </w:r>
          </w:p>
          <w:p w14:paraId="19FD194A" w14:textId="77777777"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WHERE MaDH = @madh</w:t>
            </w:r>
          </w:p>
        </w:tc>
        <w:tc>
          <w:tcPr>
            <w:tcW w:w="3600" w:type="dxa"/>
            <w:tcBorders>
              <w:top w:val="nil"/>
              <w:left w:val="outset" w:sz="6" w:space="0" w:color="auto"/>
              <w:bottom w:val="nil"/>
              <w:right w:val="outset" w:sz="6" w:space="0" w:color="auto"/>
            </w:tcBorders>
          </w:tcPr>
          <w:p w14:paraId="1DBFF158" w14:textId="77777777" w:rsidR="00620B6F" w:rsidRPr="002A38EF" w:rsidRDefault="00620B6F"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nil"/>
              <w:right w:val="outset" w:sz="6" w:space="0" w:color="auto"/>
            </w:tcBorders>
            <w:hideMark/>
          </w:tcPr>
          <w:p w14:paraId="679A7F0E" w14:textId="1479234E" w:rsidR="00620B6F" w:rsidRPr="002A38EF" w:rsidRDefault="00620B6F" w:rsidP="00BE111C">
            <w:pPr>
              <w:spacing w:before="100" w:beforeAutospacing="1" w:after="100" w:afterAutospacing="1" w:line="256" w:lineRule="auto"/>
              <w:rPr>
                <w:rFonts w:eastAsia="Calibri"/>
                <w:szCs w:val="26"/>
              </w:rPr>
            </w:pPr>
            <w:r w:rsidRPr="002A38EF">
              <w:rPr>
                <w:rFonts w:eastAsia="Calibri"/>
                <w:szCs w:val="26"/>
              </w:rPr>
              <w:t xml:space="preserve">Tài xế xin khóa độc quyền trên bảng đơn hàng </w:t>
            </w:r>
            <w:r w:rsidR="000054CB">
              <w:rPr>
                <w:rFonts w:eastAsia="Calibri"/>
                <w:szCs w:val="26"/>
              </w:rPr>
              <w:t>thành công vì bảng giao hàng đã được T2 trả khóa. Cập nhật đơn hàng thành công.</w:t>
            </w:r>
          </w:p>
        </w:tc>
      </w:tr>
      <w:tr w:rsidR="000054CB" w:rsidRPr="002A38EF" w14:paraId="65343DC7" w14:textId="77777777" w:rsidTr="00BE111C">
        <w:tc>
          <w:tcPr>
            <w:tcW w:w="3592" w:type="dxa"/>
            <w:tcBorders>
              <w:top w:val="nil"/>
              <w:left w:val="outset" w:sz="6" w:space="0" w:color="auto"/>
              <w:bottom w:val="outset" w:sz="6" w:space="0" w:color="auto"/>
              <w:right w:val="outset" w:sz="6" w:space="0" w:color="auto"/>
            </w:tcBorders>
          </w:tcPr>
          <w:p w14:paraId="5EFB0867" w14:textId="02D665CF" w:rsidR="000054CB" w:rsidRDefault="000054CB" w:rsidP="00BE111C">
            <w:pPr>
              <w:spacing w:before="100" w:beforeAutospacing="1" w:after="100" w:afterAutospacing="1" w:line="256" w:lineRule="auto"/>
              <w:rPr>
                <w:rFonts w:eastAsia="Calibri"/>
                <w:szCs w:val="26"/>
              </w:rPr>
            </w:pPr>
            <w:r>
              <w:rPr>
                <w:rFonts w:eastAsia="Calibri"/>
                <w:szCs w:val="26"/>
              </w:rPr>
              <w:t>Unlock GIAO_HANG</w:t>
            </w:r>
          </w:p>
          <w:p w14:paraId="2BE50BAA" w14:textId="0415FB28" w:rsidR="000054CB" w:rsidRPr="002A38EF" w:rsidRDefault="000054CB" w:rsidP="00BE111C">
            <w:pPr>
              <w:spacing w:before="100" w:beforeAutospacing="1" w:after="100" w:afterAutospacing="1" w:line="256" w:lineRule="auto"/>
              <w:rPr>
                <w:rFonts w:eastAsia="Calibri"/>
                <w:szCs w:val="26"/>
              </w:rPr>
            </w:pPr>
            <w:r>
              <w:rPr>
                <w:rFonts w:eastAsia="Calibri"/>
                <w:szCs w:val="26"/>
              </w:rPr>
              <w:t>Unlock DON_HANG</w:t>
            </w:r>
          </w:p>
        </w:tc>
        <w:tc>
          <w:tcPr>
            <w:tcW w:w="3600" w:type="dxa"/>
            <w:tcBorders>
              <w:top w:val="nil"/>
              <w:left w:val="outset" w:sz="6" w:space="0" w:color="auto"/>
              <w:bottom w:val="outset" w:sz="6" w:space="0" w:color="auto"/>
              <w:right w:val="outset" w:sz="6" w:space="0" w:color="auto"/>
            </w:tcBorders>
          </w:tcPr>
          <w:p w14:paraId="0CFD4929" w14:textId="77777777" w:rsidR="000054CB" w:rsidRPr="002A38EF" w:rsidRDefault="000054CB" w:rsidP="00BE111C">
            <w:pPr>
              <w:spacing w:before="100" w:beforeAutospacing="1" w:after="100" w:afterAutospacing="1" w:line="256" w:lineRule="auto"/>
              <w:rPr>
                <w:rFonts w:eastAsia="Calibri"/>
                <w:szCs w:val="26"/>
              </w:rPr>
            </w:pPr>
          </w:p>
        </w:tc>
        <w:tc>
          <w:tcPr>
            <w:tcW w:w="2152" w:type="dxa"/>
            <w:tcBorders>
              <w:top w:val="nil"/>
              <w:left w:val="outset" w:sz="6" w:space="0" w:color="auto"/>
              <w:bottom w:val="outset" w:sz="6" w:space="0" w:color="auto"/>
              <w:right w:val="outset" w:sz="6" w:space="0" w:color="auto"/>
            </w:tcBorders>
          </w:tcPr>
          <w:p w14:paraId="6BEC598C" w14:textId="0FB7ECA4" w:rsidR="000054CB" w:rsidRPr="002A38EF" w:rsidRDefault="000054CB" w:rsidP="00BE111C">
            <w:pPr>
              <w:spacing w:before="100" w:beforeAutospacing="1" w:after="100" w:afterAutospacing="1" w:line="256" w:lineRule="auto"/>
              <w:rPr>
                <w:rFonts w:eastAsia="Calibri"/>
                <w:szCs w:val="26"/>
              </w:rPr>
            </w:pPr>
            <w:r>
              <w:rPr>
                <w:rFonts w:eastAsia="Calibri"/>
                <w:szCs w:val="26"/>
              </w:rPr>
              <w:t>Sau khi kết thúc giao tác, T1 sẽ trao trả lại tất cả khóa nó chiếm giữ cho hệ thống.</w:t>
            </w:r>
          </w:p>
        </w:tc>
      </w:tr>
    </w:tbl>
    <w:p w14:paraId="2B5832B8" w14:textId="77777777" w:rsidR="00620B6F" w:rsidRPr="00267C83" w:rsidRDefault="00620B6F" w:rsidP="00EB633E">
      <w:pPr>
        <w:rPr>
          <w:szCs w:val="26"/>
        </w:rPr>
      </w:pPr>
    </w:p>
    <w:sectPr w:rsidR="00620B6F" w:rsidRPr="00267C83" w:rsidSect="00A8270E">
      <w:footerReference w:type="default" r:id="rId18"/>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6CD60" w14:textId="77777777" w:rsidR="005B112E" w:rsidRDefault="005B112E" w:rsidP="002E396F">
      <w:pPr>
        <w:spacing w:line="240" w:lineRule="auto"/>
      </w:pPr>
      <w:r>
        <w:separator/>
      </w:r>
    </w:p>
  </w:endnote>
  <w:endnote w:type="continuationSeparator" w:id="0">
    <w:p w14:paraId="10B2AC38" w14:textId="77777777" w:rsidR="005B112E" w:rsidRDefault="005B112E" w:rsidP="002E396F">
      <w:pPr>
        <w:spacing w:line="240" w:lineRule="auto"/>
      </w:pPr>
      <w:r>
        <w:continuationSeparator/>
      </w:r>
    </w:p>
  </w:endnote>
  <w:endnote w:type="continuationNotice" w:id="1">
    <w:p w14:paraId="6B961BB1" w14:textId="77777777" w:rsidR="005B112E" w:rsidRDefault="005B11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781661"/>
      <w:docPartObj>
        <w:docPartGallery w:val="Page Numbers (Bottom of Page)"/>
        <w:docPartUnique/>
      </w:docPartObj>
    </w:sdtPr>
    <w:sdtEndPr/>
    <w:sdtContent>
      <w:p w14:paraId="64AAEAA3" w14:textId="51C950B8" w:rsidR="00BE111C" w:rsidRDefault="00BE111C">
        <w:pPr>
          <w:pStyle w:val="Footer"/>
          <w:jc w:val="right"/>
        </w:pPr>
        <w:r>
          <w:fldChar w:fldCharType="begin"/>
        </w:r>
        <w:r>
          <w:instrText>PAGE   \* MERGEFORMAT</w:instrText>
        </w:r>
        <w:r>
          <w:fldChar w:fldCharType="separate"/>
        </w:r>
        <w:r>
          <w:rPr>
            <w:lang w:val="vi-VN"/>
          </w:rPr>
          <w:t>2</w:t>
        </w:r>
        <w:r>
          <w:fldChar w:fldCharType="end"/>
        </w:r>
      </w:p>
    </w:sdtContent>
  </w:sdt>
  <w:p w14:paraId="78E4154C" w14:textId="77777777" w:rsidR="00BE111C" w:rsidRDefault="00BE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16511" w14:textId="77777777" w:rsidR="005B112E" w:rsidRDefault="005B112E" w:rsidP="002E396F">
      <w:pPr>
        <w:spacing w:line="240" w:lineRule="auto"/>
      </w:pPr>
      <w:r>
        <w:separator/>
      </w:r>
    </w:p>
  </w:footnote>
  <w:footnote w:type="continuationSeparator" w:id="0">
    <w:p w14:paraId="374445AA" w14:textId="77777777" w:rsidR="005B112E" w:rsidRDefault="005B112E" w:rsidP="002E396F">
      <w:pPr>
        <w:spacing w:line="240" w:lineRule="auto"/>
      </w:pPr>
      <w:r>
        <w:continuationSeparator/>
      </w:r>
    </w:p>
  </w:footnote>
  <w:footnote w:type="continuationNotice" w:id="1">
    <w:p w14:paraId="6F127192" w14:textId="77777777" w:rsidR="005B112E" w:rsidRDefault="005B112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492"/>
    <w:multiLevelType w:val="hybridMultilevel"/>
    <w:tmpl w:val="07C0A9EC"/>
    <w:lvl w:ilvl="0" w:tplc="1A081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83354"/>
    <w:multiLevelType w:val="hybridMultilevel"/>
    <w:tmpl w:val="3B0A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12A"/>
    <w:multiLevelType w:val="hybridMultilevel"/>
    <w:tmpl w:val="03BA547A"/>
    <w:lvl w:ilvl="0" w:tplc="A440A53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9E36ABD"/>
    <w:multiLevelType w:val="hybridMultilevel"/>
    <w:tmpl w:val="E4DEB1A0"/>
    <w:lvl w:ilvl="0" w:tplc="6A8849EA">
      <w:numFmt w:val="bullet"/>
      <w:lvlText w:val=""/>
      <w:lvlJc w:val="left"/>
      <w:pPr>
        <w:ind w:left="2160" w:hanging="360"/>
      </w:pPr>
      <w:rPr>
        <w:rFonts w:ascii="Wingdings" w:eastAsia="Calibri" w:hAnsi="Wingdings"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53BFF"/>
    <w:multiLevelType w:val="hybridMultilevel"/>
    <w:tmpl w:val="DB7812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5612B"/>
    <w:multiLevelType w:val="hybridMultilevel"/>
    <w:tmpl w:val="8CE6C4CC"/>
    <w:lvl w:ilvl="0" w:tplc="A1E44ABA">
      <w:start w:val="1"/>
      <w:numFmt w:val="decimal"/>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6F4607"/>
    <w:multiLevelType w:val="multilevel"/>
    <w:tmpl w:val="5C6853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8B7C50"/>
    <w:multiLevelType w:val="multilevel"/>
    <w:tmpl w:val="ABA45B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758A4"/>
    <w:multiLevelType w:val="hybridMultilevel"/>
    <w:tmpl w:val="242050A4"/>
    <w:lvl w:ilvl="0" w:tplc="C11E4A0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D07F1"/>
    <w:multiLevelType w:val="hybridMultilevel"/>
    <w:tmpl w:val="A49C6880"/>
    <w:lvl w:ilvl="0" w:tplc="DD0A49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56663"/>
    <w:multiLevelType w:val="multilevel"/>
    <w:tmpl w:val="4684CB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C775B7"/>
    <w:multiLevelType w:val="multilevel"/>
    <w:tmpl w:val="940AACDC"/>
    <w:lvl w:ilvl="0">
      <w:numFmt w:val="bullet"/>
      <w:lvlText w:val=""/>
      <w:lvlJc w:val="left"/>
      <w:pPr>
        <w:ind w:left="720" w:hanging="360"/>
      </w:pPr>
      <w:rPr>
        <w:rFonts w:ascii="Wingdings" w:eastAsia="Calibri" w:hAnsi="Wingdings"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C25267"/>
    <w:multiLevelType w:val="multilevel"/>
    <w:tmpl w:val="FA5AE66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ACE3620"/>
    <w:multiLevelType w:val="multilevel"/>
    <w:tmpl w:val="519E71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4D3A91"/>
    <w:multiLevelType w:val="hybridMultilevel"/>
    <w:tmpl w:val="08D4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20CB4"/>
    <w:multiLevelType w:val="multilevel"/>
    <w:tmpl w:val="EEF02ED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7E2734F"/>
    <w:multiLevelType w:val="hybridMultilevel"/>
    <w:tmpl w:val="C030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F1E7F"/>
    <w:multiLevelType w:val="hybridMultilevel"/>
    <w:tmpl w:val="3DEC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16950"/>
    <w:multiLevelType w:val="hybridMultilevel"/>
    <w:tmpl w:val="7A3A8080"/>
    <w:lvl w:ilvl="0" w:tplc="A440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66212"/>
    <w:multiLevelType w:val="hybridMultilevel"/>
    <w:tmpl w:val="0F88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B2FE4"/>
    <w:multiLevelType w:val="hybridMultilevel"/>
    <w:tmpl w:val="166A3158"/>
    <w:lvl w:ilvl="0" w:tplc="A4364334">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1" w15:restartNumberingAfterBreak="0">
    <w:nsid w:val="59D50D6D"/>
    <w:multiLevelType w:val="multilevel"/>
    <w:tmpl w:val="9B545D16"/>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EDF5991"/>
    <w:multiLevelType w:val="multilevel"/>
    <w:tmpl w:val="AE6C0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9F3796"/>
    <w:multiLevelType w:val="hybridMultilevel"/>
    <w:tmpl w:val="8E667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F25ED"/>
    <w:multiLevelType w:val="multilevel"/>
    <w:tmpl w:val="5EB48B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A45322"/>
    <w:multiLevelType w:val="multilevel"/>
    <w:tmpl w:val="202A605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DA073B"/>
    <w:multiLevelType w:val="hybridMultilevel"/>
    <w:tmpl w:val="57AE1130"/>
    <w:lvl w:ilvl="0" w:tplc="A440A53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F67D7A"/>
    <w:multiLevelType w:val="multilevel"/>
    <w:tmpl w:val="E4FAFFF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
  </w:num>
  <w:num w:numId="3">
    <w:abstractNumId w:val="0"/>
  </w:num>
  <w:num w:numId="4">
    <w:abstractNumId w:val="17"/>
  </w:num>
  <w:num w:numId="5">
    <w:abstractNumId w:val="8"/>
  </w:num>
  <w:num w:numId="6">
    <w:abstractNumId w:val="5"/>
  </w:num>
  <w:num w:numId="7">
    <w:abstractNumId w:val="20"/>
  </w:num>
  <w:num w:numId="8">
    <w:abstractNumId w:val="9"/>
  </w:num>
  <w:num w:numId="9">
    <w:abstractNumId w:val="19"/>
  </w:num>
  <w:num w:numId="10">
    <w:abstractNumId w:val="18"/>
  </w:num>
  <w:num w:numId="11">
    <w:abstractNumId w:val="14"/>
  </w:num>
  <w:num w:numId="12">
    <w:abstractNumId w:val="16"/>
  </w:num>
  <w:num w:numId="13">
    <w:abstractNumId w:val="22"/>
  </w:num>
  <w:num w:numId="14">
    <w:abstractNumId w:val="13"/>
  </w:num>
  <w:num w:numId="15">
    <w:abstractNumId w:val="10"/>
  </w:num>
  <w:num w:numId="16">
    <w:abstractNumId w:val="4"/>
  </w:num>
  <w:num w:numId="17">
    <w:abstractNumId w:val="24"/>
  </w:num>
  <w:num w:numId="18">
    <w:abstractNumId w:val="7"/>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1"/>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996"/>
    <w:rsid w:val="00302BEA"/>
    <w:rsid w:val="0033347D"/>
    <w:rsid w:val="00341A6A"/>
    <w:rsid w:val="0034622C"/>
    <w:rsid w:val="00373D50"/>
    <w:rsid w:val="00380166"/>
    <w:rsid w:val="003825AC"/>
    <w:rsid w:val="00396506"/>
    <w:rsid w:val="003A3A92"/>
    <w:rsid w:val="003B0BDD"/>
    <w:rsid w:val="003C11CD"/>
    <w:rsid w:val="003F7232"/>
    <w:rsid w:val="004126B8"/>
    <w:rsid w:val="004137DA"/>
    <w:rsid w:val="0044112B"/>
    <w:rsid w:val="00450C10"/>
    <w:rsid w:val="004519A8"/>
    <w:rsid w:val="0049114B"/>
    <w:rsid w:val="004A23FB"/>
    <w:rsid w:val="004A4329"/>
    <w:rsid w:val="004B580E"/>
    <w:rsid w:val="004C070E"/>
    <w:rsid w:val="004C15E1"/>
    <w:rsid w:val="004D5BFC"/>
    <w:rsid w:val="0051390D"/>
    <w:rsid w:val="005324CB"/>
    <w:rsid w:val="0058567F"/>
    <w:rsid w:val="005A5B6C"/>
    <w:rsid w:val="005B112E"/>
    <w:rsid w:val="005B2063"/>
    <w:rsid w:val="005C3EEE"/>
    <w:rsid w:val="006000AC"/>
    <w:rsid w:val="00610041"/>
    <w:rsid w:val="00612466"/>
    <w:rsid w:val="0061278F"/>
    <w:rsid w:val="00620B6F"/>
    <w:rsid w:val="00624BB9"/>
    <w:rsid w:val="006476F9"/>
    <w:rsid w:val="00695C63"/>
    <w:rsid w:val="006A55F0"/>
    <w:rsid w:val="006D4A45"/>
    <w:rsid w:val="006F7C01"/>
    <w:rsid w:val="007062B2"/>
    <w:rsid w:val="00715F93"/>
    <w:rsid w:val="00722E6D"/>
    <w:rsid w:val="00730555"/>
    <w:rsid w:val="00737785"/>
    <w:rsid w:val="007500E9"/>
    <w:rsid w:val="00752498"/>
    <w:rsid w:val="00761B73"/>
    <w:rsid w:val="007630B4"/>
    <w:rsid w:val="00765D1A"/>
    <w:rsid w:val="0078308A"/>
    <w:rsid w:val="00797E77"/>
    <w:rsid w:val="007A122C"/>
    <w:rsid w:val="007E1831"/>
    <w:rsid w:val="007E2165"/>
    <w:rsid w:val="00820F0B"/>
    <w:rsid w:val="008240D3"/>
    <w:rsid w:val="0086375C"/>
    <w:rsid w:val="008678AC"/>
    <w:rsid w:val="00870E66"/>
    <w:rsid w:val="008747C0"/>
    <w:rsid w:val="008851D4"/>
    <w:rsid w:val="008858FC"/>
    <w:rsid w:val="008958A7"/>
    <w:rsid w:val="008A06DF"/>
    <w:rsid w:val="008A6872"/>
    <w:rsid w:val="008C1619"/>
    <w:rsid w:val="008D6777"/>
    <w:rsid w:val="008E0332"/>
    <w:rsid w:val="009042A0"/>
    <w:rsid w:val="009352A1"/>
    <w:rsid w:val="0093574B"/>
    <w:rsid w:val="0095018E"/>
    <w:rsid w:val="0095689C"/>
    <w:rsid w:val="00960FF1"/>
    <w:rsid w:val="00985D4C"/>
    <w:rsid w:val="00986615"/>
    <w:rsid w:val="009E04C5"/>
    <w:rsid w:val="009E3B51"/>
    <w:rsid w:val="00A05779"/>
    <w:rsid w:val="00A10C0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8276A"/>
    <w:rsid w:val="00B97738"/>
    <w:rsid w:val="00BD5A11"/>
    <w:rsid w:val="00BD68AA"/>
    <w:rsid w:val="00BE111C"/>
    <w:rsid w:val="00BE7548"/>
    <w:rsid w:val="00C17A69"/>
    <w:rsid w:val="00C21F05"/>
    <w:rsid w:val="00C43E2E"/>
    <w:rsid w:val="00C46D5C"/>
    <w:rsid w:val="00C62EB8"/>
    <w:rsid w:val="00C812AB"/>
    <w:rsid w:val="00CA6890"/>
    <w:rsid w:val="00CA68E6"/>
    <w:rsid w:val="00CC5E64"/>
    <w:rsid w:val="00CD1022"/>
    <w:rsid w:val="00CD3C87"/>
    <w:rsid w:val="00CE668A"/>
    <w:rsid w:val="00CE7D52"/>
    <w:rsid w:val="00CF2EF4"/>
    <w:rsid w:val="00D01AC1"/>
    <w:rsid w:val="00D031E3"/>
    <w:rsid w:val="00D043AB"/>
    <w:rsid w:val="00D10DA5"/>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E0758"/>
    <w:rsid w:val="00FE4F19"/>
    <w:rsid w:val="00FF0BAE"/>
    <w:rsid w:val="00FF2DA3"/>
    <w:rsid w:val="00FF4C8E"/>
    <w:rsid w:val="00FF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006C"/>
  <w15:docId w15:val="{0874A483-B5D3-406D-8D6A-8C43ABE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8B"/>
    <w:rPr>
      <w:rFonts w:ascii="Times New Roman" w:hAnsi="Times New Roman"/>
      <w:sz w:val="26"/>
    </w:rPr>
  </w:style>
  <w:style w:type="paragraph" w:styleId="Heading1">
    <w:name w:val="heading 1"/>
    <w:basedOn w:val="Normal"/>
    <w:next w:val="Normal"/>
    <w:link w:val="Heading1Char"/>
    <w:autoRedefine/>
    <w:uiPriority w:val="9"/>
    <w:qFormat/>
    <w:rsid w:val="00236F46"/>
    <w:pPr>
      <w:keepNext/>
      <w:keepLines/>
      <w:spacing w:before="400" w:after="120"/>
      <w:jc w:val="center"/>
      <w:outlineLvl w:val="0"/>
    </w:pPr>
    <w:rPr>
      <w:b/>
      <w:sz w:val="32"/>
      <w:szCs w:val="40"/>
    </w:rPr>
  </w:style>
  <w:style w:type="paragraph" w:styleId="Heading2">
    <w:name w:val="heading 2"/>
    <w:basedOn w:val="Normal"/>
    <w:next w:val="Normal"/>
    <w:autoRedefine/>
    <w:uiPriority w:val="9"/>
    <w:unhideWhenUsed/>
    <w:qFormat/>
    <w:rsid w:val="003C11CD"/>
    <w:pPr>
      <w:keepNext/>
      <w:keepLines/>
      <w:spacing w:before="360" w:after="120"/>
      <w:outlineLvl w:val="1"/>
    </w:pPr>
    <w:rPr>
      <w:sz w:val="28"/>
      <w:szCs w:val="32"/>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autoRedefine/>
    <w:uiPriority w:val="1"/>
    <w:qFormat/>
    <w:rsid w:val="00F9034B"/>
    <w:pPr>
      <w:spacing w:line="240" w:lineRule="auto"/>
      <w:jc w:val="center"/>
    </w:pPr>
    <w:rPr>
      <w:rFonts w:ascii="Times New Roman" w:eastAsiaTheme="minorEastAsia" w:hAnsi="Times New Roman" w:cstheme="minorBidi"/>
      <w:i/>
      <w:lang w:val="en-US"/>
    </w:rPr>
  </w:style>
  <w:style w:type="character" w:customStyle="1" w:styleId="NoSpacingChar">
    <w:name w:val="No Spacing Char"/>
    <w:basedOn w:val="DefaultParagraphFont"/>
    <w:link w:val="NoSpacing"/>
    <w:uiPriority w:val="1"/>
    <w:rsid w:val="00F9034B"/>
    <w:rPr>
      <w:rFonts w:ascii="Times New Roman" w:eastAsiaTheme="minorEastAsia" w:hAnsi="Times New Roman" w:cstheme="minorBidi"/>
      <w:i/>
      <w:lang w:val="en-US"/>
    </w:rPr>
  </w:style>
  <w:style w:type="paragraph" w:styleId="ListParagraph">
    <w:name w:val="List Paragraph"/>
    <w:basedOn w:val="Normal"/>
    <w:uiPriority w:val="99"/>
    <w:qFormat/>
    <w:rsid w:val="00612466"/>
    <w:pPr>
      <w:spacing w:after="120" w:line="312" w:lineRule="auto"/>
      <w:ind w:left="720" w:firstLine="567"/>
      <w:contextualSpacing/>
    </w:pPr>
    <w:rPr>
      <w:rFonts w:eastAsiaTheme="minorHAnsi" w:cstheme="minorBidi"/>
      <w:lang w:val="en-US"/>
    </w:rPr>
  </w:style>
  <w:style w:type="character" w:styleId="Hyperlink">
    <w:name w:val="Hyperlink"/>
    <w:basedOn w:val="DefaultParagraphFont"/>
    <w:uiPriority w:val="99"/>
    <w:unhideWhenUsed/>
    <w:rsid w:val="00612466"/>
    <w:rPr>
      <w:color w:val="0000FF" w:themeColor="hyperlink"/>
      <w:u w:val="single"/>
    </w:rPr>
  </w:style>
  <w:style w:type="table" w:styleId="TableGrid">
    <w:name w:val="Table Grid"/>
    <w:basedOn w:val="TableNormal"/>
    <w:uiPriority w:val="99"/>
    <w:qFormat/>
    <w:rsid w:val="00612466"/>
    <w:pPr>
      <w:spacing w:line="240" w:lineRule="auto"/>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6DC7"/>
    <w:rPr>
      <w:color w:val="605E5C"/>
      <w:shd w:val="clear" w:color="auto" w:fill="E1DFDD"/>
    </w:rPr>
  </w:style>
  <w:style w:type="paragraph" w:styleId="TOCHeading">
    <w:name w:val="TOC Heading"/>
    <w:basedOn w:val="Heading1"/>
    <w:next w:val="Normal"/>
    <w:uiPriority w:val="39"/>
    <w:unhideWhenUsed/>
    <w:qFormat/>
    <w:rsid w:val="00DC4C8A"/>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DC4C8A"/>
    <w:pPr>
      <w:spacing w:after="100"/>
    </w:pPr>
  </w:style>
  <w:style w:type="paragraph" w:styleId="TOC2">
    <w:name w:val="toc 2"/>
    <w:basedOn w:val="Normal"/>
    <w:next w:val="Normal"/>
    <w:autoRedefine/>
    <w:uiPriority w:val="39"/>
    <w:unhideWhenUsed/>
    <w:rsid w:val="00DC4C8A"/>
    <w:pPr>
      <w:spacing w:after="100"/>
      <w:ind w:left="260"/>
    </w:pPr>
  </w:style>
  <w:style w:type="paragraph" w:styleId="Header">
    <w:name w:val="header"/>
    <w:basedOn w:val="Normal"/>
    <w:link w:val="HeaderChar"/>
    <w:uiPriority w:val="99"/>
    <w:unhideWhenUsed/>
    <w:rsid w:val="002E396F"/>
    <w:pPr>
      <w:tabs>
        <w:tab w:val="center" w:pos="4680"/>
        <w:tab w:val="right" w:pos="9360"/>
      </w:tabs>
      <w:spacing w:line="240" w:lineRule="auto"/>
    </w:pPr>
  </w:style>
  <w:style w:type="character" w:customStyle="1" w:styleId="HeaderChar">
    <w:name w:val="Header Char"/>
    <w:basedOn w:val="DefaultParagraphFont"/>
    <w:link w:val="Header"/>
    <w:uiPriority w:val="99"/>
    <w:rsid w:val="002E396F"/>
    <w:rPr>
      <w:rFonts w:ascii="Times New Roman" w:hAnsi="Times New Roman"/>
      <w:sz w:val="26"/>
    </w:rPr>
  </w:style>
  <w:style w:type="paragraph" w:styleId="Footer">
    <w:name w:val="footer"/>
    <w:basedOn w:val="Normal"/>
    <w:link w:val="FooterChar"/>
    <w:uiPriority w:val="99"/>
    <w:unhideWhenUsed/>
    <w:rsid w:val="002E396F"/>
    <w:pPr>
      <w:tabs>
        <w:tab w:val="center" w:pos="4680"/>
        <w:tab w:val="right" w:pos="9360"/>
      </w:tabs>
      <w:spacing w:line="240" w:lineRule="auto"/>
    </w:pPr>
  </w:style>
  <w:style w:type="character" w:customStyle="1" w:styleId="FooterChar">
    <w:name w:val="Footer Char"/>
    <w:basedOn w:val="DefaultParagraphFont"/>
    <w:link w:val="Footer"/>
    <w:uiPriority w:val="99"/>
    <w:rsid w:val="002E396F"/>
    <w:rPr>
      <w:rFonts w:ascii="Times New Roman" w:hAnsi="Times New Roman"/>
      <w:sz w:val="26"/>
    </w:rPr>
  </w:style>
  <w:style w:type="character" w:customStyle="1" w:styleId="Heading1Char">
    <w:name w:val="Heading 1 Char"/>
    <w:basedOn w:val="DefaultParagraphFont"/>
    <w:link w:val="Heading1"/>
    <w:uiPriority w:val="9"/>
    <w:rsid w:val="00D031E3"/>
    <w:rPr>
      <w:rFonts w:ascii="Times New Roman" w:hAnsi="Times New Roman"/>
      <w:b/>
      <w:sz w:val="32"/>
      <w:szCs w:val="40"/>
    </w:rPr>
  </w:style>
  <w:style w:type="table" w:customStyle="1" w:styleId="TableGrid1">
    <w:name w:val="Table Grid1"/>
    <w:basedOn w:val="TableNormal"/>
    <w:qFormat/>
    <w:rsid w:val="00130181"/>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11">
    <w:name w:val="Table Grid11"/>
    <w:basedOn w:val="TableNormal"/>
    <w:rsid w:val="00765D1A"/>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2">
    <w:name w:val="Table Grid2"/>
    <w:basedOn w:val="TableNormal"/>
    <w:next w:val="TableGrid"/>
    <w:uiPriority w:val="99"/>
    <w:qFormat/>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3">
    <w:name w:val="Table Grid3"/>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table" w:customStyle="1" w:styleId="TableGrid4">
    <w:name w:val="Table Grid4"/>
    <w:basedOn w:val="TableNormal"/>
    <w:next w:val="TableGrid"/>
    <w:uiPriority w:val="99"/>
    <w:rsid w:val="002A38EF"/>
    <w:pPr>
      <w:spacing w:line="240" w:lineRule="auto"/>
    </w:pPr>
    <w:rPr>
      <w:rFonts w:ascii="Times New Roman" w:eastAsia="Times New Roman" w:hAnsi="Times New Roman" w:cs="Times New Roman"/>
      <w:sz w:val="20"/>
      <w:szCs w:val="20"/>
      <w:lang w:val="en-US"/>
    </w:rPr>
    <w:tblPr>
      <w:tblInd w:w="0" w:type="nil"/>
      <w:tblCellMar>
        <w:left w:w="0" w:type="dxa"/>
        <w:right w:w="0" w:type="dxa"/>
      </w:tblCellMar>
    </w:tblPr>
  </w:style>
  <w:style w:type="paragraph" w:styleId="TOC3">
    <w:name w:val="toc 3"/>
    <w:basedOn w:val="Normal"/>
    <w:next w:val="Normal"/>
    <w:autoRedefine/>
    <w:uiPriority w:val="39"/>
    <w:unhideWhenUsed/>
    <w:rsid w:val="0013000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9487">
      <w:bodyDiv w:val="1"/>
      <w:marLeft w:val="0"/>
      <w:marRight w:val="0"/>
      <w:marTop w:val="0"/>
      <w:marBottom w:val="0"/>
      <w:divBdr>
        <w:top w:val="none" w:sz="0" w:space="0" w:color="auto"/>
        <w:left w:val="none" w:sz="0" w:space="0" w:color="auto"/>
        <w:bottom w:val="none" w:sz="0" w:space="0" w:color="auto"/>
        <w:right w:val="none" w:sz="0" w:space="0" w:color="auto"/>
      </w:divBdr>
    </w:div>
    <w:div w:id="493227268">
      <w:bodyDiv w:val="1"/>
      <w:marLeft w:val="0"/>
      <w:marRight w:val="0"/>
      <w:marTop w:val="0"/>
      <w:marBottom w:val="0"/>
      <w:divBdr>
        <w:top w:val="none" w:sz="0" w:space="0" w:color="auto"/>
        <w:left w:val="none" w:sz="0" w:space="0" w:color="auto"/>
        <w:bottom w:val="none" w:sz="0" w:space="0" w:color="auto"/>
        <w:right w:val="none" w:sz="0" w:space="0" w:color="auto"/>
      </w:divBdr>
    </w:div>
    <w:div w:id="534778535">
      <w:bodyDiv w:val="1"/>
      <w:marLeft w:val="0"/>
      <w:marRight w:val="0"/>
      <w:marTop w:val="0"/>
      <w:marBottom w:val="0"/>
      <w:divBdr>
        <w:top w:val="none" w:sz="0" w:space="0" w:color="auto"/>
        <w:left w:val="none" w:sz="0" w:space="0" w:color="auto"/>
        <w:bottom w:val="none" w:sz="0" w:space="0" w:color="auto"/>
        <w:right w:val="none" w:sz="0" w:space="0" w:color="auto"/>
      </w:divBdr>
    </w:div>
    <w:div w:id="618224100">
      <w:bodyDiv w:val="1"/>
      <w:marLeft w:val="0"/>
      <w:marRight w:val="0"/>
      <w:marTop w:val="0"/>
      <w:marBottom w:val="0"/>
      <w:divBdr>
        <w:top w:val="none" w:sz="0" w:space="0" w:color="auto"/>
        <w:left w:val="none" w:sz="0" w:space="0" w:color="auto"/>
        <w:bottom w:val="none" w:sz="0" w:space="0" w:color="auto"/>
        <w:right w:val="none" w:sz="0" w:space="0" w:color="auto"/>
      </w:divBdr>
    </w:div>
    <w:div w:id="626476099">
      <w:bodyDiv w:val="1"/>
      <w:marLeft w:val="0"/>
      <w:marRight w:val="0"/>
      <w:marTop w:val="0"/>
      <w:marBottom w:val="0"/>
      <w:divBdr>
        <w:top w:val="none" w:sz="0" w:space="0" w:color="auto"/>
        <w:left w:val="none" w:sz="0" w:space="0" w:color="auto"/>
        <w:bottom w:val="none" w:sz="0" w:space="0" w:color="auto"/>
        <w:right w:val="none" w:sz="0" w:space="0" w:color="auto"/>
      </w:divBdr>
    </w:div>
    <w:div w:id="1012730652">
      <w:bodyDiv w:val="1"/>
      <w:marLeft w:val="0"/>
      <w:marRight w:val="0"/>
      <w:marTop w:val="0"/>
      <w:marBottom w:val="0"/>
      <w:divBdr>
        <w:top w:val="none" w:sz="0" w:space="0" w:color="auto"/>
        <w:left w:val="none" w:sz="0" w:space="0" w:color="auto"/>
        <w:bottom w:val="none" w:sz="0" w:space="0" w:color="auto"/>
        <w:right w:val="none" w:sz="0" w:space="0" w:color="auto"/>
      </w:divBdr>
    </w:div>
    <w:div w:id="1079718120">
      <w:bodyDiv w:val="1"/>
      <w:marLeft w:val="0"/>
      <w:marRight w:val="0"/>
      <w:marTop w:val="0"/>
      <w:marBottom w:val="0"/>
      <w:divBdr>
        <w:top w:val="none" w:sz="0" w:space="0" w:color="auto"/>
        <w:left w:val="none" w:sz="0" w:space="0" w:color="auto"/>
        <w:bottom w:val="none" w:sz="0" w:space="0" w:color="auto"/>
        <w:right w:val="none" w:sz="0" w:space="0" w:color="auto"/>
      </w:divBdr>
    </w:div>
    <w:div w:id="1124496138">
      <w:bodyDiv w:val="1"/>
      <w:marLeft w:val="0"/>
      <w:marRight w:val="0"/>
      <w:marTop w:val="0"/>
      <w:marBottom w:val="0"/>
      <w:divBdr>
        <w:top w:val="none" w:sz="0" w:space="0" w:color="auto"/>
        <w:left w:val="none" w:sz="0" w:space="0" w:color="auto"/>
        <w:bottom w:val="none" w:sz="0" w:space="0" w:color="auto"/>
        <w:right w:val="none" w:sz="0" w:space="0" w:color="auto"/>
      </w:divBdr>
    </w:div>
    <w:div w:id="1136072933">
      <w:bodyDiv w:val="1"/>
      <w:marLeft w:val="0"/>
      <w:marRight w:val="0"/>
      <w:marTop w:val="0"/>
      <w:marBottom w:val="0"/>
      <w:divBdr>
        <w:top w:val="none" w:sz="0" w:space="0" w:color="auto"/>
        <w:left w:val="none" w:sz="0" w:space="0" w:color="auto"/>
        <w:bottom w:val="none" w:sz="0" w:space="0" w:color="auto"/>
        <w:right w:val="none" w:sz="0" w:space="0" w:color="auto"/>
      </w:divBdr>
    </w:div>
    <w:div w:id="1301422580">
      <w:bodyDiv w:val="1"/>
      <w:marLeft w:val="0"/>
      <w:marRight w:val="0"/>
      <w:marTop w:val="0"/>
      <w:marBottom w:val="0"/>
      <w:divBdr>
        <w:top w:val="none" w:sz="0" w:space="0" w:color="auto"/>
        <w:left w:val="none" w:sz="0" w:space="0" w:color="auto"/>
        <w:bottom w:val="none" w:sz="0" w:space="0" w:color="auto"/>
        <w:right w:val="none" w:sz="0" w:space="0" w:color="auto"/>
      </w:divBdr>
    </w:div>
    <w:div w:id="1461725651">
      <w:bodyDiv w:val="1"/>
      <w:marLeft w:val="0"/>
      <w:marRight w:val="0"/>
      <w:marTop w:val="0"/>
      <w:marBottom w:val="0"/>
      <w:divBdr>
        <w:top w:val="none" w:sz="0" w:space="0" w:color="auto"/>
        <w:left w:val="none" w:sz="0" w:space="0" w:color="auto"/>
        <w:bottom w:val="none" w:sz="0" w:space="0" w:color="auto"/>
        <w:right w:val="none" w:sz="0" w:space="0" w:color="auto"/>
      </w:divBdr>
    </w:div>
    <w:div w:id="1743604099">
      <w:bodyDiv w:val="1"/>
      <w:marLeft w:val="0"/>
      <w:marRight w:val="0"/>
      <w:marTop w:val="0"/>
      <w:marBottom w:val="0"/>
      <w:divBdr>
        <w:top w:val="none" w:sz="0" w:space="0" w:color="auto"/>
        <w:left w:val="none" w:sz="0" w:space="0" w:color="auto"/>
        <w:bottom w:val="none" w:sz="0" w:space="0" w:color="auto"/>
        <w:right w:val="none" w:sz="0" w:space="0" w:color="auto"/>
      </w:divBdr>
    </w:div>
    <w:div w:id="211204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19127551@student.hcmus.edu.v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19127432@student.hcmus.edu.vn"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19127420@student.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4.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005BE5-6565-49E5-A05E-E6746210F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57</Pages>
  <Words>8764</Words>
  <Characters>49959</Characters>
  <Application>Microsoft Office Word</Application>
  <DocSecurity>0</DocSecurity>
  <Lines>416</Lines>
  <Paragraphs>117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58606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subject/>
  <dc:creator>Huy Huỳnh Bá</dc:creator>
  <cp:lastModifiedBy>khangduong0902@gmail.com</cp:lastModifiedBy>
  <cp:revision>6</cp:revision>
  <cp:lastPrinted>2021-11-06T20:35:00Z</cp:lastPrinted>
  <dcterms:created xsi:type="dcterms:W3CDTF">2021-12-13T02:51:00Z</dcterms:created>
  <dcterms:modified xsi:type="dcterms:W3CDTF">2021-12-16T15:30:00Z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